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0D" w:rsidRDefault="00AF0008" w:rsidP="00E57FCE">
      <w:pPr>
        <w:wordWrap/>
        <w:adjustRightInd w:val="0"/>
        <w:spacing w:before="13" w:after="0" w:line="360" w:lineRule="auto"/>
        <w:jc w:val="center"/>
        <w:rPr>
          <w:rFonts w:ascii="Times New Roman" w:hAnsi="Times New Roman"/>
          <w:b/>
          <w:bCs/>
          <w:kern w:val="0"/>
          <w:sz w:val="32"/>
          <w:szCs w:val="32"/>
        </w:rPr>
      </w:pPr>
      <w:ins w:id="0" w:author="만든 이">
        <w:del w:id="1" w:author="만든 이">
          <w:r w:rsidDel="000B326C">
            <w:rPr>
              <w:rFonts w:ascii="Times New Roman" w:hAnsi="Times New Roman"/>
              <w:b/>
              <w:bCs/>
              <w:kern w:val="0"/>
              <w:sz w:val="32"/>
              <w:szCs w:val="32"/>
            </w:rPr>
            <w:delText xml:space="preserve">Commutation based </w:delText>
          </w:r>
          <w:r w:rsidR="00414CC0" w:rsidDel="000B326C">
            <w:rPr>
              <w:rFonts w:ascii="Times New Roman" w:hAnsi="Times New Roman"/>
              <w:b/>
              <w:bCs/>
              <w:kern w:val="0"/>
              <w:sz w:val="32"/>
              <w:szCs w:val="32"/>
            </w:rPr>
            <w:delText xml:space="preserve">Blended </w:delText>
          </w:r>
          <w:r w:rsidR="004917E0" w:rsidDel="000B326C">
            <w:rPr>
              <w:rFonts w:ascii="Times New Roman" w:hAnsi="Times New Roman"/>
              <w:b/>
              <w:bCs/>
              <w:kern w:val="0"/>
              <w:sz w:val="32"/>
              <w:szCs w:val="32"/>
            </w:rPr>
            <w:delText>H</w:delText>
          </w:r>
          <w:r w:rsidR="006069C8" w:rsidDel="000B326C">
            <w:rPr>
              <w:rFonts w:ascii="Times New Roman" w:hAnsi="Times New Roman"/>
              <w:b/>
              <w:bCs/>
              <w:kern w:val="0"/>
              <w:sz w:val="32"/>
              <w:szCs w:val="32"/>
            </w:rPr>
            <w:delText>H</w:delText>
          </w:r>
          <w:r w:rsidR="004917E0" w:rsidDel="000B326C">
            <w:rPr>
              <w:rFonts w:ascii="Times New Roman" w:hAnsi="Times New Roman"/>
              <w:b/>
              <w:bCs/>
              <w:kern w:val="0"/>
              <w:sz w:val="32"/>
              <w:szCs w:val="32"/>
            </w:rPr>
            <w:delText>igh-performance bi-microbial biosensor</w:delText>
          </w:r>
          <w:r w:rsidR="008E0398" w:rsidDel="000B326C">
            <w:rPr>
              <w:rFonts w:ascii="Times New Roman" w:hAnsi="Times New Roman"/>
              <w:b/>
              <w:bCs/>
              <w:kern w:val="0"/>
              <w:sz w:val="32"/>
              <w:szCs w:val="32"/>
            </w:rPr>
            <w:delText xml:space="preserve"> mixture</w:delText>
          </w:r>
          <w:r w:rsidR="00414CC0" w:rsidDel="000B326C">
            <w:rPr>
              <w:rFonts w:ascii="Times New Roman" w:hAnsi="Times New Roman"/>
              <w:b/>
              <w:bCs/>
              <w:kern w:val="0"/>
              <w:sz w:val="32"/>
              <w:szCs w:val="32"/>
            </w:rPr>
            <w:delText>s</w:delText>
          </w:r>
          <w:r w:rsidR="009324A8" w:rsidDel="000B326C">
            <w:rPr>
              <w:rFonts w:ascii="Times New Roman" w:hAnsi="Times New Roman"/>
              <w:b/>
              <w:bCs/>
              <w:kern w:val="0"/>
              <w:sz w:val="32"/>
              <w:szCs w:val="32"/>
            </w:rPr>
            <w:delText xml:space="preserve">Cell-cell linked </w:delText>
          </w:r>
          <w:r w:rsidR="000D18F7" w:rsidDel="000B326C">
            <w:rPr>
              <w:rFonts w:ascii="Times New Roman" w:hAnsi="Times New Roman"/>
              <w:b/>
              <w:bCs/>
              <w:kern w:val="0"/>
              <w:sz w:val="32"/>
              <w:szCs w:val="32"/>
            </w:rPr>
            <w:delText xml:space="preserve">signal </w:delText>
          </w:r>
          <w:r w:rsidR="009324A8" w:rsidDel="000B326C">
            <w:rPr>
              <w:rFonts w:ascii="Times New Roman" w:hAnsi="Times New Roman"/>
              <w:b/>
              <w:bCs/>
              <w:kern w:val="0"/>
              <w:sz w:val="32"/>
              <w:szCs w:val="32"/>
            </w:rPr>
            <w:delText>amplif</w:delText>
          </w:r>
          <w:r w:rsidR="000D18F7" w:rsidDel="000B326C">
            <w:rPr>
              <w:rFonts w:ascii="Times New Roman" w:hAnsi="Times New Roman"/>
              <w:b/>
              <w:bCs/>
              <w:kern w:val="0"/>
              <w:sz w:val="32"/>
              <w:szCs w:val="32"/>
            </w:rPr>
            <w:delText xml:space="preserve">ication </w:delText>
          </w:r>
          <w:r w:rsidR="009324A8" w:rsidDel="000B326C">
            <w:rPr>
              <w:rFonts w:ascii="Times New Roman" w:hAnsi="Times New Roman"/>
              <w:b/>
              <w:bCs/>
              <w:kern w:val="0"/>
              <w:sz w:val="32"/>
              <w:szCs w:val="32"/>
            </w:rPr>
            <w:delText xml:space="preserve">ied circuits </w:delText>
          </w:r>
          <w:r w:rsidR="000D18F7" w:rsidDel="000B326C">
            <w:rPr>
              <w:rFonts w:ascii="Times New Roman" w:hAnsi="Times New Roman"/>
              <w:b/>
              <w:bCs/>
              <w:kern w:val="0"/>
              <w:sz w:val="32"/>
              <w:szCs w:val="32"/>
            </w:rPr>
            <w:delText xml:space="preserve">for high-performance </w:delText>
          </w:r>
          <w:r w:rsidR="009324A8" w:rsidDel="000B326C">
            <w:rPr>
              <w:rFonts w:ascii="Times New Roman" w:hAnsi="Times New Roman"/>
              <w:b/>
              <w:bCs/>
              <w:kern w:val="0"/>
              <w:sz w:val="32"/>
              <w:szCs w:val="32"/>
            </w:rPr>
            <w:delText>improve the performance and availability of biosensors</w:delText>
          </w:r>
        </w:del>
      </w:ins>
      <w:del w:id="2" w:author="만든 이">
        <w:r w:rsidR="00E57FCE" w:rsidDel="000B326C">
          <w:rPr>
            <w:rFonts w:ascii="Times New Roman" w:hAnsi="Times New Roman"/>
            <w:b/>
            <w:bCs/>
            <w:kern w:val="0"/>
            <w:sz w:val="32"/>
            <w:szCs w:val="32"/>
          </w:rPr>
          <w:delText>B</w:delText>
        </w:r>
        <w:r w:rsidR="00A91D97" w:rsidDel="000B326C">
          <w:rPr>
            <w:rFonts w:ascii="Times New Roman" w:hAnsi="Times New Roman"/>
            <w:b/>
            <w:bCs/>
            <w:kern w:val="0"/>
            <w:sz w:val="32"/>
            <w:szCs w:val="32"/>
          </w:rPr>
          <w:delText>iosensor mixture</w:delText>
        </w:r>
        <w:r w:rsidR="00D12423" w:rsidDel="000B326C">
          <w:rPr>
            <w:rFonts w:ascii="Times New Roman" w:hAnsi="Times New Roman"/>
            <w:b/>
            <w:bCs/>
            <w:kern w:val="0"/>
            <w:sz w:val="32"/>
            <w:szCs w:val="32"/>
          </w:rPr>
          <w:delText xml:space="preserve"> with modular optimization </w:delText>
        </w:r>
        <w:r w:rsidR="0047025D" w:rsidDel="000B326C">
          <w:rPr>
            <w:rFonts w:ascii="Times New Roman" w:hAnsi="Times New Roman"/>
            <w:b/>
            <w:bCs/>
            <w:kern w:val="0"/>
            <w:sz w:val="32"/>
            <w:szCs w:val="32"/>
          </w:rPr>
          <w:delText>enables to maximize signal</w:delText>
        </w:r>
        <w:r w:rsidR="00C77D4F" w:rsidDel="000B326C">
          <w:rPr>
            <w:rFonts w:ascii="Times New Roman" w:hAnsi="Times New Roman"/>
            <w:b/>
            <w:bCs/>
            <w:kern w:val="0"/>
            <w:sz w:val="32"/>
            <w:szCs w:val="32"/>
          </w:rPr>
          <w:delText xml:space="preserve"> amplification</w:delText>
        </w:r>
      </w:del>
      <w:ins w:id="3" w:author="만든 이">
        <w:del w:id="4" w:author="만든 이">
          <w:r w:rsidR="00AD0EC5" w:rsidDel="000B326C">
            <w:rPr>
              <w:rFonts w:ascii="Times New Roman" w:hAnsi="Times New Roman"/>
              <w:b/>
              <w:bCs/>
              <w:kern w:val="0"/>
              <w:sz w:val="32"/>
              <w:szCs w:val="32"/>
            </w:rPr>
            <w:delText xml:space="preserve"> with </w:delText>
          </w:r>
          <w:r w:rsidR="00AD0EC5" w:rsidDel="00016B27">
            <w:rPr>
              <w:rFonts w:ascii="Times New Roman" w:hAnsi="Times New Roman"/>
              <w:b/>
              <w:bCs/>
              <w:kern w:val="0"/>
              <w:sz w:val="32"/>
              <w:szCs w:val="32"/>
            </w:rPr>
            <w:delText xml:space="preserve">homogeneous and </w:delText>
          </w:r>
          <w:r w:rsidR="00AD0EC5" w:rsidDel="000B326C">
            <w:rPr>
              <w:rFonts w:ascii="Times New Roman" w:hAnsi="Times New Roman"/>
              <w:b/>
              <w:bCs/>
              <w:kern w:val="0"/>
              <w:sz w:val="32"/>
              <w:szCs w:val="32"/>
            </w:rPr>
            <w:delText xml:space="preserve">heterologous </w:delText>
          </w:r>
          <w:r w:rsidDel="000B326C">
            <w:rPr>
              <w:rFonts w:ascii="Times New Roman" w:hAnsi="Times New Roman"/>
              <w:b/>
              <w:bCs/>
              <w:kern w:val="0"/>
              <w:sz w:val="32"/>
              <w:szCs w:val="32"/>
            </w:rPr>
            <w:delText xml:space="preserve">host </w:delText>
          </w:r>
          <w:r w:rsidR="00AD0EC5" w:rsidDel="000B326C">
            <w:rPr>
              <w:rFonts w:ascii="Times New Roman" w:hAnsi="Times New Roman"/>
              <w:b/>
              <w:bCs/>
              <w:kern w:val="0"/>
              <w:sz w:val="32"/>
              <w:szCs w:val="32"/>
            </w:rPr>
            <w:delText>strains</w:delText>
          </w:r>
        </w:del>
        <w:r w:rsidR="000B326C">
          <w:rPr>
            <w:rFonts w:ascii="Times New Roman" w:hAnsi="Times New Roman"/>
            <w:b/>
            <w:bCs/>
            <w:kern w:val="0"/>
            <w:sz w:val="32"/>
            <w:szCs w:val="32"/>
          </w:rPr>
          <w:t>Modularly optimized heterologous microbial biosensor mixture</w:t>
        </w:r>
        <w:r w:rsidR="00DA6C83">
          <w:rPr>
            <w:rFonts w:ascii="Times New Roman" w:hAnsi="Times New Roman"/>
            <w:b/>
            <w:bCs/>
            <w:kern w:val="0"/>
            <w:sz w:val="32"/>
            <w:szCs w:val="32"/>
          </w:rPr>
          <w:t xml:space="preserve"> </w:t>
        </w:r>
        <w:del w:id="5" w:author="만든 이">
          <w:r w:rsidR="006069C8" w:rsidDel="00AD0EC5">
            <w:rPr>
              <w:rFonts w:ascii="Times New Roman" w:hAnsi="Times New Roman"/>
              <w:b/>
              <w:bCs/>
              <w:kern w:val="0"/>
              <w:sz w:val="32"/>
              <w:szCs w:val="32"/>
            </w:rPr>
            <w:delText xml:space="preserve"> </w:delText>
          </w:r>
        </w:del>
      </w:ins>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Cambria Math" w:hAnsi="Cambria Math" w:cs="Cambria Math"/>
          <w:kern w:val="0"/>
          <w:szCs w:val="20"/>
        </w:rPr>
      </w:pPr>
      <w:r w:rsidRPr="0024590D">
        <w:rPr>
          <w:rFonts w:ascii="Times New Roman" w:hAnsi="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kern w:val="0"/>
          <w:sz w:val="24"/>
          <w:szCs w:val="24"/>
          <w:vertAlign w:val="superscript"/>
        </w:rPr>
        <w:t>,†</w:t>
      </w:r>
      <w:r w:rsidRPr="0024590D">
        <w:rPr>
          <w:rFonts w:ascii="Times New Roman" w:hAnsi="Times New Roman"/>
          <w:kern w:val="0"/>
          <w:sz w:val="24"/>
          <w:szCs w:val="24"/>
        </w:rPr>
        <w:t>,</w:t>
      </w:r>
      <w:r>
        <w:rPr>
          <w:rFonts w:ascii="Times New Roman" w:hAnsi="Times New Roman"/>
          <w:kern w:val="0"/>
          <w:sz w:val="26"/>
          <w:szCs w:val="26"/>
        </w:rPr>
        <w:t xml:space="preserve"> </w:t>
      </w:r>
      <w:r w:rsidR="006A57D7">
        <w:rPr>
          <w:rFonts w:ascii="Times New Roman" w:hAnsi="Times New Roman"/>
          <w:kern w:val="0"/>
          <w:sz w:val="26"/>
          <w:szCs w:val="26"/>
        </w:rPr>
        <w:t>Wonjae Seong</w:t>
      </w:r>
      <w:r w:rsidR="006A57D7">
        <w:rPr>
          <w:rFonts w:ascii="Cambria Math" w:hAnsi="Cambria Math" w:cs="Cambria Math"/>
          <w:i/>
          <w:iCs/>
          <w:w w:val="116"/>
          <w:kern w:val="0"/>
          <w:position w:val="10"/>
          <w:szCs w:val="20"/>
        </w:rPr>
        <w:t>⊥</w:t>
      </w:r>
      <w:r w:rsidR="006A57D7">
        <w:rPr>
          <w:rFonts w:ascii="Times New Roman" w:hAnsi="Times New Roman"/>
          <w:w w:val="110"/>
          <w:kern w:val="0"/>
          <w:position w:val="10"/>
          <w:sz w:val="18"/>
          <w:szCs w:val="18"/>
        </w:rPr>
        <w:t>,</w:t>
      </w:r>
      <w:r w:rsidR="006A57D7">
        <w:rPr>
          <w:rFonts w:ascii="Cambria Math" w:hAnsi="Cambria Math" w:cs="Cambria Math"/>
          <w:i/>
          <w:iCs/>
          <w:w w:val="85"/>
          <w:kern w:val="0"/>
          <w:position w:val="10"/>
          <w:szCs w:val="20"/>
        </w:rPr>
        <w:t>†</w:t>
      </w:r>
      <w:r w:rsidR="006A57D7">
        <w:rPr>
          <w:rFonts w:ascii="Times New Roman" w:hAnsi="Times New Roman"/>
          <w:kern w:val="0"/>
          <w:sz w:val="26"/>
          <w:szCs w:val="26"/>
        </w:rPr>
        <w:t>,</w:t>
      </w:r>
      <w:r w:rsidR="006A57D7" w:rsidRPr="00657BDD">
        <w:rPr>
          <w:rFonts w:ascii="Cambria Math" w:hAnsi="Cambria Math" w:cs="Cambria Math"/>
          <w:i/>
          <w:iCs/>
          <w:w w:val="103"/>
          <w:kern w:val="0"/>
          <w:position w:val="10"/>
          <w:szCs w:val="20"/>
        </w:rPr>
        <w:t xml:space="preserve"> </w:t>
      </w:r>
      <w:r w:rsidRPr="00D74E91">
        <w:rPr>
          <w:rFonts w:ascii="Times New Roman" w:hAnsi="Times New Roman"/>
          <w:kern w:val="0"/>
          <w:sz w:val="24"/>
          <w:szCs w:val="24"/>
        </w:rPr>
        <w:t>Eugene Rha</w:t>
      </w:r>
      <w:r w:rsidRPr="00D74E91">
        <w:rPr>
          <w:rFonts w:ascii="Times New Roman" w:hAnsi="Times New Roman"/>
          <w:i/>
          <w:iCs/>
          <w:kern w:val="0"/>
          <w:sz w:val="24"/>
          <w:szCs w:val="24"/>
          <w:vertAlign w:val="superscript"/>
        </w:rPr>
        <w:t>†</w:t>
      </w:r>
      <w:r w:rsidRPr="00D74E91">
        <w:rPr>
          <w:rFonts w:ascii="Times New Roman" w:hAnsi="Times New Roman"/>
          <w:kern w:val="0"/>
          <w:sz w:val="24"/>
          <w:szCs w:val="24"/>
        </w:rPr>
        <w:t xml:space="preserve">, Soo-Jin </w:t>
      </w:r>
      <w:r>
        <w:rPr>
          <w:rFonts w:ascii="Times New Roman" w:hAnsi="Times New Roman"/>
          <w:kern w:val="0"/>
          <w:sz w:val="24"/>
          <w:szCs w:val="24"/>
        </w:rPr>
        <w:t>Kim</w:t>
      </w:r>
      <w:r w:rsidRPr="00D74E91">
        <w:rPr>
          <w:rFonts w:ascii="Times New Roman" w:hAnsi="Times New Roman"/>
          <w:i/>
          <w:iCs/>
          <w:kern w:val="0"/>
          <w:sz w:val="24"/>
          <w:szCs w:val="24"/>
          <w:vertAlign w:val="superscript"/>
        </w:rPr>
        <w:t>†</w:t>
      </w:r>
      <w:r w:rsidRPr="00D74E91">
        <w:rPr>
          <w:rFonts w:ascii="Times New Roman" w:hAnsi="Times New Roman"/>
          <w:kern w:val="0"/>
          <w:sz w:val="24"/>
          <w:szCs w:val="24"/>
        </w:rPr>
        <w:t xml:space="preserve">, </w:t>
      </w:r>
      <w:del w:id="6" w:author="만든 이">
        <w:r w:rsidR="00A60A4F" w:rsidDel="00B27E40">
          <w:rPr>
            <w:rFonts w:ascii="Times New Roman" w:hAnsi="Times New Roman"/>
            <w:kern w:val="0"/>
            <w:sz w:val="24"/>
            <w:szCs w:val="24"/>
          </w:rPr>
          <w:delText xml:space="preserve">DHLee, HWLee, </w:delText>
        </w:r>
      </w:del>
      <w:ins w:id="7" w:author="만든 이">
        <w:r w:rsidR="0060521A">
          <w:rPr>
            <w:rFonts w:ascii="Times New Roman" w:hAnsi="Times New Roman" w:hint="eastAsia"/>
            <w:kern w:val="0"/>
            <w:sz w:val="24"/>
            <w:szCs w:val="24"/>
          </w:rPr>
          <w:t>박성군</w:t>
        </w:r>
        <w:r w:rsidR="0060521A">
          <w:rPr>
            <w:rFonts w:ascii="Times New Roman" w:hAnsi="Times New Roman" w:hint="eastAsia"/>
            <w:kern w:val="0"/>
            <w:sz w:val="24"/>
            <w:szCs w:val="24"/>
          </w:rPr>
          <w:t>,</w:t>
        </w:r>
        <w:r w:rsidR="0060521A">
          <w:rPr>
            <w:rFonts w:ascii="Times New Roman" w:hAnsi="Times New Roman"/>
            <w:kern w:val="0"/>
            <w:sz w:val="24"/>
            <w:szCs w:val="24"/>
          </w:rPr>
          <w:t xml:space="preserve"> </w:t>
        </w:r>
        <w:r w:rsidR="0060521A">
          <w:rPr>
            <w:rFonts w:ascii="Times New Roman" w:hAnsi="Times New Roman" w:hint="eastAsia"/>
            <w:kern w:val="0"/>
            <w:sz w:val="24"/>
            <w:szCs w:val="24"/>
          </w:rPr>
          <w:t>정유진</w:t>
        </w:r>
        <w:r w:rsidR="0060521A">
          <w:rPr>
            <w:rFonts w:ascii="Times New Roman" w:hAnsi="Times New Roman" w:hint="eastAsia"/>
            <w:kern w:val="0"/>
            <w:sz w:val="24"/>
            <w:szCs w:val="24"/>
          </w:rPr>
          <w:t xml:space="preserve">, </w:t>
        </w:r>
      </w:ins>
      <w:del w:id="8" w:author="만든 이">
        <w:r w:rsidR="00E87086" w:rsidRPr="00D74E91" w:rsidDel="0060521A">
          <w:rPr>
            <w:rFonts w:ascii="Times New Roman" w:hAnsi="Times New Roman"/>
            <w:kern w:val="0"/>
            <w:sz w:val="24"/>
            <w:szCs w:val="24"/>
          </w:rPr>
          <w:delText>Soo-Jin Yeom</w:delText>
        </w:r>
        <w:r w:rsidR="00E87086" w:rsidRPr="00D74E91" w:rsidDel="0060521A">
          <w:rPr>
            <w:rFonts w:ascii="Times New Roman" w:hAnsi="Times New Roman"/>
            <w:i/>
            <w:iCs/>
            <w:kern w:val="0"/>
            <w:sz w:val="24"/>
            <w:szCs w:val="24"/>
            <w:vertAlign w:val="superscript"/>
          </w:rPr>
          <w:delText>†</w:delText>
        </w:r>
        <w:r w:rsidR="00E87086" w:rsidDel="0060521A">
          <w:rPr>
            <w:rFonts w:ascii="Times New Roman" w:hAnsi="Times New Roman"/>
            <w:w w:val="114"/>
            <w:kern w:val="0"/>
            <w:sz w:val="26"/>
            <w:szCs w:val="26"/>
          </w:rPr>
          <w:delText xml:space="preserve"> </w:delText>
        </w:r>
      </w:del>
      <w:r w:rsidR="00E87086">
        <w:rPr>
          <w:rFonts w:ascii="Times New Roman" w:hAnsi="Times New Roman"/>
          <w:w w:val="114"/>
          <w:kern w:val="0"/>
          <w:sz w:val="26"/>
          <w:szCs w:val="26"/>
        </w:rPr>
        <w:t>a</w:t>
      </w:r>
      <w:r>
        <w:rPr>
          <w:rFonts w:ascii="Times New Roman" w:hAnsi="Times New Roman"/>
          <w:w w:val="114"/>
          <w:kern w:val="0"/>
          <w:sz w:val="26"/>
          <w:szCs w:val="26"/>
        </w:rPr>
        <w:t>nd</w:t>
      </w:r>
      <w:ins w:id="9" w:author="만든 이">
        <w:r w:rsidR="0060521A">
          <w:rPr>
            <w:rFonts w:ascii="Times New Roman" w:hAnsi="Times New Roman"/>
            <w:w w:val="114"/>
            <w:kern w:val="0"/>
            <w:sz w:val="26"/>
            <w:szCs w:val="26"/>
          </w:rPr>
          <w:t xml:space="preserve"> </w:t>
        </w:r>
      </w:ins>
      <w:del w:id="10" w:author="만든 이">
        <w:r w:rsidDel="0060521A">
          <w:rPr>
            <w:rFonts w:ascii="Times New Roman" w:hAnsi="Times New Roman"/>
            <w:w w:val="114"/>
            <w:kern w:val="0"/>
            <w:sz w:val="26"/>
            <w:szCs w:val="26"/>
          </w:rPr>
          <w:delText xml:space="preserve"> </w:delText>
        </w:r>
      </w:del>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BA7930"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7728" behindDoc="1" locked="0" layoutInCell="0" allowOverlap="1">
                <wp:simplePos x="0" y="0"/>
                <wp:positionH relativeFrom="page">
                  <wp:posOffset>914400</wp:posOffset>
                </wp:positionH>
                <wp:positionV relativeFrom="paragraph">
                  <wp:posOffset>-8890</wp:posOffset>
                </wp:positionV>
                <wp:extent cx="2377440" cy="12065"/>
                <wp:effectExtent l="0" t="0" r="22860" b="6985"/>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A9F2ED" id="자유형 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00707491" w:rsidRPr="00711934">
        <w:rPr>
          <w:rFonts w:ascii="Cambria Math" w:hAnsi="Cambria Math" w:cs="Cambria Math"/>
          <w:i/>
          <w:iCs/>
          <w:kern w:val="0"/>
          <w:position w:val="18"/>
          <w:sz w:val="14"/>
          <w:szCs w:val="14"/>
        </w:rPr>
        <w:t xml:space="preserve">∗ </w:t>
      </w:r>
      <w:r w:rsidR="00707491"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kern w:val="0"/>
          <w:szCs w:val="20"/>
        </w:rPr>
      </w:pPr>
      <w:r w:rsidRPr="00D74E91">
        <w:rPr>
          <w:rFonts w:ascii="Times New Roman" w:hAnsi="Times New Roman"/>
          <w:kern w:val="0"/>
          <w:position w:val="7"/>
          <w:sz w:val="14"/>
          <w:szCs w:val="14"/>
        </w:rPr>
        <w:t>@</w:t>
      </w:r>
      <w:r w:rsidRPr="00D74E91">
        <w:rPr>
          <w:rFonts w:ascii="Times New Roman" w:hAnsi="Times New Roman"/>
          <w:kern w:val="0"/>
          <w:szCs w:val="20"/>
        </w:rPr>
        <w:t>These authors contributed equally to this work</w:t>
      </w:r>
    </w:p>
    <w:p w:rsidR="00707491" w:rsidRPr="003B22A0" w:rsidRDefault="00707491" w:rsidP="008B0204">
      <w:pPr>
        <w:pStyle w:val="a3"/>
        <w:snapToGrid w:val="0"/>
        <w:spacing w:line="276" w:lineRule="auto"/>
        <w:rPr>
          <w:rFonts w:ascii="맑은 고딕" w:eastAsia="맑은 고딕" w:hAnsi="맑은 고딕"/>
          <w:b/>
          <w:sz w:val="36"/>
          <w:szCs w:val="22"/>
        </w:rPr>
      </w:pPr>
    </w:p>
    <w:p w:rsidR="00A761B0" w:rsidRPr="008B0204" w:rsidRDefault="00A761B0" w:rsidP="001E265F">
      <w:pPr>
        <w:pStyle w:val="1"/>
      </w:pPr>
      <w:r>
        <w:rPr>
          <w:rFonts w:hint="eastAsia"/>
        </w:rPr>
        <w:t>Abstract</w:t>
      </w:r>
    </w:p>
    <w:p w:rsidR="00F82CE6" w:rsidRDefault="00F154B8" w:rsidP="00F154B8">
      <w:pPr>
        <w:pStyle w:val="a3"/>
        <w:snapToGrid w:val="0"/>
        <w:spacing w:line="360" w:lineRule="auto"/>
        <w:rPr>
          <w:ins w:id="11" w:author="만든 이"/>
          <w:rFonts w:ascii="Times New Roman" w:eastAsia="맑은 고딕" w:hAnsi="Times New Roman" w:cs="Times New Roman"/>
          <w:sz w:val="24"/>
          <w:szCs w:val="22"/>
        </w:rPr>
      </w:pPr>
      <w:del w:id="12" w:author="만든 이">
        <w:r w:rsidRPr="003B22A0" w:rsidDel="006069C8">
          <w:rPr>
            <w:rFonts w:ascii="Times New Roman" w:eastAsia="맑은 고딕" w:hAnsi="Times New Roman" w:cs="Times New Roman"/>
            <w:sz w:val="24"/>
            <w:szCs w:val="22"/>
          </w:rPr>
          <w:delText xml:space="preserve">It has long been studied to use </w:delText>
        </w:r>
      </w:del>
      <w:ins w:id="13" w:author="만든 이">
        <w:r w:rsidR="006069C8">
          <w:rPr>
            <w:rFonts w:ascii="Times New Roman" w:eastAsia="맑은 고딕" w:hAnsi="Times New Roman" w:cs="Times New Roman"/>
            <w:sz w:val="24"/>
            <w:szCs w:val="22"/>
          </w:rPr>
          <w:t xml:space="preserve">Microbial </w:t>
        </w:r>
      </w:ins>
      <w:del w:id="14" w:author="만든 이">
        <w:r w:rsidRPr="003B22A0" w:rsidDel="006069C8">
          <w:rPr>
            <w:rFonts w:ascii="Times New Roman" w:eastAsia="맑은 고딕" w:hAnsi="Times New Roman" w:cs="Times New Roman"/>
            <w:sz w:val="24"/>
            <w:szCs w:val="22"/>
          </w:rPr>
          <w:delText xml:space="preserve">bacterial </w:delText>
        </w:r>
      </w:del>
      <w:r w:rsidRPr="003B22A0">
        <w:rPr>
          <w:rFonts w:ascii="Times New Roman" w:eastAsia="맑은 고딕" w:hAnsi="Times New Roman" w:cs="Times New Roman"/>
          <w:sz w:val="24"/>
          <w:szCs w:val="22"/>
        </w:rPr>
        <w:t xml:space="preserve">biosensors </w:t>
      </w:r>
      <w:ins w:id="15" w:author="만든 이">
        <w:r w:rsidR="006069C8">
          <w:rPr>
            <w:rFonts w:ascii="Times New Roman" w:eastAsia="맑은 고딕" w:hAnsi="Times New Roman" w:cs="Times New Roman"/>
            <w:sz w:val="24"/>
            <w:szCs w:val="22"/>
          </w:rPr>
          <w:t xml:space="preserve">have been investigated </w:t>
        </w:r>
      </w:ins>
      <w:r w:rsidRPr="003B22A0">
        <w:rPr>
          <w:rFonts w:ascii="Times New Roman" w:eastAsia="맑은 고딕" w:hAnsi="Times New Roman" w:cs="Times New Roman"/>
          <w:sz w:val="24"/>
          <w:szCs w:val="22"/>
        </w:rPr>
        <w:t>for the monitoring of the harmful substances</w:t>
      </w:r>
      <w:ins w:id="16" w:author="만든 이">
        <w:r w:rsidR="0060521A">
          <w:rPr>
            <w:rFonts w:ascii="Times New Roman" w:eastAsia="맑은 고딕" w:hAnsi="Times New Roman" w:cs="Times New Roman"/>
            <w:sz w:val="24"/>
            <w:szCs w:val="22"/>
          </w:rPr>
          <w:t>.</w:t>
        </w:r>
      </w:ins>
      <w:del w:id="17" w:author="만든 이">
        <w:r w:rsidRPr="003B22A0" w:rsidDel="0060521A">
          <w:rPr>
            <w:rFonts w:ascii="Times New Roman" w:eastAsia="맑은 고딕" w:hAnsi="Times New Roman" w:cs="Times New Roman"/>
            <w:sz w:val="24"/>
            <w:szCs w:val="22"/>
          </w:rPr>
          <w:delText xml:space="preserve"> which activate a specific transcription factor </w:delText>
        </w:r>
        <w:r w:rsidR="00C15BB5" w:rsidRPr="003B22A0" w:rsidDel="0060521A">
          <w:rPr>
            <w:rFonts w:ascii="Times New Roman" w:eastAsia="맑은 고딕" w:hAnsi="Times New Roman" w:cs="Times New Roman"/>
            <w:sz w:val="24"/>
            <w:szCs w:val="22"/>
          </w:rPr>
          <w:delText xml:space="preserve">followed by the expression of </w:delText>
        </w:r>
        <w:r w:rsidRPr="003B22A0" w:rsidDel="0060521A">
          <w:rPr>
            <w:rFonts w:ascii="Times New Roman" w:eastAsia="맑은 고딕" w:hAnsi="Times New Roman" w:cs="Times New Roman"/>
            <w:sz w:val="24"/>
            <w:szCs w:val="22"/>
          </w:rPr>
          <w:delText xml:space="preserve">downstream </w:delText>
        </w:r>
        <w:r w:rsidR="00C15BB5" w:rsidRPr="003B22A0" w:rsidDel="0060521A">
          <w:rPr>
            <w:rFonts w:ascii="Times New Roman" w:eastAsia="맑은 고딕" w:hAnsi="Times New Roman" w:cs="Times New Roman"/>
            <w:sz w:val="24"/>
            <w:szCs w:val="22"/>
          </w:rPr>
          <w:delText>reporter</w:delText>
        </w:r>
        <w:r w:rsidRPr="003B22A0" w:rsidDel="0060521A">
          <w:rPr>
            <w:rFonts w:ascii="Times New Roman" w:eastAsia="맑은 고딕" w:hAnsi="Times New Roman" w:cs="Times New Roman"/>
            <w:sz w:val="24"/>
            <w:szCs w:val="22"/>
          </w:rPr>
          <w:delText xml:space="preserve"> protein</w:delText>
        </w:r>
        <w:r w:rsidR="00C15BB5" w:rsidRPr="003B22A0" w:rsidDel="0060521A">
          <w:rPr>
            <w:rFonts w:ascii="Times New Roman" w:eastAsia="맑은 고딕" w:hAnsi="Times New Roman" w:cs="Times New Roman"/>
            <w:sz w:val="24"/>
            <w:szCs w:val="22"/>
          </w:rPr>
          <w:delText>s</w:delText>
        </w:r>
        <w:r w:rsidRPr="003B22A0" w:rsidDel="0060521A">
          <w:rPr>
            <w:rFonts w:ascii="Times New Roman" w:eastAsia="맑은 고딕" w:hAnsi="Times New Roman" w:cs="Times New Roman"/>
            <w:sz w:val="24"/>
            <w:szCs w:val="22"/>
          </w:rPr>
          <w:delText>.</w:delText>
        </w:r>
      </w:del>
      <w:r w:rsidRPr="003B22A0">
        <w:rPr>
          <w:rFonts w:ascii="Times New Roman" w:eastAsia="맑은 고딕" w:hAnsi="Times New Roman" w:cs="Times New Roman"/>
          <w:sz w:val="24"/>
          <w:szCs w:val="22"/>
        </w:rPr>
        <w:t xml:space="preserve"> </w:t>
      </w:r>
      <w:del w:id="18" w:author="만든 이">
        <w:r w:rsidRPr="003B22A0" w:rsidDel="0060521A">
          <w:rPr>
            <w:rFonts w:ascii="Times New Roman" w:eastAsia="맑은 고딕" w:hAnsi="Times New Roman" w:cs="Times New Roman"/>
            <w:sz w:val="24"/>
            <w:szCs w:val="22"/>
          </w:rPr>
          <w:delText xml:space="preserve">However, </w:delText>
        </w:r>
        <w:r w:rsidR="00FE38FA" w:rsidRPr="003B22A0" w:rsidDel="0060521A">
          <w:rPr>
            <w:rFonts w:ascii="Times New Roman" w:eastAsia="맑은 고딕" w:hAnsi="Times New Roman" w:cs="Times New Roman"/>
            <w:sz w:val="24"/>
            <w:szCs w:val="22"/>
          </w:rPr>
          <w:delText xml:space="preserve">inherently weak signal of </w:delText>
        </w:r>
        <w:r w:rsidR="004E7885" w:rsidRPr="003B22A0" w:rsidDel="0060521A">
          <w:rPr>
            <w:rFonts w:ascii="Times New Roman" w:eastAsia="맑은 고딕" w:hAnsi="Times New Roman" w:cs="Times New Roman"/>
            <w:sz w:val="24"/>
            <w:szCs w:val="22"/>
          </w:rPr>
          <w:delText xml:space="preserve">the </w:delText>
        </w:r>
        <w:r w:rsidR="00AF63F2" w:rsidRPr="003B22A0" w:rsidDel="0060521A">
          <w:rPr>
            <w:rFonts w:ascii="Times New Roman" w:eastAsia="맑은 고딕" w:hAnsi="Times New Roman" w:cs="Times New Roman"/>
            <w:sz w:val="24"/>
            <w:szCs w:val="22"/>
          </w:rPr>
          <w:delText>biosensor</w:delText>
        </w:r>
        <w:r w:rsidR="00FE38FA" w:rsidRPr="003B22A0" w:rsidDel="0060521A">
          <w:rPr>
            <w:rFonts w:ascii="Times New Roman" w:eastAsia="맑은 고딕" w:hAnsi="Times New Roman" w:cs="Times New Roman"/>
            <w:sz w:val="24"/>
            <w:szCs w:val="22"/>
          </w:rPr>
          <w:delText>s</w:delText>
        </w:r>
        <w:r w:rsidR="00D331BF" w:rsidRPr="003B22A0" w:rsidDel="0060521A">
          <w:rPr>
            <w:rFonts w:ascii="Times New Roman" w:eastAsia="맑은 고딕" w:hAnsi="Times New Roman" w:cs="Times New Roman"/>
            <w:sz w:val="24"/>
            <w:szCs w:val="22"/>
          </w:rPr>
          <w:delText xml:space="preserve"> consisting of heterologous genes and promoters are</w:delText>
        </w:r>
        <w:r w:rsidR="00FE38FA" w:rsidRPr="003B22A0" w:rsidDel="0060521A">
          <w:rPr>
            <w:rFonts w:ascii="Times New Roman" w:eastAsia="맑은 고딕" w:hAnsi="Times New Roman" w:cs="Times New Roman"/>
            <w:sz w:val="24"/>
            <w:szCs w:val="22"/>
          </w:rPr>
          <w:delText xml:space="preserve"> one of the main limitations that cannot applicable to environment </w:delText>
        </w:r>
        <w:r w:rsidR="00DE5968" w:rsidRPr="003B22A0" w:rsidDel="0060521A">
          <w:rPr>
            <w:rFonts w:ascii="Times New Roman" w:eastAsia="맑은 고딕" w:hAnsi="Times New Roman" w:cs="Times New Roman"/>
            <w:sz w:val="24"/>
            <w:szCs w:val="22"/>
          </w:rPr>
          <w:delText>monitoring</w:delText>
        </w:r>
        <w:r w:rsidR="00FE38FA" w:rsidRPr="003B22A0" w:rsidDel="0060521A">
          <w:rPr>
            <w:rFonts w:ascii="Times New Roman" w:eastAsia="맑은 고딕" w:hAnsi="Times New Roman" w:cs="Times New Roman"/>
            <w:sz w:val="24"/>
            <w:szCs w:val="22"/>
          </w:rPr>
          <w:delText xml:space="preserve">. </w:delText>
        </w:r>
      </w:del>
      <w:r w:rsidR="004E7885" w:rsidRPr="003B22A0">
        <w:rPr>
          <w:rFonts w:ascii="Times New Roman" w:eastAsia="맑은 고딕" w:hAnsi="Times New Roman" w:cs="Times New Roman"/>
          <w:sz w:val="24"/>
          <w:szCs w:val="22"/>
        </w:rPr>
        <w:t xml:space="preserve">Here, </w:t>
      </w:r>
      <w:r w:rsidR="002A3A1E" w:rsidRPr="003B22A0">
        <w:rPr>
          <w:rFonts w:ascii="Times New Roman" w:eastAsia="맑은 고딕" w:hAnsi="Times New Roman" w:cs="Times New Roman"/>
          <w:sz w:val="24"/>
          <w:szCs w:val="22"/>
        </w:rPr>
        <w:t>we propose a new approach</w:t>
      </w:r>
      <w:r w:rsidR="009C2200" w:rsidRPr="003B22A0">
        <w:rPr>
          <w:rFonts w:ascii="Times New Roman" w:eastAsia="맑은 고딕" w:hAnsi="Times New Roman" w:cs="Times New Roman"/>
          <w:sz w:val="24"/>
          <w:szCs w:val="22"/>
        </w:rPr>
        <w:t xml:space="preserve"> of </w:t>
      </w:r>
      <w:ins w:id="19" w:author="만든 이">
        <w:r w:rsidR="00414CC0">
          <w:rPr>
            <w:rFonts w:ascii="Times New Roman" w:eastAsia="맑은 고딕" w:hAnsi="Times New Roman" w:cs="Times New Roman"/>
            <w:sz w:val="24"/>
            <w:szCs w:val="22"/>
          </w:rPr>
          <w:t xml:space="preserve">whole-cell biosensor by co-culturing two different strains, called </w:t>
        </w:r>
        <w:r w:rsidR="006069C8">
          <w:rPr>
            <w:rFonts w:ascii="Times New Roman" w:eastAsia="맑은 고딕" w:hAnsi="Times New Roman" w:cs="Times New Roman"/>
            <w:sz w:val="24"/>
            <w:szCs w:val="22"/>
          </w:rPr>
          <w:t>b</w:t>
        </w:r>
        <w:r w:rsidR="004243C4">
          <w:rPr>
            <w:rFonts w:ascii="Times New Roman" w:eastAsia="맑은 고딕" w:hAnsi="Times New Roman" w:cs="Times New Roman"/>
            <w:sz w:val="24"/>
            <w:szCs w:val="22"/>
          </w:rPr>
          <w:t xml:space="preserve">lended </w:t>
        </w:r>
        <w:del w:id="20" w:author="만든 이">
          <w:r w:rsidR="006069C8" w:rsidDel="004243C4">
            <w:rPr>
              <w:rFonts w:ascii="Times New Roman" w:eastAsia="맑은 고딕" w:hAnsi="Times New Roman" w:cs="Times New Roman"/>
              <w:sz w:val="24"/>
              <w:szCs w:val="22"/>
            </w:rPr>
            <w:delText>i-</w:delText>
          </w:r>
          <w:r w:rsidR="006069C8" w:rsidDel="00414CC0">
            <w:rPr>
              <w:rFonts w:ascii="Times New Roman" w:eastAsia="맑은 고딕" w:hAnsi="Times New Roman" w:cs="Times New Roman"/>
              <w:sz w:val="24"/>
              <w:szCs w:val="22"/>
            </w:rPr>
            <w:delText>microbia</w:delText>
          </w:r>
        </w:del>
        <w:r w:rsidR="00414CC0">
          <w:rPr>
            <w:rFonts w:ascii="Times New Roman" w:eastAsia="맑은 고딕" w:hAnsi="Times New Roman" w:cs="Times New Roman"/>
            <w:sz w:val="24"/>
            <w:szCs w:val="22"/>
          </w:rPr>
          <w:t xml:space="preserve">microbial </w:t>
        </w:r>
        <w:del w:id="21" w:author="만든 이">
          <w:r w:rsidR="006069C8" w:rsidDel="00414CC0">
            <w:rPr>
              <w:rFonts w:ascii="Times New Roman" w:eastAsia="맑은 고딕" w:hAnsi="Times New Roman" w:cs="Times New Roman"/>
              <w:sz w:val="24"/>
              <w:szCs w:val="22"/>
            </w:rPr>
            <w:delText xml:space="preserve">l </w:delText>
          </w:r>
        </w:del>
      </w:ins>
      <w:r w:rsidR="009C2200" w:rsidRPr="003B22A0">
        <w:rPr>
          <w:rFonts w:ascii="Times New Roman" w:eastAsia="맑은 고딕" w:hAnsi="Times New Roman" w:cs="Times New Roman"/>
          <w:sz w:val="24"/>
          <w:szCs w:val="22"/>
        </w:rPr>
        <w:t>biosensor</w:t>
      </w:r>
      <w:ins w:id="22" w:author="만든 이">
        <w:r w:rsidR="00414CC0">
          <w:rPr>
            <w:rFonts w:ascii="Times New Roman" w:eastAsia="맑은 고딕" w:hAnsi="Times New Roman" w:cs="Times New Roman"/>
            <w:sz w:val="24"/>
            <w:szCs w:val="22"/>
          </w:rPr>
          <w:t>.</w:t>
        </w:r>
        <w:r w:rsidR="00616503">
          <w:rPr>
            <w:rFonts w:ascii="Times New Roman" w:eastAsia="맑은 고딕" w:hAnsi="Times New Roman" w:cs="Times New Roman"/>
            <w:sz w:val="24"/>
            <w:szCs w:val="22"/>
          </w:rPr>
          <w:t xml:space="preserve"> The proposed technique</w:t>
        </w:r>
        <w:del w:id="23" w:author="만든 이">
          <w:r w:rsidR="000A5C3D" w:rsidDel="00616503">
            <w:rPr>
              <w:rFonts w:ascii="Times New Roman" w:eastAsia="맑은 고딕" w:hAnsi="Times New Roman" w:cs="Times New Roman"/>
              <w:sz w:val="24"/>
              <w:szCs w:val="22"/>
            </w:rPr>
            <w:delText xml:space="preserve"> </w:delText>
          </w:r>
          <w:r w:rsidR="00C77B51" w:rsidDel="000A5C3D">
            <w:rPr>
              <w:rFonts w:ascii="Times New Roman" w:eastAsia="맑은 고딕" w:hAnsi="Times New Roman" w:cs="Times New Roman"/>
              <w:sz w:val="24"/>
              <w:szCs w:val="22"/>
            </w:rPr>
            <w:delText xml:space="preserve"> </w:delText>
          </w:r>
        </w:del>
      </w:ins>
      <w:del w:id="24" w:author="만든 이">
        <w:r w:rsidR="009C2200" w:rsidRPr="003B22A0" w:rsidDel="00616503">
          <w:rPr>
            <w:rFonts w:ascii="Times New Roman" w:eastAsia="맑은 고딕" w:hAnsi="Times New Roman" w:cs="Times New Roman"/>
            <w:sz w:val="24"/>
            <w:szCs w:val="22"/>
          </w:rPr>
          <w:delText xml:space="preserve"> </w:delText>
        </w:r>
        <w:r w:rsidR="009C2200" w:rsidRPr="003B22A0" w:rsidDel="006069C8">
          <w:rPr>
            <w:rFonts w:ascii="Times New Roman" w:eastAsia="맑은 고딕" w:hAnsi="Times New Roman" w:cs="Times New Roman"/>
            <w:sz w:val="24"/>
            <w:szCs w:val="22"/>
          </w:rPr>
          <w:delText>mixture</w:delText>
        </w:r>
        <w:r w:rsidR="002A3A1E" w:rsidRPr="003B22A0" w:rsidDel="006069C8">
          <w:rPr>
            <w:rFonts w:ascii="Times New Roman" w:eastAsia="맑은 고딕" w:hAnsi="Times New Roman" w:cs="Times New Roman"/>
            <w:sz w:val="24"/>
            <w:szCs w:val="22"/>
          </w:rPr>
          <w:delText xml:space="preserve"> </w:delText>
        </w:r>
        <w:r w:rsidR="002A3A1E" w:rsidRPr="003B22A0" w:rsidDel="00616503">
          <w:rPr>
            <w:rFonts w:ascii="Times New Roman" w:eastAsia="맑은 고딕" w:hAnsi="Times New Roman" w:cs="Times New Roman"/>
            <w:sz w:val="24"/>
            <w:szCs w:val="22"/>
          </w:rPr>
          <w:delText>to</w:delText>
        </w:r>
      </w:del>
      <w:r w:rsidR="002A3A1E" w:rsidRPr="003B22A0">
        <w:rPr>
          <w:rFonts w:ascii="Times New Roman" w:eastAsia="맑은 고딕" w:hAnsi="Times New Roman" w:cs="Times New Roman"/>
          <w:sz w:val="24"/>
          <w:szCs w:val="22"/>
        </w:rPr>
        <w:t xml:space="preserve"> enhance</w:t>
      </w:r>
      <w:ins w:id="25" w:author="만든 이">
        <w:r w:rsidR="00616503">
          <w:rPr>
            <w:rFonts w:ascii="Times New Roman" w:eastAsia="맑은 고딕" w:hAnsi="Times New Roman" w:cs="Times New Roman"/>
            <w:sz w:val="24"/>
            <w:szCs w:val="22"/>
          </w:rPr>
          <w:t>s</w:t>
        </w:r>
      </w:ins>
      <w:r w:rsidR="002A3A1E" w:rsidRPr="003B22A0">
        <w:rPr>
          <w:rFonts w:ascii="Times New Roman" w:eastAsia="맑은 고딕" w:hAnsi="Times New Roman" w:cs="Times New Roman"/>
          <w:sz w:val="24"/>
          <w:szCs w:val="22"/>
        </w:rPr>
        <w:t xml:space="preserve"> the </w:t>
      </w:r>
      <w:r w:rsidR="00BE771E" w:rsidRPr="003B22A0">
        <w:rPr>
          <w:rFonts w:ascii="Times New Roman" w:eastAsia="맑은 고딕" w:hAnsi="Times New Roman" w:cs="Times New Roman"/>
          <w:sz w:val="24"/>
          <w:szCs w:val="22"/>
        </w:rPr>
        <w:t>performance of biosensor</w:t>
      </w:r>
      <w:del w:id="26" w:author="만든 이">
        <w:r w:rsidR="00BE771E" w:rsidRPr="003B22A0" w:rsidDel="006069C8">
          <w:rPr>
            <w:rFonts w:ascii="Times New Roman" w:eastAsia="맑은 고딕" w:hAnsi="Times New Roman" w:cs="Times New Roman"/>
            <w:sz w:val="24"/>
            <w:szCs w:val="22"/>
          </w:rPr>
          <w:delText xml:space="preserve"> cells </w:delText>
        </w:r>
      </w:del>
      <w:ins w:id="27" w:author="만든 이">
        <w:r w:rsidR="006069C8">
          <w:rPr>
            <w:rFonts w:ascii="Times New Roman" w:eastAsia="맑은 고딕" w:hAnsi="Times New Roman" w:cs="Times New Roman"/>
            <w:sz w:val="24"/>
            <w:szCs w:val="22"/>
          </w:rPr>
          <w:t>s</w:t>
        </w:r>
        <w:r w:rsidR="006069C8" w:rsidRPr="003B22A0">
          <w:rPr>
            <w:rFonts w:ascii="Times New Roman" w:eastAsia="맑은 고딕" w:hAnsi="Times New Roman" w:cs="Times New Roman"/>
            <w:sz w:val="24"/>
            <w:szCs w:val="22"/>
          </w:rPr>
          <w:t xml:space="preserve"> </w:t>
        </w:r>
      </w:ins>
      <w:r w:rsidR="008A5E13" w:rsidRPr="003B22A0">
        <w:rPr>
          <w:rFonts w:ascii="Times New Roman" w:eastAsia="맑은 고딕" w:hAnsi="Times New Roman" w:cs="Times New Roman"/>
          <w:sz w:val="24"/>
          <w:szCs w:val="22"/>
        </w:rPr>
        <w:t>by</w:t>
      </w:r>
      <w:r w:rsidR="00CA5EF1" w:rsidRPr="003B22A0">
        <w:rPr>
          <w:rFonts w:ascii="Times New Roman" w:eastAsia="맑은 고딕" w:hAnsi="Times New Roman" w:cs="Times New Roman"/>
          <w:sz w:val="24"/>
          <w:szCs w:val="22"/>
        </w:rPr>
        <w:t xml:space="preserve"> modularly</w:t>
      </w:r>
      <w:r w:rsidR="008A5E13" w:rsidRPr="003B22A0">
        <w:rPr>
          <w:rFonts w:ascii="Times New Roman" w:eastAsia="맑은 고딕" w:hAnsi="Times New Roman" w:cs="Times New Roman"/>
          <w:sz w:val="24"/>
          <w:szCs w:val="22"/>
        </w:rPr>
        <w:t xml:space="preserve"> separating </w:t>
      </w:r>
      <w:ins w:id="28" w:author="만든 이">
        <w:r w:rsidR="00616503">
          <w:rPr>
            <w:rFonts w:ascii="Times New Roman" w:eastAsia="맑은 고딕" w:hAnsi="Times New Roman" w:cs="Times New Roman"/>
            <w:sz w:val="24"/>
            <w:szCs w:val="22"/>
          </w:rPr>
          <w:t xml:space="preserve">the engineered microbes </w:t>
        </w:r>
      </w:ins>
      <w:del w:id="29" w:author="만든 이">
        <w:r w:rsidRPr="003B22A0" w:rsidDel="00616503">
          <w:rPr>
            <w:rFonts w:ascii="Times New Roman" w:eastAsia="맑은 고딕" w:hAnsi="Times New Roman" w:cs="Times New Roman"/>
            <w:sz w:val="24"/>
            <w:szCs w:val="22"/>
          </w:rPr>
          <w:delText>strains</w:delText>
        </w:r>
        <w:r w:rsidR="00CA5EF1" w:rsidRPr="003B22A0" w:rsidDel="00616503">
          <w:rPr>
            <w:rFonts w:ascii="Times New Roman" w:eastAsia="맑은 고딕" w:hAnsi="Times New Roman" w:cs="Times New Roman"/>
            <w:sz w:val="24"/>
            <w:szCs w:val="22"/>
          </w:rPr>
          <w:delText xml:space="preserve"> </w:delText>
        </w:r>
      </w:del>
      <w:r w:rsidR="0061791E" w:rsidRPr="003B22A0">
        <w:rPr>
          <w:rFonts w:ascii="Times New Roman" w:eastAsia="맑은 고딕" w:hAnsi="Times New Roman" w:cs="Times New Roman"/>
          <w:sz w:val="24"/>
          <w:szCs w:val="22"/>
        </w:rPr>
        <w:t>into detector and reporter</w:t>
      </w:r>
      <w:r w:rsidR="003A6139" w:rsidRPr="003B22A0">
        <w:rPr>
          <w:rFonts w:ascii="Times New Roman" w:eastAsia="맑은 고딕" w:hAnsi="Times New Roman" w:cs="Times New Roman"/>
          <w:sz w:val="24"/>
          <w:szCs w:val="22"/>
        </w:rPr>
        <w:t>,</w:t>
      </w:r>
      <w:r w:rsidR="0061791E" w:rsidRPr="003B22A0">
        <w:rPr>
          <w:rFonts w:ascii="Times New Roman" w:eastAsia="맑은 고딕" w:hAnsi="Times New Roman" w:cs="Times New Roman"/>
          <w:sz w:val="24"/>
          <w:szCs w:val="22"/>
        </w:rPr>
        <w:t xml:space="preserve"> </w:t>
      </w:r>
      <w:r w:rsidR="0095401B" w:rsidRPr="003B22A0">
        <w:rPr>
          <w:rFonts w:ascii="Times New Roman" w:eastAsia="맑은 고딕" w:hAnsi="Times New Roman" w:cs="Times New Roman"/>
          <w:sz w:val="24"/>
          <w:szCs w:val="22"/>
        </w:rPr>
        <w:t xml:space="preserve">and </w:t>
      </w:r>
      <w:r w:rsidR="003D3A1F" w:rsidRPr="003B22A0">
        <w:rPr>
          <w:rFonts w:ascii="Times New Roman" w:eastAsia="맑은 고딕" w:hAnsi="Times New Roman" w:cs="Times New Roman"/>
          <w:sz w:val="24"/>
          <w:szCs w:val="22"/>
        </w:rPr>
        <w:t xml:space="preserve">decoupling the growth and reaction phase of the </w:t>
      </w:r>
      <w:ins w:id="30" w:author="만든 이">
        <w:r w:rsidR="00616503">
          <w:rPr>
            <w:rFonts w:ascii="Times New Roman" w:eastAsia="맑은 고딕" w:hAnsi="Times New Roman" w:cs="Times New Roman"/>
            <w:sz w:val="24"/>
            <w:szCs w:val="22"/>
          </w:rPr>
          <w:t>bio</w:t>
        </w:r>
      </w:ins>
      <w:del w:id="31" w:author="만든 이">
        <w:r w:rsidR="003D3A1F" w:rsidRPr="003B22A0" w:rsidDel="00616503">
          <w:rPr>
            <w:rFonts w:ascii="Times New Roman" w:eastAsia="맑은 고딕" w:hAnsi="Times New Roman" w:cs="Times New Roman"/>
            <w:sz w:val="24"/>
            <w:szCs w:val="22"/>
          </w:rPr>
          <w:delText>bio</w:delText>
        </w:r>
      </w:del>
      <w:r w:rsidR="003D3A1F" w:rsidRPr="003B22A0">
        <w:rPr>
          <w:rFonts w:ascii="Times New Roman" w:eastAsia="맑은 고딕" w:hAnsi="Times New Roman" w:cs="Times New Roman"/>
          <w:sz w:val="24"/>
          <w:szCs w:val="22"/>
        </w:rPr>
        <w:t>sensor</w:t>
      </w:r>
      <w:del w:id="32" w:author="만든 이">
        <w:r w:rsidR="003D3A1F" w:rsidRPr="003B22A0" w:rsidDel="00616503">
          <w:rPr>
            <w:rFonts w:ascii="Times New Roman" w:eastAsia="맑은 고딕" w:hAnsi="Times New Roman" w:cs="Times New Roman"/>
            <w:sz w:val="24"/>
            <w:szCs w:val="22"/>
          </w:rPr>
          <w:delText>s</w:delText>
        </w:r>
      </w:del>
      <w:r w:rsidR="003D3A1F" w:rsidRPr="003B22A0">
        <w:rPr>
          <w:rFonts w:ascii="Times New Roman" w:eastAsia="맑은 고딕" w:hAnsi="Times New Roman" w:cs="Times New Roman"/>
          <w:sz w:val="24"/>
          <w:szCs w:val="22"/>
        </w:rPr>
        <w:t xml:space="preserve"> </w:t>
      </w:r>
      <w:r w:rsidR="00655EC1" w:rsidRPr="003B22A0">
        <w:rPr>
          <w:rFonts w:ascii="Times New Roman" w:eastAsia="맑은 고딕" w:hAnsi="Times New Roman" w:cs="Times New Roman"/>
          <w:sz w:val="24"/>
          <w:szCs w:val="22"/>
        </w:rPr>
        <w:t>cells</w:t>
      </w:r>
      <w:r w:rsidR="00A26985" w:rsidRPr="003B22A0">
        <w:rPr>
          <w:rFonts w:ascii="Times New Roman" w:eastAsia="맑은 고딕" w:hAnsi="Times New Roman" w:cs="Times New Roman"/>
          <w:sz w:val="24"/>
          <w:szCs w:val="22"/>
        </w:rPr>
        <w:t xml:space="preserve">. </w:t>
      </w:r>
      <w:r w:rsidR="00BB50D6" w:rsidRPr="003B22A0">
        <w:rPr>
          <w:rFonts w:ascii="Times New Roman" w:eastAsia="맑은 고딕" w:hAnsi="Times New Roman" w:cs="Times New Roman"/>
          <w:sz w:val="24"/>
          <w:szCs w:val="22"/>
        </w:rPr>
        <w:t>The</w:t>
      </w:r>
      <w:r w:rsidR="00B224D4" w:rsidRPr="003B22A0">
        <w:rPr>
          <w:rFonts w:ascii="Times New Roman" w:eastAsia="맑은 고딕" w:hAnsi="Times New Roman" w:cs="Times New Roman"/>
          <w:sz w:val="24"/>
          <w:szCs w:val="22"/>
        </w:rPr>
        <w:t xml:space="preserve"> </w:t>
      </w:r>
      <w:del w:id="33" w:author="만든 이">
        <w:r w:rsidR="00673CD0" w:rsidRPr="003B22A0" w:rsidDel="00616503">
          <w:rPr>
            <w:rFonts w:ascii="Times New Roman" w:eastAsia="맑은 고딕" w:hAnsi="Times New Roman" w:cs="Times New Roman"/>
            <w:sz w:val="24"/>
            <w:szCs w:val="22"/>
          </w:rPr>
          <w:delText xml:space="preserve">modularly </w:delText>
        </w:r>
      </w:del>
      <w:r w:rsidR="00BB50D6" w:rsidRPr="003B22A0">
        <w:rPr>
          <w:rFonts w:ascii="Times New Roman" w:eastAsia="맑은 고딕" w:hAnsi="Times New Roman" w:cs="Times New Roman"/>
          <w:sz w:val="24"/>
          <w:szCs w:val="22"/>
        </w:rPr>
        <w:t xml:space="preserve">optimized </w:t>
      </w:r>
      <w:ins w:id="34" w:author="만든 이">
        <w:r w:rsidR="00616503">
          <w:rPr>
            <w:rFonts w:ascii="Times New Roman" w:eastAsia="맑은 고딕" w:hAnsi="Times New Roman" w:cs="Times New Roman"/>
            <w:sz w:val="24"/>
            <w:szCs w:val="22"/>
          </w:rPr>
          <w:t xml:space="preserve">blended </w:t>
        </w:r>
        <w:r w:rsidR="006862B2">
          <w:rPr>
            <w:rFonts w:ascii="Times New Roman" w:eastAsia="맑은 고딕" w:hAnsi="Times New Roman" w:cs="Times New Roman"/>
            <w:sz w:val="24"/>
            <w:szCs w:val="22"/>
          </w:rPr>
          <w:t xml:space="preserve">microbial </w:t>
        </w:r>
      </w:ins>
      <w:r w:rsidR="00BB50D6" w:rsidRPr="003B22A0">
        <w:rPr>
          <w:rFonts w:ascii="Times New Roman" w:eastAsia="맑은 고딕" w:hAnsi="Times New Roman" w:cs="Times New Roman"/>
          <w:sz w:val="24"/>
          <w:szCs w:val="22"/>
        </w:rPr>
        <w:t xml:space="preserve">biosensor </w:t>
      </w:r>
      <w:del w:id="35" w:author="만든 이">
        <w:r w:rsidR="00BB50D6" w:rsidRPr="003B22A0" w:rsidDel="00616503">
          <w:rPr>
            <w:rFonts w:ascii="Times New Roman" w:eastAsia="맑은 고딕" w:hAnsi="Times New Roman" w:cs="Times New Roman"/>
            <w:sz w:val="24"/>
            <w:szCs w:val="22"/>
          </w:rPr>
          <w:delText xml:space="preserve">mixture </w:delText>
        </w:r>
      </w:del>
      <w:r w:rsidR="00BB50D6" w:rsidRPr="003B22A0">
        <w:rPr>
          <w:rFonts w:ascii="Times New Roman" w:eastAsia="맑은 고딕" w:hAnsi="Times New Roman" w:cs="Times New Roman"/>
          <w:sz w:val="24"/>
          <w:szCs w:val="22"/>
        </w:rPr>
        <w:t>showed</w:t>
      </w:r>
      <w:r w:rsidR="00026C56" w:rsidRPr="003B22A0">
        <w:rPr>
          <w:rFonts w:ascii="Times New Roman" w:eastAsia="맑은 고딕" w:hAnsi="Times New Roman" w:cs="Times New Roman"/>
          <w:sz w:val="24"/>
          <w:szCs w:val="22"/>
        </w:rPr>
        <w:t xml:space="preserve"> </w:t>
      </w:r>
      <w:r w:rsidR="00B224D4" w:rsidRPr="003B22A0">
        <w:rPr>
          <w:rFonts w:ascii="Times New Roman" w:eastAsia="맑은 고딕" w:hAnsi="Times New Roman" w:cs="Times New Roman"/>
          <w:sz w:val="24"/>
          <w:szCs w:val="22"/>
        </w:rPr>
        <w:t xml:space="preserve">maximum 10 fold increases of the fluorescence signal in </w:t>
      </w:r>
      <w:r w:rsidRPr="003B22A0">
        <w:rPr>
          <w:rFonts w:ascii="Times New Roman" w:eastAsia="맑은 고딕" w:hAnsi="Times New Roman" w:cs="Times New Roman"/>
          <w:sz w:val="24"/>
          <w:szCs w:val="22"/>
        </w:rPr>
        <w:t>comparison with the</w:t>
      </w:r>
      <w:r w:rsidR="00D44614" w:rsidRPr="003B22A0">
        <w:rPr>
          <w:rFonts w:ascii="Times New Roman" w:eastAsia="맑은 고딕" w:hAnsi="Times New Roman" w:cs="Times New Roman"/>
          <w:sz w:val="24"/>
          <w:szCs w:val="22"/>
        </w:rPr>
        <w:t xml:space="preserve"> </w:t>
      </w:r>
      <w:del w:id="36" w:author="만든 이">
        <w:r w:rsidR="00D44614" w:rsidRPr="003B22A0" w:rsidDel="00777E5C">
          <w:rPr>
            <w:rFonts w:ascii="Times New Roman" w:eastAsia="맑은 고딕" w:hAnsi="Times New Roman" w:cs="Times New Roman"/>
            <w:sz w:val="24"/>
            <w:szCs w:val="22"/>
          </w:rPr>
          <w:delText xml:space="preserve">homologous </w:delText>
        </w:r>
      </w:del>
      <w:ins w:id="37" w:author="만든 이">
        <w:r w:rsidR="00777E5C">
          <w:rPr>
            <w:rFonts w:ascii="Times New Roman" w:eastAsia="맑은 고딕" w:hAnsi="Times New Roman" w:cs="Times New Roman"/>
            <w:sz w:val="24"/>
            <w:szCs w:val="22"/>
          </w:rPr>
          <w:t>conventional</w:t>
        </w:r>
        <w:r w:rsidR="00777E5C" w:rsidRPr="003B22A0">
          <w:rPr>
            <w:rFonts w:ascii="Times New Roman" w:eastAsia="맑은 고딕" w:hAnsi="Times New Roman" w:cs="Times New Roman"/>
            <w:sz w:val="24"/>
            <w:szCs w:val="22"/>
          </w:rPr>
          <w:t xml:space="preserve"> </w:t>
        </w:r>
      </w:ins>
      <w:r w:rsidR="00D44614" w:rsidRPr="003B22A0">
        <w:rPr>
          <w:rFonts w:ascii="Times New Roman" w:eastAsia="맑은 고딕" w:hAnsi="Times New Roman" w:cs="Times New Roman"/>
          <w:sz w:val="24"/>
          <w:szCs w:val="22"/>
        </w:rPr>
        <w:t xml:space="preserve">whole-cell biosensor. </w:t>
      </w:r>
      <w:ins w:id="38" w:author="만든 이">
        <w:r w:rsidR="00876900">
          <w:rPr>
            <w:rFonts w:ascii="Times New Roman" w:eastAsia="맑은 고딕" w:hAnsi="Times New Roman" w:cs="Times New Roman"/>
            <w:sz w:val="24"/>
            <w:szCs w:val="22"/>
          </w:rPr>
          <w:t>+++</w:t>
        </w:r>
      </w:ins>
    </w:p>
    <w:p w:rsidR="00F82CE6" w:rsidDel="00FB14B1" w:rsidRDefault="00F82CE6" w:rsidP="00F154B8">
      <w:pPr>
        <w:pStyle w:val="a3"/>
        <w:snapToGrid w:val="0"/>
        <w:spacing w:line="360" w:lineRule="auto"/>
        <w:rPr>
          <w:ins w:id="39" w:author="만든 이"/>
          <w:del w:id="40" w:author="만든 이"/>
          <w:rFonts w:ascii="Times New Roman" w:eastAsia="맑은 고딕" w:hAnsi="Times New Roman" w:cs="Times New Roman"/>
          <w:sz w:val="24"/>
          <w:szCs w:val="22"/>
        </w:rPr>
      </w:pPr>
    </w:p>
    <w:p w:rsidR="004B79FD" w:rsidRPr="003B22A0" w:rsidDel="00127CED" w:rsidRDefault="0026322E" w:rsidP="00F154B8">
      <w:pPr>
        <w:pStyle w:val="a3"/>
        <w:snapToGrid w:val="0"/>
        <w:spacing w:line="360" w:lineRule="auto"/>
        <w:rPr>
          <w:moveFrom w:id="41" w:author="만든 이"/>
          <w:rFonts w:ascii="Times New Roman" w:eastAsia="맑은 고딕" w:hAnsi="Times New Roman" w:cs="Times New Roman"/>
          <w:sz w:val="24"/>
          <w:szCs w:val="22"/>
        </w:rPr>
      </w:pPr>
      <w:moveFromRangeStart w:id="42" w:author="만든 이" w:name="move106916588"/>
      <w:moveFrom w:id="43" w:author="만든 이">
        <w:r w:rsidRPr="003B22A0" w:rsidDel="00127CED">
          <w:rPr>
            <w:rFonts w:ascii="Times New Roman" w:eastAsia="맑은 고딕" w:hAnsi="Times New Roman" w:cs="Times New Roman"/>
            <w:sz w:val="24"/>
            <w:szCs w:val="22"/>
          </w:rPr>
          <w:t xml:space="preserve">Despite the direct use of these biosensors is </w:t>
        </w:r>
        <w:r w:rsidR="00040B48" w:rsidRPr="003B22A0" w:rsidDel="00127CED">
          <w:rPr>
            <w:rFonts w:ascii="Times New Roman" w:eastAsia="맑은 고딕" w:hAnsi="Times New Roman" w:cs="Times New Roman"/>
            <w:sz w:val="24"/>
            <w:szCs w:val="22"/>
          </w:rPr>
          <w:t>limited</w:t>
        </w:r>
        <w:r w:rsidRPr="003B22A0" w:rsidDel="00127CED">
          <w:rPr>
            <w:rFonts w:ascii="Times New Roman" w:eastAsia="맑은 고딕" w:hAnsi="Times New Roman" w:cs="Times New Roman"/>
            <w:sz w:val="24"/>
            <w:szCs w:val="22"/>
          </w:rPr>
          <w:t xml:space="preserve"> due to the GMO issues, progressive </w:t>
        </w:r>
        <w:r w:rsidR="00683413" w:rsidRPr="003B22A0" w:rsidDel="00127CED">
          <w:rPr>
            <w:rFonts w:ascii="Times New Roman" w:eastAsia="맑은 고딕" w:hAnsi="Times New Roman" w:cs="Times New Roman"/>
            <w:sz w:val="24"/>
            <w:szCs w:val="22"/>
          </w:rPr>
          <w:t>improvement</w:t>
        </w:r>
        <w:r w:rsidRPr="003B22A0" w:rsidDel="00127CED">
          <w:rPr>
            <w:rFonts w:ascii="Times New Roman" w:eastAsia="맑은 고딕" w:hAnsi="Times New Roman" w:cs="Times New Roman"/>
            <w:sz w:val="24"/>
            <w:szCs w:val="22"/>
          </w:rPr>
          <w:t xml:space="preserve"> of synthetic biology based biosensor performance along with low cost measuring device could be highly useful for the general public in monitoring hazardous compounds such as agricultural chemicals and even explosives such as TNT in a large area of land</w:t>
        </w:r>
        <w:r w:rsidR="00AA0B51" w:rsidRPr="003B22A0" w:rsidDel="00127CED">
          <w:rPr>
            <w:rFonts w:ascii="Times New Roman" w:eastAsia="맑은 고딕" w:hAnsi="Times New Roman" w:cs="Times New Roman"/>
            <w:sz w:val="24"/>
            <w:szCs w:val="22"/>
          </w:rPr>
          <w:t>.</w:t>
        </w:r>
      </w:moveFrom>
    </w:p>
    <w:moveFromRangeEnd w:id="42"/>
    <w:p w:rsidR="00F154B8" w:rsidRPr="003B22A0" w:rsidRDefault="00F154B8" w:rsidP="00F154B8">
      <w:pPr>
        <w:pStyle w:val="a3"/>
        <w:snapToGrid w:val="0"/>
        <w:spacing w:line="276" w:lineRule="auto"/>
        <w:rPr>
          <w:rFonts w:ascii="맑은 고딕" w:eastAsia="맑은 고딕" w:hAnsi="맑은 고딕"/>
          <w:b/>
          <w:sz w:val="36"/>
          <w:szCs w:val="22"/>
        </w:rPr>
      </w:pPr>
    </w:p>
    <w:p w:rsidR="00B4504F" w:rsidRPr="008B0204" w:rsidRDefault="00645EF5" w:rsidP="001E265F">
      <w:pPr>
        <w:pStyle w:val="1"/>
      </w:pPr>
      <w:r>
        <w:rPr>
          <w:rFonts w:hint="eastAsia"/>
        </w:rPr>
        <w:t>I</w:t>
      </w:r>
      <w:r w:rsidR="00036308">
        <w:t>ntroduction</w:t>
      </w:r>
    </w:p>
    <w:p w:rsidR="00A2041F" w:rsidRPr="003B22A0" w:rsidDel="00B37535" w:rsidRDefault="00FA58B6">
      <w:pPr>
        <w:pStyle w:val="a3"/>
        <w:snapToGrid w:val="0"/>
        <w:spacing w:line="360" w:lineRule="auto"/>
        <w:rPr>
          <w:del w:id="44" w:author="만든 이"/>
          <w:rFonts w:ascii="Times New Roman" w:eastAsia="맑은 고딕" w:hAnsi="Times New Roman" w:cs="Times New Roman"/>
          <w:sz w:val="24"/>
          <w:szCs w:val="22"/>
        </w:rPr>
      </w:pPr>
      <w:del w:id="45" w:author="만든 이">
        <w:r w:rsidRPr="003B22A0" w:rsidDel="000C53C3">
          <w:rPr>
            <w:rFonts w:ascii="Times New Roman" w:eastAsia="맑은 고딕" w:hAnsi="Times New Roman" w:cs="Times New Roman"/>
            <w:sz w:val="24"/>
            <w:szCs w:val="22"/>
          </w:rPr>
          <w:delText xml:space="preserve">In mass-consumption society and industry, </w:delText>
        </w:r>
        <w:r w:rsidR="00700466" w:rsidRPr="003B22A0" w:rsidDel="000C53C3">
          <w:rPr>
            <w:rFonts w:ascii="Times New Roman" w:eastAsia="맑은 고딕" w:hAnsi="Times New Roman" w:cs="Times New Roman"/>
            <w:sz w:val="24"/>
            <w:szCs w:val="22"/>
          </w:rPr>
          <w:delText>people</w:delText>
        </w:r>
        <w:r w:rsidR="00E70995" w:rsidRPr="003B22A0" w:rsidDel="000C53C3">
          <w:rPr>
            <w:rFonts w:ascii="Times New Roman" w:eastAsia="맑은 고딕" w:hAnsi="Times New Roman" w:cs="Times New Roman"/>
            <w:sz w:val="24"/>
            <w:szCs w:val="22"/>
          </w:rPr>
          <w:delText xml:space="preserve"> </w:delText>
        </w:r>
        <w:r w:rsidRPr="003B22A0" w:rsidDel="000C53C3">
          <w:rPr>
            <w:rFonts w:ascii="Times New Roman" w:eastAsia="맑은 고딕" w:hAnsi="Times New Roman" w:cs="Times New Roman"/>
            <w:sz w:val="24"/>
            <w:szCs w:val="22"/>
          </w:rPr>
          <w:delText>are</w:delText>
        </w:r>
        <w:r w:rsidR="00E60E36" w:rsidRPr="003B22A0" w:rsidDel="000C53C3">
          <w:rPr>
            <w:rFonts w:ascii="Times New Roman" w:eastAsia="맑은 고딕" w:hAnsi="Times New Roman" w:cs="Times New Roman"/>
            <w:sz w:val="24"/>
            <w:szCs w:val="22"/>
          </w:rPr>
          <w:delText xml:space="preserve"> constantly at risk of being exposed to the leakage of harmful substances, there </w:delText>
        </w:r>
        <w:r w:rsidR="00784240" w:rsidRPr="003B22A0" w:rsidDel="000C53C3">
          <w:rPr>
            <w:rFonts w:ascii="Times New Roman" w:eastAsia="맑은 고딕" w:hAnsi="Times New Roman" w:cs="Times New Roman"/>
            <w:sz w:val="24"/>
            <w:szCs w:val="22"/>
          </w:rPr>
          <w:delText xml:space="preserve">has been a </w:delText>
        </w:r>
        <w:r w:rsidR="00E60E36" w:rsidRPr="003B22A0" w:rsidDel="000C53C3">
          <w:rPr>
            <w:rFonts w:ascii="Times New Roman" w:eastAsia="맑은 고딕" w:hAnsi="Times New Roman" w:cs="Times New Roman"/>
            <w:sz w:val="24"/>
            <w:szCs w:val="22"/>
          </w:rPr>
          <w:delText xml:space="preserve">need for an efficient </w:delText>
        </w:r>
        <w:r w:rsidR="00784240" w:rsidRPr="003B22A0" w:rsidDel="000C53C3">
          <w:rPr>
            <w:rFonts w:ascii="Times New Roman" w:eastAsia="맑은 고딕" w:hAnsi="Times New Roman" w:cs="Times New Roman"/>
            <w:sz w:val="24"/>
            <w:szCs w:val="22"/>
          </w:rPr>
          <w:delText>hazardous</w:delText>
        </w:r>
        <w:r w:rsidR="00E60E36" w:rsidRPr="003B22A0" w:rsidDel="000C53C3">
          <w:rPr>
            <w:rFonts w:ascii="Times New Roman" w:eastAsia="맑은 고딕" w:hAnsi="Times New Roman" w:cs="Times New Roman"/>
            <w:sz w:val="24"/>
            <w:szCs w:val="22"/>
          </w:rPr>
          <w:delText xml:space="preserve"> </w:delText>
        </w:r>
        <w:r w:rsidR="00784240" w:rsidRPr="003B22A0" w:rsidDel="000C53C3">
          <w:rPr>
            <w:rFonts w:ascii="Times New Roman" w:eastAsia="맑은 고딕" w:hAnsi="Times New Roman" w:cs="Times New Roman"/>
            <w:sz w:val="24"/>
            <w:szCs w:val="22"/>
          </w:rPr>
          <w:delText xml:space="preserve">material </w:delText>
        </w:r>
        <w:r w:rsidR="00E60E36" w:rsidRPr="003B22A0" w:rsidDel="000C53C3">
          <w:rPr>
            <w:rFonts w:ascii="Times New Roman" w:eastAsia="맑은 고딕" w:hAnsi="Times New Roman" w:cs="Times New Roman"/>
            <w:sz w:val="24"/>
            <w:szCs w:val="22"/>
          </w:rPr>
          <w:delText xml:space="preserve">monitoring </w:delText>
        </w:r>
        <w:r w:rsidR="005D3CD6" w:rsidRPr="003B22A0" w:rsidDel="000C53C3">
          <w:rPr>
            <w:rFonts w:ascii="Times New Roman" w:eastAsia="맑은 고딕" w:hAnsi="Times New Roman" w:cs="Times New Roman"/>
            <w:sz w:val="24"/>
            <w:szCs w:val="22"/>
          </w:rPr>
          <w:delText xml:space="preserve">technique with high </w:delText>
        </w:r>
        <w:r w:rsidR="005964FF" w:rsidRPr="003B22A0" w:rsidDel="000C53C3">
          <w:rPr>
            <w:rFonts w:ascii="Times New Roman" w:eastAsia="맑은 고딕" w:hAnsi="Times New Roman" w:cs="Times New Roman"/>
            <w:sz w:val="24"/>
            <w:szCs w:val="22"/>
          </w:rPr>
          <w:delText>practicality</w:delText>
        </w:r>
        <w:r w:rsidR="005D3CD6" w:rsidRPr="003B22A0" w:rsidDel="000C53C3">
          <w:rPr>
            <w:rFonts w:ascii="Times New Roman" w:eastAsia="맑은 고딕" w:hAnsi="Times New Roman" w:cs="Times New Roman"/>
            <w:sz w:val="24"/>
            <w:szCs w:val="22"/>
          </w:rPr>
          <w:delText xml:space="preserve">. </w:delText>
        </w:r>
      </w:del>
      <w:r w:rsidR="00E458B5" w:rsidRPr="003B22A0">
        <w:rPr>
          <w:rFonts w:ascii="Times New Roman" w:eastAsia="맑은 고딕" w:hAnsi="Times New Roman" w:cs="Times New Roman"/>
          <w:sz w:val="24"/>
          <w:szCs w:val="22"/>
        </w:rPr>
        <w:t>Whole cell biosensors</w:t>
      </w:r>
      <w:r w:rsidR="00E36C0E" w:rsidRPr="003B22A0">
        <w:rPr>
          <w:rFonts w:ascii="Times New Roman" w:eastAsia="맑은 고딕" w:hAnsi="Times New Roman" w:cs="Times New Roman"/>
          <w:sz w:val="24"/>
          <w:szCs w:val="22"/>
        </w:rPr>
        <w:t xml:space="preserve"> have had</w:t>
      </w:r>
      <w:r w:rsidR="00E458B5" w:rsidRPr="003B22A0">
        <w:rPr>
          <w:rFonts w:ascii="Times New Roman" w:eastAsia="맑은 고딕" w:hAnsi="Times New Roman" w:cs="Times New Roman"/>
          <w:sz w:val="24"/>
          <w:szCs w:val="22"/>
        </w:rPr>
        <w:t xml:space="preserve"> obtained great interest as an alternative of </w:t>
      </w:r>
      <w:ins w:id="46" w:author="만든 이">
        <w:r w:rsidR="000C53C3">
          <w:rPr>
            <w:rFonts w:ascii="Times New Roman" w:eastAsia="맑은 고딕" w:hAnsi="Times New Roman" w:cs="Times New Roman"/>
            <w:sz w:val="24"/>
            <w:szCs w:val="22"/>
          </w:rPr>
          <w:t>electro-</w:t>
        </w:r>
      </w:ins>
      <w:r w:rsidR="00E458B5" w:rsidRPr="003B22A0">
        <w:rPr>
          <w:rFonts w:ascii="Times New Roman" w:eastAsia="맑은 고딕" w:hAnsi="Times New Roman" w:cs="Times New Roman"/>
          <w:sz w:val="24"/>
          <w:szCs w:val="22"/>
        </w:rPr>
        <w:t xml:space="preserve">chemical base </w:t>
      </w:r>
      <w:ins w:id="47" w:author="만든 이">
        <w:r w:rsidR="000C53C3">
          <w:rPr>
            <w:rFonts w:ascii="Times New Roman" w:eastAsia="맑은 고딕" w:hAnsi="Times New Roman" w:cs="Times New Roman"/>
            <w:sz w:val="24"/>
            <w:szCs w:val="22"/>
          </w:rPr>
          <w:t xml:space="preserve">monitoring </w:t>
        </w:r>
      </w:ins>
      <w:r w:rsidR="00E458B5" w:rsidRPr="003B22A0">
        <w:rPr>
          <w:rFonts w:ascii="Times New Roman" w:eastAsia="맑은 고딕" w:hAnsi="Times New Roman" w:cs="Times New Roman"/>
          <w:sz w:val="24"/>
          <w:szCs w:val="22"/>
        </w:rPr>
        <w:t xml:space="preserve">methods which are open expensive and </w:t>
      </w:r>
      <w:r w:rsidR="0045042F" w:rsidRPr="003B22A0">
        <w:rPr>
          <w:rFonts w:ascii="Times New Roman" w:eastAsia="맑은 고딕" w:hAnsi="Times New Roman" w:cs="Times New Roman"/>
          <w:sz w:val="24"/>
          <w:szCs w:val="22"/>
        </w:rPr>
        <w:t xml:space="preserve">requires </w:t>
      </w:r>
      <w:r w:rsidR="00E458B5" w:rsidRPr="003B22A0">
        <w:rPr>
          <w:rFonts w:ascii="Times New Roman" w:eastAsia="맑은 고딕" w:hAnsi="Times New Roman" w:cs="Times New Roman"/>
          <w:sz w:val="24"/>
          <w:szCs w:val="22"/>
        </w:rPr>
        <w:t>complex protocol</w:t>
      </w:r>
      <w:r w:rsidR="0045042F" w:rsidRPr="003B22A0">
        <w:rPr>
          <w:rFonts w:ascii="Times New Roman" w:eastAsia="맑은 고딕" w:hAnsi="Times New Roman" w:cs="Times New Roman"/>
          <w:sz w:val="24"/>
          <w:szCs w:val="22"/>
        </w:rPr>
        <w:t>s</w:t>
      </w:r>
      <w:r w:rsidR="00D62EC6" w:rsidRPr="003B22A0">
        <w:rPr>
          <w:rFonts w:ascii="Times New Roman" w:eastAsia="맑은 고딕" w:hAnsi="Times New Roman" w:cs="Times New Roman"/>
          <w:sz w:val="24"/>
          <w:szCs w:val="22"/>
        </w:rPr>
        <w:t xml:space="preserve"> </w:t>
      </w:r>
      <w:r w:rsidR="00E96F76">
        <w:rPr>
          <w:rFonts w:ascii="Times New Roman" w:hAnsi="Times New Roman"/>
          <w:sz w:val="24"/>
        </w:rPr>
        <w:fldChar w:fldCharType="begin" w:fldLock="1"/>
      </w:r>
      <w:r w:rsidR="00E96F76">
        <w:rPr>
          <w:rFonts w:ascii="Times New Roman" w:eastAsia="맑은 고딕" w:hAnsi="Times New Roman" w:cs="Times New Roman"/>
          <w:sz w:val="24"/>
          <w:szCs w:val="22"/>
        </w:rPr>
        <w:instrText>ADDIN CSL_CITATION {"citationItems":[{"id":"ITEM-1","itemData":{"DOI":"10.1016/j.gene.2011.03.001","ISSN":"03781119","PMID":"21402131","abstract":"This minireview explores the environmental bioremediation mediated by genetically engineered (GE) bacteria and it also highlights the limitations and challenges associated with the release of engineered bacteria in field conditions. Application of GE bacteria based remediation of various heavy metal pollutants is in the forefront due to eco-friendly and lesser health hazards compared to physico-chemical based strategies, which are less eco-friendly and hazardous to human health. A combination of microbiological and ecological knowledge, biochemical mechanisms and field engineering designs would be an essential element for successful in situ bioremediation of heavy metal contaminated sites using engineered bacteria. Critical research questions pertaining to the development and implementation of GE bacteria for enhanced bioremediation have been identified and poised for possible future research. Genetic engineering of indigenous microflora, well adapted to local environmental conditions, may offer more efficient bioremediation of contaminated sites and making the bioremediation more viable and eco-friendly technology. However, many challenges are to be addressed concerning the release of genetically engineered bacteria in field conditions. There are possible risks associated with the use of GE bacteria in field condition, with particular emphasis on ways in which molecular genetics could contribute to the risk mitigation. Both environmental as well as public health concerns need to be addressed by the molecular biologists. Although bioremediation of heavy metals by using the genetically engineered bacteria has been extensively reviewed in the past also, but the bio-safety assessment and factors of genetic pollution have been never the less ignored. © 2011 Elsevier B.V.","author":[{"dropping-particle":"","family":"Singh","given":"Jay Shankar","non-dropping-particle":"","parse-names":false,"suffix":""},{"dropping-particle":"","family":"Abhilash","given":"P. C.","non-dropping-particle":"","parse-names":false,"suffix":""},{"dropping-particle":"","family":"Singh","given":"H. B.","non-dropping-particle":"","parse-names":false,"suffix":""},{"dropping-particle":"","family":"Singh","given":"Rana P.","non-dropping-particle":"","parse-names":false,"suffix":""},{"dropping-particle":"","family":"Singh","given":"D. P.","non-dropping-particle":"","parse-names":false,"suffix":""}],"container-title":"Gene","id":"ITEM-1","issue":"1-2","issued":{"date-parts":[["2011"]]},"page":"1-9","publisher":"Elsevier B.V.","title":"Genetically engineered bacteria: An emerging tool for environmental remediation and future research perspectives","type":"article-journal","volume":"480"},"uris":["http://www.mendeley.com/documents/?uuid=6e726678-75ac-4902-b5c1-c1518ed5de86"]},{"id":"ITEM-2","itemData":{"DOI":"10.1016/j.tim.2011.05.003","ISSN":"1878-4380","PMID":"21664818","abstract":"Many metabolic pathways in microbial hosts have been created, modified and engineered to produce useful molecules. The titer and yield of a final compound is often limited by the inefficient use of cellular resources and imbalanced metabolism. Engineering sensory-regulation devices that regulate pathway gene expression in response to the environment and metabolic status of the cell have great potential to solve these problems, and enhance product titers and yields. This review will focus on recent developments in biosensor design, and their applications for controlling microbial behavior.","author":[{"dropping-particle":"","family":"Zhang","given":"Fuzhong","non-dropping-particle":"","parse-names":false,"suffix":""},{"dropping-particle":"","family":"Keasling","given":"Jay","non-dropping-particle":"","parse-names":false,"suffix":""}],"container-title":"Trends in microbiology","id":"ITEM-2","issue":"7","issued":{"date-parts":[["2011","7"]]},"page":"323-9","publisher":"Elsevier Ltd","title":"Biosensors and their applications in microbial metabolic engineering.","type":"article-journal","volume":"19"},"uris":["http://www.mendeley.com/documents/?uuid=47568202-39c1-4fc2-8f0e-a261c3c40430"]},{"id":"ITEM-3","itemData":{"DOI":"10.3390/s130505777","ISSN":"1424-8220","PMID":"23648649","abstract":"Whole-cell biosensors are a good alternative to enzyme-based biosensors since they offer the benefits of low cost and improved stability. In recent years, live cells have been employed as biosensors for a wide range of targets. In this review, we will focus on the use of microorganisms that are genetically modified with the desirable outputs in order to improve the biosensor performance. Different methodologies based on genetic/protein engineering and synthetic biology to construct microorganisms with the required signal outputs, sensitivity, and selectivity will be discussed.","author":[{"dropping-particle":"","family":"Park","given":"Miso","non-dropping-particle":"","parse-names":false,"suffix":""},{"dropping-particle":"","family":"Tsai","given":"Shen-Long","non-dropping-particle":"","parse-names":false,"suffix":""},{"dropping-particle":"","family":"Chen","given":"Wilfred","non-dropping-particle":"","parse-names":false,"suffix":""}],"container-title":"Sensors (Basel, Switzerland)","id":"ITEM-3","issue":"5","issued":{"date-parts":[["2013","1"]]},"page":"5777-95","title":"Microbial biosensors: engineered microorganisms as the sensing machinery.","type":"article-journal","volume":"13"},"uris":["http://www.mendeley.com/documents/?uuid=5a06306e-79a5-4350-a06e-a9a534d1c95e"]}],"mendeley":{"formattedCitation":"[1–3]","plainTextFormattedCitation":"[1–3]","previouslyFormattedCitation":"[1–3]"},"properties":{"noteIndex":0},"schema":"https://github.com/citation-style-language/schema/raw/master/csl-citation.json"}</w:instrText>
      </w:r>
      <w:r w:rsidR="00E96F76">
        <w:rPr>
          <w:rFonts w:ascii="Times New Roman" w:hAnsi="Times New Roman"/>
          <w:sz w:val="24"/>
        </w:rPr>
        <w:fldChar w:fldCharType="separate"/>
      </w:r>
      <w:r w:rsidR="00E96F76" w:rsidRPr="00E96F76">
        <w:rPr>
          <w:rFonts w:ascii="Times New Roman" w:eastAsia="맑은 고딕" w:hAnsi="Times New Roman" w:cs="Times New Roman"/>
          <w:noProof/>
          <w:sz w:val="24"/>
          <w:szCs w:val="22"/>
        </w:rPr>
        <w:t>[1–3]</w:t>
      </w:r>
      <w:r w:rsidR="00E96F76">
        <w:rPr>
          <w:rFonts w:ascii="Times New Roman" w:hAnsi="Times New Roman"/>
          <w:sz w:val="24"/>
        </w:rPr>
        <w:fldChar w:fldCharType="end"/>
      </w:r>
      <w:r w:rsidR="00E458B5" w:rsidRPr="003B22A0">
        <w:rPr>
          <w:rFonts w:ascii="Times New Roman" w:eastAsia="맑은 고딕" w:hAnsi="Times New Roman" w:cs="Times New Roman"/>
          <w:sz w:val="24"/>
          <w:szCs w:val="22"/>
        </w:rPr>
        <w:t xml:space="preserve">. </w:t>
      </w:r>
      <w:del w:id="48" w:author="만든 이">
        <w:r w:rsidR="005D3CD6" w:rsidRPr="003B22A0" w:rsidDel="00F733C1">
          <w:rPr>
            <w:rFonts w:ascii="Times New Roman" w:eastAsia="맑은 고딕" w:hAnsi="Times New Roman" w:cs="Times New Roman"/>
            <w:sz w:val="24"/>
            <w:szCs w:val="22"/>
          </w:rPr>
          <w:lastRenderedPageBreak/>
          <w:delText xml:space="preserve">In particular, </w:delText>
        </w:r>
        <w:r w:rsidR="009D4B8F" w:rsidRPr="003B22A0" w:rsidDel="00F733C1">
          <w:rPr>
            <w:rFonts w:ascii="Times New Roman" w:eastAsia="맑은 고딕" w:hAnsi="Times New Roman" w:cs="Times New Roman"/>
            <w:sz w:val="24"/>
            <w:szCs w:val="22"/>
          </w:rPr>
          <w:delText>s</w:delText>
        </w:r>
      </w:del>
      <w:ins w:id="49" w:author="만든 이">
        <w:del w:id="50" w:author="만든 이">
          <w:r w:rsidR="00F733C1" w:rsidDel="00050728">
            <w:rPr>
              <w:rFonts w:ascii="Times New Roman" w:eastAsia="맑은 고딕" w:hAnsi="Times New Roman" w:cs="Times New Roman"/>
              <w:sz w:val="24"/>
              <w:szCs w:val="22"/>
            </w:rPr>
            <w:delText>S</w:delText>
          </w:r>
        </w:del>
      </w:ins>
      <w:del w:id="51" w:author="만든 이">
        <w:r w:rsidR="009D4B8F" w:rsidRPr="003B22A0" w:rsidDel="00050728">
          <w:rPr>
            <w:rFonts w:ascii="Times New Roman" w:eastAsia="맑은 고딕" w:hAnsi="Times New Roman" w:cs="Times New Roman"/>
            <w:sz w:val="24"/>
            <w:szCs w:val="22"/>
          </w:rPr>
          <w:delText xml:space="preserve">ince the discovery of </w:delText>
        </w:r>
      </w:del>
      <w:ins w:id="52" w:author="만든 이">
        <w:r w:rsidR="00050728">
          <w:rPr>
            <w:rFonts w:ascii="Times New Roman" w:eastAsia="맑은 고딕" w:hAnsi="Times New Roman" w:cs="Times New Roman"/>
            <w:sz w:val="24"/>
            <w:szCs w:val="22"/>
          </w:rPr>
          <w:t>V</w:t>
        </w:r>
      </w:ins>
      <w:del w:id="53" w:author="만든 이">
        <w:r w:rsidR="009D4B8F" w:rsidRPr="003B22A0" w:rsidDel="00050728">
          <w:rPr>
            <w:rFonts w:ascii="Times New Roman" w:eastAsia="맑은 고딕" w:hAnsi="Times New Roman" w:cs="Times New Roman"/>
            <w:sz w:val="24"/>
            <w:szCs w:val="22"/>
          </w:rPr>
          <w:delText>v</w:delText>
        </w:r>
      </w:del>
      <w:r w:rsidR="009D4B8F" w:rsidRPr="003B22A0">
        <w:rPr>
          <w:rFonts w:ascii="Times New Roman" w:eastAsia="맑은 고딕" w:hAnsi="Times New Roman" w:cs="Times New Roman"/>
          <w:sz w:val="24"/>
          <w:szCs w:val="22"/>
        </w:rPr>
        <w:t xml:space="preserve">arious microorganisms </w:t>
      </w:r>
      <w:r w:rsidR="00A52CA3" w:rsidRPr="003B22A0">
        <w:rPr>
          <w:rFonts w:ascii="Times New Roman" w:eastAsia="맑은 고딕" w:hAnsi="Times New Roman" w:cs="Times New Roman"/>
          <w:sz w:val="24"/>
          <w:szCs w:val="22"/>
        </w:rPr>
        <w:t xml:space="preserve">like </w:t>
      </w:r>
      <w:r w:rsidR="009D4B8F" w:rsidRPr="003B22A0">
        <w:rPr>
          <w:rFonts w:ascii="Times New Roman" w:eastAsia="맑은 고딕" w:hAnsi="Times New Roman" w:cs="Times New Roman"/>
          <w:i/>
          <w:sz w:val="24"/>
          <w:szCs w:val="22"/>
        </w:rPr>
        <w:t>Pseudomonas</w:t>
      </w:r>
      <w:del w:id="54" w:author="만든 이">
        <w:r w:rsidR="00DB3AC2" w:rsidRPr="003B22A0" w:rsidDel="00050728">
          <w:rPr>
            <w:rFonts w:ascii="Times New Roman" w:eastAsia="맑은 고딕" w:hAnsi="Times New Roman" w:cs="Times New Roman"/>
            <w:sz w:val="24"/>
            <w:szCs w:val="22"/>
          </w:rPr>
          <w:delText xml:space="preserve"> </w:delText>
        </w:r>
        <w:r w:rsidR="009D4B8F" w:rsidRPr="003B22A0" w:rsidDel="00050728">
          <w:rPr>
            <w:rFonts w:ascii="Times New Roman" w:eastAsia="맑은 고딕" w:hAnsi="Times New Roman" w:cs="Times New Roman"/>
            <w:sz w:val="24"/>
            <w:szCs w:val="22"/>
          </w:rPr>
          <w:delText>that</w:delText>
        </w:r>
      </w:del>
      <w:r w:rsidR="009D4B8F" w:rsidRPr="003B22A0">
        <w:rPr>
          <w:rFonts w:ascii="Times New Roman" w:eastAsia="맑은 고딕" w:hAnsi="Times New Roman" w:cs="Times New Roman"/>
          <w:sz w:val="24"/>
          <w:szCs w:val="22"/>
        </w:rPr>
        <w:t xml:space="preserve"> have adapted to toxic substances </w:t>
      </w:r>
      <w:r w:rsidR="0069416D" w:rsidRPr="003B22A0">
        <w:rPr>
          <w:rFonts w:ascii="Times New Roman" w:eastAsia="맑은 고딕" w:hAnsi="Times New Roman" w:cs="Times New Roman"/>
          <w:sz w:val="24"/>
          <w:szCs w:val="22"/>
        </w:rPr>
        <w:t xml:space="preserve">including </w:t>
      </w:r>
      <w:r w:rsidR="009D4B8F" w:rsidRPr="003B22A0">
        <w:rPr>
          <w:rFonts w:ascii="Times New Roman" w:eastAsia="맑은 고딕" w:hAnsi="Times New Roman" w:cs="Times New Roman"/>
          <w:sz w:val="24"/>
          <w:szCs w:val="22"/>
        </w:rPr>
        <w:t>non-biodegradable aromatic compounds</w:t>
      </w:r>
      <w:r w:rsidR="00243663">
        <w:rPr>
          <w:rFonts w:ascii="Times New Roman" w:eastAsia="맑은 고딕" w:hAnsi="Times New Roman" w:cs="Times New Roman"/>
          <w:sz w:val="24"/>
          <w:szCs w:val="22"/>
        </w:rPr>
        <w:t xml:space="preserve"> </w:t>
      </w:r>
      <w:r w:rsidR="00243663">
        <w:rPr>
          <w:rFonts w:ascii="Times New Roman" w:hAnsi="Times New Roman"/>
          <w:sz w:val="24"/>
        </w:rPr>
        <w:fldChar w:fldCharType="begin" w:fldLock="1"/>
      </w:r>
      <w:r w:rsidR="00E96F76">
        <w:rPr>
          <w:rFonts w:ascii="Times New Roman" w:eastAsia="맑은 고딕" w:hAnsi="Times New Roman" w:cs="Times New Roman"/>
          <w:sz w:val="24"/>
          <w:szCs w:val="22"/>
        </w:rPr>
        <w:instrText>ADDIN CSL_CITATION {"citationItems":[{"id":"ITEM-1","itemData":{"DOI":"10.1046/j.1462-2920.2003.00472.x","author":[{"dropping-particle":"","family":"Shingler","given":"Victoria","non-dropping-particle":"","parse-names":false,"suffix":""}],"id":"ITEM-1","issued":{"date-parts":[["2003"]]},"page":"1226-1241","title":"Minireview Integrated regulation in response to aromatic compounds : from signal sensing to attractive behaviour","type":"article-journal","volume":"5"},"uris":["http://www.mendeley.com/documents/?uuid=0cc580f3-6171-46b5-9b2a-47ea1a9983fd"]}],"mendeley":{"formattedCitation":"[4]","plainTextFormattedCitation":"[4]","previouslyFormattedCitation":"[4]"},"properties":{"noteIndex":0},"schema":"https://github.com/citation-style-language/schema/raw/master/csl-citation.json"}</w:instrText>
      </w:r>
      <w:r w:rsidR="00243663">
        <w:rPr>
          <w:rFonts w:ascii="Times New Roman" w:hAnsi="Times New Roman"/>
          <w:sz w:val="24"/>
        </w:rPr>
        <w:fldChar w:fldCharType="separate"/>
      </w:r>
      <w:r w:rsidR="00E96F76" w:rsidRPr="00E96F76">
        <w:rPr>
          <w:rFonts w:ascii="Times New Roman" w:eastAsia="맑은 고딕" w:hAnsi="Times New Roman" w:cs="Times New Roman"/>
          <w:noProof/>
          <w:sz w:val="24"/>
          <w:szCs w:val="22"/>
        </w:rPr>
        <w:t>[4]</w:t>
      </w:r>
      <w:r w:rsidR="00243663">
        <w:rPr>
          <w:rFonts w:ascii="Times New Roman" w:hAnsi="Times New Roman"/>
          <w:sz w:val="24"/>
        </w:rPr>
        <w:fldChar w:fldCharType="end"/>
      </w:r>
      <w:r w:rsidR="009D7E93" w:rsidRPr="003B22A0">
        <w:rPr>
          <w:rFonts w:ascii="Times New Roman" w:eastAsia="맑은 고딕" w:hAnsi="Times New Roman" w:cs="Times New Roman"/>
          <w:sz w:val="24"/>
          <w:szCs w:val="22"/>
        </w:rPr>
        <w:t xml:space="preserve"> </w:t>
      </w:r>
      <w:r w:rsidR="009D4B8F" w:rsidRPr="003B22A0">
        <w:rPr>
          <w:rFonts w:ascii="Times New Roman" w:eastAsia="맑은 고딕" w:hAnsi="Times New Roman" w:cs="Times New Roman"/>
          <w:sz w:val="24"/>
          <w:szCs w:val="22"/>
        </w:rPr>
        <w:t xml:space="preserve">and acquired the genes for </w:t>
      </w:r>
      <w:del w:id="55" w:author="만든 이">
        <w:r w:rsidR="009D4B8F" w:rsidRPr="003B22A0" w:rsidDel="00050728">
          <w:rPr>
            <w:rFonts w:ascii="Times New Roman" w:eastAsia="맑은 고딕" w:hAnsi="Times New Roman" w:cs="Times New Roman"/>
            <w:sz w:val="24"/>
            <w:szCs w:val="22"/>
          </w:rPr>
          <w:delText xml:space="preserve">enzymes to </w:delText>
        </w:r>
      </w:del>
      <w:r w:rsidR="009D4B8F" w:rsidRPr="003B22A0">
        <w:rPr>
          <w:rFonts w:ascii="Times New Roman" w:eastAsia="맑은 고딕" w:hAnsi="Times New Roman" w:cs="Times New Roman"/>
          <w:sz w:val="24"/>
          <w:szCs w:val="22"/>
        </w:rPr>
        <w:t>decompose them</w:t>
      </w:r>
      <w:ins w:id="56" w:author="만든 이">
        <w:r w:rsidR="00050728">
          <w:rPr>
            <w:rFonts w:ascii="Times New Roman" w:eastAsia="맑은 고딕" w:hAnsi="Times New Roman" w:cs="Times New Roman"/>
            <w:sz w:val="24"/>
            <w:szCs w:val="22"/>
          </w:rPr>
          <w:t>.</w:t>
        </w:r>
      </w:ins>
      <w:del w:id="57" w:author="만든 이">
        <w:r w:rsidR="009D4B8F" w:rsidRPr="003B22A0" w:rsidDel="00050728">
          <w:rPr>
            <w:rFonts w:ascii="Times New Roman" w:eastAsia="맑은 고딕" w:hAnsi="Times New Roman" w:cs="Times New Roman"/>
            <w:sz w:val="24"/>
            <w:szCs w:val="22"/>
          </w:rPr>
          <w:delText>,</w:delText>
        </w:r>
      </w:del>
      <w:r w:rsidR="009D4B8F" w:rsidRPr="003B22A0">
        <w:rPr>
          <w:rFonts w:ascii="Times New Roman" w:eastAsia="맑은 고딕" w:hAnsi="Times New Roman" w:cs="Times New Roman"/>
          <w:sz w:val="24"/>
          <w:szCs w:val="22"/>
        </w:rPr>
        <w:t xml:space="preserve"> </w:t>
      </w:r>
      <w:ins w:id="58" w:author="만든 이">
        <w:r w:rsidR="00050728">
          <w:rPr>
            <w:rFonts w:ascii="Times New Roman" w:eastAsia="맑은 고딕" w:hAnsi="Times New Roman" w:cs="Times New Roman"/>
            <w:sz w:val="24"/>
            <w:szCs w:val="22"/>
          </w:rPr>
          <w:t>T</w:t>
        </w:r>
        <w:r w:rsidR="00050728" w:rsidRPr="003B22A0">
          <w:rPr>
            <w:rFonts w:ascii="Times New Roman" w:eastAsia="맑은 고딕" w:hAnsi="Times New Roman" w:cs="Times New Roman"/>
            <w:sz w:val="24"/>
            <w:szCs w:val="22"/>
          </w:rPr>
          <w:t xml:space="preserve">hose genes </w:t>
        </w:r>
        <w:r w:rsidR="00050728">
          <w:rPr>
            <w:rFonts w:ascii="Times New Roman" w:eastAsia="맑은 고딕" w:hAnsi="Times New Roman" w:cs="Times New Roman"/>
            <w:sz w:val="24"/>
            <w:szCs w:val="22"/>
          </w:rPr>
          <w:t xml:space="preserve">detecting the harmful substances </w:t>
        </w:r>
        <w:r w:rsidR="00050728" w:rsidRPr="003B22A0">
          <w:rPr>
            <w:rFonts w:ascii="Times New Roman" w:eastAsia="맑은 고딕" w:hAnsi="Times New Roman" w:cs="Times New Roman"/>
            <w:sz w:val="24"/>
            <w:szCs w:val="22"/>
          </w:rPr>
          <w:t>and fluorescent proteins such as GFP</w:t>
        </w:r>
        <w:r w:rsidR="00050728">
          <w:rPr>
            <w:rFonts w:ascii="Times New Roman" w:eastAsia="맑은 고딕" w:hAnsi="Times New Roman" w:cs="Times New Roman"/>
            <w:sz w:val="24"/>
            <w:szCs w:val="22"/>
          </w:rPr>
          <w:t xml:space="preserve"> have been used to develop </w:t>
        </w:r>
      </w:ins>
      <w:del w:id="59" w:author="만든 이">
        <w:r w:rsidR="009D4B8F" w:rsidRPr="003B22A0" w:rsidDel="00050728">
          <w:rPr>
            <w:rFonts w:ascii="Times New Roman" w:eastAsia="맑은 고딕" w:hAnsi="Times New Roman" w:cs="Times New Roman"/>
            <w:sz w:val="24"/>
            <w:szCs w:val="22"/>
          </w:rPr>
          <w:delText xml:space="preserve">research has found a way to develop </w:delText>
        </w:r>
      </w:del>
      <w:r w:rsidR="009D4B8F" w:rsidRPr="003B22A0">
        <w:rPr>
          <w:rFonts w:ascii="Times New Roman" w:eastAsia="맑은 고딕" w:hAnsi="Times New Roman" w:cs="Times New Roman"/>
          <w:sz w:val="24"/>
          <w:szCs w:val="22"/>
        </w:rPr>
        <w:t>whole cell biosensor</w:t>
      </w:r>
      <w:r w:rsidR="00A52CA3" w:rsidRPr="003B22A0">
        <w:rPr>
          <w:rFonts w:ascii="Times New Roman" w:eastAsia="맑은 고딕" w:hAnsi="Times New Roman" w:cs="Times New Roman"/>
          <w:sz w:val="24"/>
          <w:szCs w:val="22"/>
        </w:rPr>
        <w:t>s</w:t>
      </w:r>
      <w:r w:rsidR="009D4B8F" w:rsidRPr="003B22A0">
        <w:rPr>
          <w:rFonts w:ascii="Times New Roman" w:eastAsia="맑은 고딕" w:hAnsi="Times New Roman" w:cs="Times New Roman"/>
          <w:sz w:val="24"/>
          <w:szCs w:val="22"/>
        </w:rPr>
        <w:t xml:space="preserve"> </w:t>
      </w:r>
      <w:del w:id="60" w:author="만든 이">
        <w:r w:rsidR="009D4B8F" w:rsidRPr="003B22A0" w:rsidDel="00050728">
          <w:rPr>
            <w:rFonts w:ascii="Times New Roman" w:eastAsia="맑은 고딕" w:hAnsi="Times New Roman" w:cs="Times New Roman"/>
            <w:sz w:val="24"/>
            <w:szCs w:val="22"/>
          </w:rPr>
          <w:delText xml:space="preserve">that </w:delText>
        </w:r>
        <w:r w:rsidR="0069416D" w:rsidRPr="003B22A0" w:rsidDel="00050728">
          <w:rPr>
            <w:rFonts w:ascii="Times New Roman" w:eastAsia="맑은 고딕" w:hAnsi="Times New Roman" w:cs="Times New Roman"/>
            <w:sz w:val="24"/>
            <w:szCs w:val="22"/>
          </w:rPr>
          <w:delText>can fluently detect</w:delText>
        </w:r>
        <w:r w:rsidR="00A52CA3" w:rsidRPr="003B22A0" w:rsidDel="00050728">
          <w:rPr>
            <w:rFonts w:ascii="Times New Roman" w:eastAsia="맑은 고딕" w:hAnsi="Times New Roman" w:cs="Times New Roman"/>
            <w:sz w:val="24"/>
            <w:szCs w:val="22"/>
          </w:rPr>
          <w:delText xml:space="preserve"> the</w:delText>
        </w:r>
        <w:r w:rsidR="009D4B8F" w:rsidRPr="003B22A0" w:rsidDel="00050728">
          <w:rPr>
            <w:rFonts w:ascii="Times New Roman" w:eastAsia="맑은 고딕" w:hAnsi="Times New Roman" w:cs="Times New Roman"/>
            <w:sz w:val="24"/>
            <w:szCs w:val="22"/>
          </w:rPr>
          <w:delText xml:space="preserve"> harmful substances by combining those genes and fluorescent proteins such as GFP</w:delText>
        </w:r>
        <w:r w:rsidR="00E96F76" w:rsidDel="00050728">
          <w:rPr>
            <w:rFonts w:ascii="Times New Roman" w:eastAsia="맑은 고딕" w:hAnsi="Times New Roman" w:cs="Times New Roman"/>
            <w:sz w:val="24"/>
            <w:szCs w:val="22"/>
          </w:rPr>
          <w:delText xml:space="preserve"> </w:delText>
        </w:r>
      </w:del>
      <w:r w:rsidR="00E96F76">
        <w:rPr>
          <w:rFonts w:ascii="Times New Roman" w:hAnsi="Times New Roman"/>
          <w:sz w:val="24"/>
        </w:rPr>
        <w:fldChar w:fldCharType="begin" w:fldLock="1"/>
      </w:r>
      <w:r w:rsidR="00FA3124">
        <w:rPr>
          <w:rFonts w:ascii="Times New Roman" w:eastAsia="맑은 고딕" w:hAnsi="Times New Roman" w:cs="Times New Roman"/>
          <w:sz w:val="24"/>
          <w:szCs w:val="22"/>
        </w:rPr>
        <w:instrText>ADDIN CSL_CITATION {"citationItems":[{"id":"ITEM-1","itemData":{"DOI":"10.1111/j.1751-7915.2008.00027.x","ISSN":"1751-7915","PMID":"21261843","abstract":"Although different biological approaches for detection of anti-personnel mines and other unexploded ordnance (UXO) have been entertained, none of them has been rigorously documented thus far in the scientific literature. The industrial 2,4,6 trinitrotoluene (TNT) habitually employed in the manufacturing of mines is at all times tainted with a small but significant proportion of the more volatile 2,4 dinitrotoluene (2,4 DNT) and other nitroaromatic compounds. By using mutation-prone PCR and DNA sequence shuffling we have evolved in vitro and selected in vivo variants of the effector recognition domain of the toluene-responsive XylR regulator of the soil bacterium Pseudomonas putida that responds to mono-, bi- and trinitro substituted toluenes. Re-introduction of such variants in P. putida settled the transcriptional activity of the cognate promoters (Po and Pu) as a function of the presence of nitrotoluenes in the medium. When strains bearing transcriptional fusions to reporters with an optical output (luxAB, GFP) were spread on soil spotted with nitrotoluenes, the signal triggered by promoter activation allowed localization of the target compounds on the soil surface. Our data provide a proof of concept that non-natural transcription factors evolved to respond to nitroaromatics can be engineered in soil bacteria and inoculated on a target site to pinpoint the presence of explosives. This approach thus opens new ways to tackle this gigantic humanitarian problem.","author":[{"dropping-particle":"","family":"Garmendia","given":"Junkal","non-dropping-particle":"","parse-names":false,"suffix":""},{"dropping-particle":"","family":"las Heras","given":"Aitor","non-dropping-particle":"de","parse-names":false,"suffix":""},{"dropping-particle":"","family":"Galvão","given":"Teca Calcagno","non-dropping-particle":"","parse-names":false,"suffix":""},{"dropping-particle":"","family":"Lorenzo","given":"Víctor","non-dropping-particle":"de","parse-names":false,"suffix":""}],"container-title":"Microbial biotechnology","id":"ITEM-1","issue":"3","issued":{"date-parts":[["2008","5"]]},"page":"236-46","title":"Tracing explosives in soil with transcriptional regulators of Pseudomonas putida evolved for responding to nitrotoluenes.","type":"article-journal","volume":"1"},"uris":["http://www.mendeley.com/documents/?uuid=bf9a2206-78d1-4d24-99e2-a178f4a32cf3"]},{"id":"ITEM-2","itemData":{"DOI":"10.1021/sb400112u","ISSN":"21615063","abstract":"Large-scale screening of enzyme libraries is essential for the development of cost-effective biological processes, which will be indispensable for the production of sustainable biobased chemicals. Here, we introduce a genetic circuit termed the Genetic Enzyme Screening System that is highly useful for high-throughput enzyme screening from diverse microbial metagenomes. The circuit consists of two AND logics. The first AND logic, the two inputs of which are the target enzyme and its substrate, is responsible for the accumulation of a phenol compound in cell. Then, the phenol compound and its inducible transcription factor, whose activation turns on the expression of a reporter gene, interact in the other logic gate. We confirmed that an individual cell harboring this genetic circuit can present approximately a 100-fold higher cellular fluorescence than the negative control and can be easily quantified by flow cytometry depending on the amounts of phenolic derivatives. The high sensitivity of the genetic circuit enables the rapid discovery of novel enzymes from metagenomic libraries, even for genes that show marginal activities in a host system. The crucial feature of this approach is that this single system can be used to screen a variety of enzymes that produce a phenol compound from respective synthetic phenyl-substrates, including cellulase, lipase, alkaline phosphatase, tyrosine phenol-lyase, and methyl parathion hydrolase. Consequently, the highly sensitive and quantitative nature of this genetic circuit along with flow cytometry techniques could provide a widely applicable toolkit for discovering and engineering novel enzymes at a single cell level. © 2013 American Chemical Society.","author":[{"dropping-particle":"","family":"Choi","given":"Su Lim","non-dropping-particle":"","parse-names":false,"suffix":""},{"dropping-particle":"","family":"Rha","given":"Eugene","non-dropping-particle":"","parse-names":false,"suffix":""},{"dropping-particle":"","family":"Lee","given":"Sang Jun","non-dropping-particle":"","parse-names":false,"suffix":""},{"dropping-particle":"","family":"Kim","given":"Haseong","non-dropping-particle":"","parse-names":false,"suffix":""},{"dropping-particle":"","family":"Kwon","given":"Kilkoang","non-dropping-particle":"","parse-names":false,"suffix":""},{"dropping-particle":"","family":"Jeong","given":"Young Su","non-dropping-particle":"","parse-names":false,"suffix":""},{"dropping-particle":"","family":"Rhee","given":"Young Ha","non-dropping-particle":"","parse-names":false,"suffix":""},{"dropping-particle":"","family":"Song","given":"Jae Jun","non-dropping-particle":"","parse-names":false,"suffix":""},{"dropping-particle":"","family":"Kim","given":"Hak Sung","non-dropping-particle":"","parse-names":false,"suffix":""},{"dropping-particle":"","family":"Lee","given":"Seung Goo","non-dropping-particle":"","parse-names":false,"suffix":""}],"container-title":"ACS Synthetic Biology","id":"ITEM-2","issue":"3","issued":{"date-parts":[["2014"]]},"page":"163-171","title":"Toward a generalized and high-throughput enzyme screening system based on artificial genetic circuits","type":"article-journal","volume":"3"},"uris":["http://www.mendeley.com/documents/?uuid=c4161b6e-66be-4ddc-b3fe-71a6b5c169fa"]}],"mendeley":{"formattedCitation":"[5,6]","plainTextFormattedCitation":"[5,6]","previouslyFormattedCitation":"[5,6]"},"properties":{"noteIndex":0},"schema":"https://github.com/citation-style-language/schema/raw/master/csl-citation.json"}</w:instrText>
      </w:r>
      <w:r w:rsidR="00E96F76">
        <w:rPr>
          <w:rFonts w:ascii="Times New Roman" w:hAnsi="Times New Roman"/>
          <w:sz w:val="24"/>
        </w:rPr>
        <w:fldChar w:fldCharType="separate"/>
      </w:r>
      <w:r w:rsidR="00E96F76" w:rsidRPr="00E96F76">
        <w:rPr>
          <w:rFonts w:ascii="Times New Roman" w:eastAsia="맑은 고딕" w:hAnsi="Times New Roman" w:cs="Times New Roman"/>
          <w:noProof/>
          <w:sz w:val="24"/>
          <w:szCs w:val="22"/>
        </w:rPr>
        <w:t>[5,6]</w:t>
      </w:r>
      <w:r w:rsidR="00E96F76">
        <w:rPr>
          <w:rFonts w:ascii="Times New Roman" w:hAnsi="Times New Roman"/>
          <w:sz w:val="24"/>
        </w:rPr>
        <w:fldChar w:fldCharType="end"/>
      </w:r>
      <w:r w:rsidR="009D4B8F" w:rsidRPr="003B22A0">
        <w:rPr>
          <w:rFonts w:ascii="Times New Roman" w:eastAsia="맑은 고딕" w:hAnsi="Times New Roman" w:cs="Times New Roman"/>
          <w:sz w:val="24"/>
          <w:szCs w:val="22"/>
        </w:rPr>
        <w:t xml:space="preserve">. </w:t>
      </w:r>
      <w:ins w:id="61" w:author="만든 이">
        <w:r w:rsidR="00050728">
          <w:rPr>
            <w:rFonts w:ascii="Times New Roman" w:eastAsia="맑은 고딕" w:hAnsi="Times New Roman" w:cs="Times New Roman"/>
            <w:sz w:val="24"/>
            <w:szCs w:val="22"/>
          </w:rPr>
          <w:t>One of the</w:t>
        </w:r>
      </w:ins>
      <w:del w:id="62" w:author="만든 이">
        <w:r w:rsidR="009D4B8F" w:rsidRPr="003B22A0" w:rsidDel="00050728">
          <w:rPr>
            <w:rFonts w:ascii="Times New Roman" w:eastAsia="맑은 고딕" w:hAnsi="Times New Roman" w:cs="Times New Roman"/>
            <w:sz w:val="24"/>
            <w:szCs w:val="22"/>
          </w:rPr>
          <w:delText>The</w:delText>
        </w:r>
      </w:del>
      <w:r w:rsidR="009D4B8F" w:rsidRPr="003B22A0">
        <w:rPr>
          <w:rFonts w:ascii="Times New Roman" w:eastAsia="맑은 고딕" w:hAnsi="Times New Roman" w:cs="Times New Roman"/>
          <w:sz w:val="24"/>
          <w:szCs w:val="22"/>
        </w:rPr>
        <w:t xml:space="preserve"> best known example is the biosensor that can detect TNT using </w:t>
      </w:r>
      <w:r w:rsidR="009D4B8F" w:rsidRPr="003B22A0">
        <w:rPr>
          <w:rFonts w:ascii="Times New Roman" w:eastAsia="맑은 고딕" w:hAnsi="Times New Roman" w:cs="Times New Roman"/>
          <w:i/>
          <w:sz w:val="24"/>
          <w:szCs w:val="22"/>
        </w:rPr>
        <w:t>E. coli</w:t>
      </w:r>
      <w:r w:rsidR="00957EE3" w:rsidRPr="003B22A0">
        <w:rPr>
          <w:rFonts w:ascii="Times New Roman" w:eastAsia="맑은 고딕" w:hAnsi="Times New Roman" w:cs="Times New Roman"/>
          <w:sz w:val="24"/>
          <w:szCs w:val="22"/>
        </w:rPr>
        <w:t xml:space="preserve"> </w:t>
      </w:r>
      <w:r w:rsidR="00FA3124">
        <w:rPr>
          <w:rFonts w:ascii="Times New Roman" w:hAnsi="Times New Roman"/>
          <w:sz w:val="24"/>
        </w:rPr>
        <w:fldChar w:fldCharType="begin" w:fldLock="1"/>
      </w:r>
      <w:r w:rsidR="00866B82">
        <w:rPr>
          <w:rFonts w:ascii="Times New Roman" w:eastAsia="맑은 고딕" w:hAnsi="Times New Roman" w:cs="Times New Roman"/>
          <w:sz w:val="24"/>
          <w:szCs w:val="22"/>
        </w:rPr>
        <w:instrText>ADDIN CSL_CITATION {"citationItems":[{"id":"ITEM-1","itemData":{"DOI":"10.1038/nbt.3791","ISSN":"1087-0156","author":[{"dropping-particle":"","family":"Belkin","given":"Shimshon","non-dropping-particle":"","parse-names":false,"suffix":""},{"dropping-particle":"","family":"Yagur-Kroll","given":"Sharon","non-dropping-particle":"","parse-names":false,"suffix":""},{"dropping-particle":"","family":"Kabessa","given":"Yossef","non-dropping-particle":"","parse-names":false,"suffix":""},{"dropping-particle":"","family":"Korouma","given":"Victor","non-dropping-particle":"","parse-names":false,"suffix":""},{"dropping-particle":"","family":"Septon","given":"Tali","non-dropping-particle":"","parse-names":false,"suffix":""},{"dropping-particle":"","family":"Anati","given":"Yonatan","non-dropping-particle":"","parse-names":false,"suffix":""},{"dropping-particle":"","family":"Zohar-Perez","given":"Cheinat","non-dropping-particle":"","parse-names":false,"suffix":""},{"dropping-particle":"","family":"Rabinovitz","given":"Zahi","non-dropping-particle":"","parse-names":false,"suffix":""},{"dropping-particle":"","family":"Nussinovitch","given":"Amos","non-dropping-particle":"","parse-names":false,"suffix":""},{"dropping-particle":"","family":"Agranat","given":"Aharon J","non-dropping-particle":"","parse-names":false,"suffix":""}],"container-title":"Nature Biotechnology","id":"ITEM-1","issue":"4","issued":{"date-parts":[["2017"]]},"page":"308-310","publisher":"Nature Publishing Group","title":"Remote detection of buried landmines using a bacterial sensor","type":"article-journal","volume":"35"},"uris":["http://www.mendeley.com/documents/?uuid=9a7d72ae-e9c3-43ed-8ae5-2b6f6b1fa90d"]}],"mendeley":{"formattedCitation":"[7]","plainTextFormattedCitation":"[7]","previouslyFormattedCitation":"[7]"},"properties":{"noteIndex":0},"schema":"https://github.com/citation-style-language/schema/raw/master/csl-citation.json"}</w:instrText>
      </w:r>
      <w:r w:rsidR="00FA3124">
        <w:rPr>
          <w:rFonts w:ascii="Times New Roman" w:hAnsi="Times New Roman"/>
          <w:sz w:val="24"/>
        </w:rPr>
        <w:fldChar w:fldCharType="separate"/>
      </w:r>
      <w:r w:rsidR="00FA3124" w:rsidRPr="00FA3124">
        <w:rPr>
          <w:rFonts w:ascii="Times New Roman" w:eastAsia="맑은 고딕" w:hAnsi="Times New Roman" w:cs="Times New Roman"/>
          <w:noProof/>
          <w:sz w:val="24"/>
          <w:szCs w:val="22"/>
        </w:rPr>
        <w:t>[7]</w:t>
      </w:r>
      <w:r w:rsidR="00FA3124">
        <w:rPr>
          <w:rFonts w:ascii="Times New Roman" w:hAnsi="Times New Roman"/>
          <w:sz w:val="24"/>
        </w:rPr>
        <w:fldChar w:fldCharType="end"/>
      </w:r>
      <w:r w:rsidR="00957EE3" w:rsidRPr="003B22A0">
        <w:rPr>
          <w:rFonts w:ascii="Times New Roman" w:eastAsia="맑은 고딕" w:hAnsi="Times New Roman" w:cs="Times New Roman"/>
          <w:sz w:val="24"/>
          <w:szCs w:val="22"/>
        </w:rPr>
        <w:t>.</w:t>
      </w:r>
      <w:r w:rsidR="009D4B8F" w:rsidRPr="003B22A0">
        <w:rPr>
          <w:rFonts w:ascii="Times New Roman" w:eastAsia="맑은 고딕" w:hAnsi="Times New Roman" w:cs="Times New Roman"/>
          <w:sz w:val="24"/>
          <w:szCs w:val="22"/>
        </w:rPr>
        <w:t xml:space="preserve"> </w:t>
      </w:r>
      <w:r w:rsidR="000C217C">
        <w:rPr>
          <w:rFonts w:ascii="Times New Roman" w:eastAsia="맑은 고딕" w:hAnsi="Times New Roman" w:cs="Times New Roman"/>
          <w:sz w:val="24"/>
          <w:szCs w:val="22"/>
        </w:rPr>
        <w:t>T</w:t>
      </w:r>
      <w:r w:rsidR="007E11B2" w:rsidRPr="003B22A0">
        <w:rPr>
          <w:rFonts w:ascii="Times New Roman" w:eastAsia="맑은 고딕" w:hAnsi="Times New Roman" w:cs="Times New Roman"/>
          <w:sz w:val="24"/>
          <w:szCs w:val="22"/>
        </w:rPr>
        <w:t xml:space="preserve">hese </w:t>
      </w:r>
      <w:r w:rsidR="007428CA" w:rsidRPr="003B22A0">
        <w:rPr>
          <w:rFonts w:ascii="Times New Roman" w:eastAsia="맑은 고딕" w:hAnsi="Times New Roman" w:cs="Times New Roman"/>
          <w:sz w:val="24"/>
          <w:szCs w:val="22"/>
        </w:rPr>
        <w:t xml:space="preserve">microbial </w:t>
      </w:r>
      <w:r w:rsidR="007E11B2" w:rsidRPr="003B22A0">
        <w:rPr>
          <w:rFonts w:ascii="Times New Roman" w:eastAsia="맑은 고딕" w:hAnsi="Times New Roman" w:cs="Times New Roman"/>
          <w:sz w:val="24"/>
          <w:szCs w:val="22"/>
        </w:rPr>
        <w:t xml:space="preserve">biosensors </w:t>
      </w:r>
      <w:r w:rsidR="000C217C">
        <w:rPr>
          <w:rFonts w:ascii="Times New Roman" w:eastAsia="맑은 고딕" w:hAnsi="Times New Roman" w:cs="Times New Roman"/>
          <w:sz w:val="24"/>
          <w:szCs w:val="22"/>
        </w:rPr>
        <w:t xml:space="preserve">generally </w:t>
      </w:r>
      <w:r w:rsidR="007E11B2" w:rsidRPr="003B22A0">
        <w:rPr>
          <w:rFonts w:ascii="Times New Roman" w:eastAsia="맑은 고딕" w:hAnsi="Times New Roman" w:cs="Times New Roman"/>
          <w:sz w:val="24"/>
          <w:szCs w:val="22"/>
        </w:rPr>
        <w:t>rely on</w:t>
      </w:r>
      <w:r w:rsidR="00331E51" w:rsidRPr="003B22A0">
        <w:rPr>
          <w:rFonts w:ascii="Times New Roman" w:eastAsia="맑은 고딕" w:hAnsi="Times New Roman" w:cs="Times New Roman"/>
          <w:sz w:val="24"/>
          <w:szCs w:val="22"/>
        </w:rPr>
        <w:t xml:space="preserve"> a</w:t>
      </w:r>
      <w:r w:rsidR="007E11B2" w:rsidRPr="003B22A0">
        <w:rPr>
          <w:rFonts w:ascii="Times New Roman" w:eastAsia="맑은 고딕" w:hAnsi="Times New Roman" w:cs="Times New Roman"/>
          <w:sz w:val="24"/>
          <w:szCs w:val="22"/>
        </w:rPr>
        <w:t xml:space="preserve"> </w:t>
      </w:r>
      <w:r w:rsidR="000C217C">
        <w:rPr>
          <w:rFonts w:ascii="Times New Roman" w:eastAsia="맑은 고딕" w:hAnsi="Times New Roman" w:cs="Times New Roman"/>
          <w:sz w:val="24"/>
          <w:szCs w:val="22"/>
        </w:rPr>
        <w:t>luminescence</w:t>
      </w:r>
      <w:r w:rsidR="007E11B2" w:rsidRPr="003B22A0">
        <w:rPr>
          <w:rFonts w:ascii="Times New Roman" w:eastAsia="맑은 고딕" w:hAnsi="Times New Roman" w:cs="Times New Roman"/>
          <w:sz w:val="24"/>
          <w:szCs w:val="22"/>
        </w:rPr>
        <w:t xml:space="preserve"> or fluorescence report</w:t>
      </w:r>
      <w:r w:rsidR="00BE5378">
        <w:rPr>
          <w:rFonts w:ascii="Times New Roman" w:eastAsia="맑은 고딕" w:hAnsi="Times New Roman" w:cs="Times New Roman"/>
          <w:sz w:val="24"/>
          <w:szCs w:val="22"/>
        </w:rPr>
        <w:t>er that efficiently informs the changes of</w:t>
      </w:r>
      <w:r w:rsidR="007E11B2" w:rsidRPr="003B22A0">
        <w:rPr>
          <w:rFonts w:ascii="Times New Roman" w:eastAsia="맑은 고딕" w:hAnsi="Times New Roman" w:cs="Times New Roman"/>
          <w:sz w:val="24"/>
          <w:szCs w:val="22"/>
        </w:rPr>
        <w:t xml:space="preserve"> the environment detected by the microorganism</w:t>
      </w:r>
      <w:r w:rsidR="00BE5378">
        <w:rPr>
          <w:rFonts w:ascii="Times New Roman" w:eastAsia="맑은 고딕" w:hAnsi="Times New Roman" w:cs="Times New Roman"/>
          <w:sz w:val="24"/>
          <w:szCs w:val="22"/>
        </w:rPr>
        <w:t xml:space="preserve"> </w:t>
      </w:r>
      <w:r w:rsidR="00BE5378">
        <w:rPr>
          <w:rFonts w:ascii="Times New Roman" w:hAnsi="Times New Roman"/>
          <w:sz w:val="24"/>
        </w:rPr>
        <w:fldChar w:fldCharType="begin" w:fldLock="1"/>
      </w:r>
      <w:r w:rsidR="007B78C2">
        <w:rPr>
          <w:rFonts w:ascii="Times New Roman" w:eastAsia="맑은 고딕" w:hAnsi="Times New Roman" w:cs="Times New Roman"/>
          <w:sz w:val="24"/>
          <w:szCs w:val="22"/>
        </w:rPr>
        <w:instrText>ADDIN CSL_CITATION {"citationItems":[{"id":"ITEM-1","itemData":{"DOI":"10.1016/j.bios.2015.06.017","ISSN":"18734235","PMID":"26146129","abstract":"Biosensors are a very active research field. They have the potential to lead to low-cost, rapid, sensitive, reproducible, and miniaturized bioanalytical devices, which exploit the high binding avidity and selectivity of biospecific binding molecules together with highly sensitive detection principles. Of the optical biosensors, those based on chemical luminescence detection (including chemiluminescence, bioluminescence, electrogenerated chemiluminescence, and thermochemiluminescence) are particularly attractive, due to their high-to-signal ratio and the simplicity of the required measurement equipment.Several biosensors based on chemical luminescence have been described for quantitative, and in some cases multiplex, analysis of organic molecules (such as hormones, drugs, pollutants), proteins, and nucleic acids. These exploit a variety of miniaturized analytical formats, such as microfluidics, microarrays, paper-based analytical devices, and whole-cell biosensors. Nevertheless, despite the high analytical performances described in the literature, the field of chemical luminescence biosensors has yet to demonstrate commercial success.This review presents the main recent advances in the field and discusses the approaches, challenges, and open issues, with the aim of stimulating a broader interest in developing chemical luminescence biosensors and improving their commercial exploitation.","author":[{"dropping-particle":"","family":"Roda","given":"Aldo","non-dropping-particle":"","parse-names":false,"suffix":""},{"dropping-particle":"","family":"Mirasoli","given":"Mara","non-dropping-particle":"","parse-names":false,"suffix":""},{"dropping-particle":"","family":"Michelini","given":"Elisa","non-dropping-particle":"","parse-names":false,"suffix":""},{"dropping-particle":"","family":"Fusco","given":"Massimo","non-dropping-particle":"Di","parse-names":false,"suffix":""},{"dropping-particle":"","family":"Zangheri","given":"Martina","non-dropping-particle":"","parse-names":false,"suffix":""},{"dropping-particle":"","family":"Cevenini","given":"Luca","non-dropping-particle":"","parse-names":false,"suffix":""},{"dropping-particle":"","family":"Roda","given":"Barbara","non-dropping-particle":"","parse-names":false,"suffix":""},{"dropping-particle":"","family":"Simoni","given":"Patrizia","non-dropping-particle":"","parse-names":false,"suffix":""}],"container-title":"Biosensors and Bioelectronics","id":"ITEM-1","issued":{"date-parts":[["2016"]]},"page":"164-179","publisher":"Elsevier","title":"Progress in chemical luminescence-based biosensors: A critical review","type":"article-journal","volume":"76"},"uris":["http://www.mendeley.com/documents/?uuid=4cca038d-f970-4c53-92a6-74c21b642854"]}],"mendeley":{"formattedCitation":"[8]","plainTextFormattedCitation":"[8]","previouslyFormattedCitation":"[8]"},"properties":{"noteIndex":0},"schema":"https://github.com/citation-style-language/schema/raw/master/csl-citation.json"}</w:instrText>
      </w:r>
      <w:r w:rsidR="00BE5378">
        <w:rPr>
          <w:rFonts w:ascii="Times New Roman" w:hAnsi="Times New Roman"/>
          <w:sz w:val="24"/>
        </w:rPr>
        <w:fldChar w:fldCharType="separate"/>
      </w:r>
      <w:r w:rsidR="00BE5378" w:rsidRPr="00BE5378">
        <w:rPr>
          <w:rFonts w:ascii="Times New Roman" w:eastAsia="맑은 고딕" w:hAnsi="Times New Roman" w:cs="Times New Roman"/>
          <w:noProof/>
          <w:sz w:val="24"/>
          <w:szCs w:val="22"/>
        </w:rPr>
        <w:t>[8]</w:t>
      </w:r>
      <w:r w:rsidR="00BE5378">
        <w:rPr>
          <w:rFonts w:ascii="Times New Roman" w:hAnsi="Times New Roman"/>
          <w:sz w:val="24"/>
        </w:rPr>
        <w:fldChar w:fldCharType="end"/>
      </w:r>
      <w:r w:rsidR="00A77AC8">
        <w:rPr>
          <w:rFonts w:ascii="Times New Roman" w:eastAsia="맑은 고딕" w:hAnsi="Times New Roman" w:cs="Times New Roman"/>
          <w:sz w:val="24"/>
          <w:szCs w:val="22"/>
        </w:rPr>
        <w:t>.</w:t>
      </w:r>
      <w:ins w:id="63" w:author="만든 이">
        <w:r w:rsidR="007B78C2">
          <w:rPr>
            <w:rFonts w:ascii="Times New Roman" w:eastAsia="맑은 고딕" w:hAnsi="Times New Roman" w:cs="Times New Roman"/>
            <w:sz w:val="24"/>
            <w:szCs w:val="22"/>
          </w:rPr>
          <w:t xml:space="preserve"> </w:t>
        </w:r>
      </w:ins>
    </w:p>
    <w:p w:rsidR="009324A8" w:rsidDel="008F001B" w:rsidRDefault="007B78C2">
      <w:pPr>
        <w:pStyle w:val="a3"/>
        <w:snapToGrid w:val="0"/>
        <w:spacing w:line="360" w:lineRule="auto"/>
        <w:rPr>
          <w:ins w:id="64" w:author="만든 이"/>
          <w:del w:id="65" w:author="만든 이"/>
          <w:rFonts w:ascii="Times New Roman" w:eastAsia="맑은 고딕" w:hAnsi="Times New Roman" w:cs="Times New Roman"/>
          <w:sz w:val="24"/>
          <w:szCs w:val="22"/>
        </w:rPr>
        <w:pPrChange w:id="66" w:author="만든 이">
          <w:pPr>
            <w:pStyle w:val="a3"/>
            <w:snapToGrid w:val="0"/>
            <w:spacing w:line="360" w:lineRule="auto"/>
            <w:ind w:firstLineChars="236" w:firstLine="566"/>
          </w:pPr>
        </w:pPrChange>
      </w:pPr>
      <w:moveToRangeStart w:id="67" w:author="만든 이" w:name="move43236259"/>
      <w:moveTo w:id="68" w:author="만든 이">
        <w:r w:rsidRPr="003B22A0">
          <w:rPr>
            <w:rFonts w:ascii="Times New Roman" w:eastAsia="맑은 고딕" w:hAnsi="Times New Roman" w:cs="Times New Roman"/>
            <w:sz w:val="24"/>
            <w:szCs w:val="22"/>
          </w:rPr>
          <w:t>Recent development of synthetic biology significantly improves the sensitivity and availability of biosensors by introducing delicately</w:t>
        </w:r>
        <w:r w:rsidRPr="003B22A0">
          <w:rPr>
            <w:rFonts w:ascii="Times New Roman" w:eastAsia="맑은 고딕" w:hAnsi="Times New Roman" w:cs="Times New Roman" w:hint="eastAsia"/>
            <w:sz w:val="24"/>
            <w:szCs w:val="22"/>
          </w:rPr>
          <w:t xml:space="preserve"> </w:t>
        </w:r>
        <w:r w:rsidRPr="003B22A0">
          <w:rPr>
            <w:rFonts w:ascii="Times New Roman" w:eastAsia="맑은 고딕" w:hAnsi="Times New Roman" w:cs="Times New Roman"/>
            <w:sz w:val="24"/>
            <w:szCs w:val="22"/>
          </w:rPr>
          <w:t>designed genetic circuits</w:t>
        </w:r>
      </w:moveTo>
      <w:ins w:id="69" w:author="만든 이">
        <w:r>
          <w:rPr>
            <w:rFonts w:ascii="Times New Roman" w:eastAsia="맑은 고딕" w:hAnsi="Times New Roman" w:cs="Times New Roman"/>
            <w:sz w:val="24"/>
            <w:szCs w:val="22"/>
          </w:rPr>
          <w:t xml:space="preserve"> </w:t>
        </w:r>
        <w:r>
          <w:rPr>
            <w:rFonts w:ascii="Times New Roman" w:hAnsi="Times New Roman"/>
            <w:sz w:val="24"/>
          </w:rPr>
          <w:fldChar w:fldCharType="begin" w:fldLock="1"/>
        </w:r>
      </w:ins>
      <w:r w:rsidR="00A971A2">
        <w:rPr>
          <w:rFonts w:ascii="Times New Roman" w:eastAsia="맑은 고딕" w:hAnsi="Times New Roman" w:cs="Times New Roman"/>
          <w:sz w:val="24"/>
          <w:szCs w:val="22"/>
        </w:rPr>
        <w:instrText>ADDIN CSL_CITATION {"citationItems":[{"id":"ITEM-1","itemData":{"DOI":"10.1016/j.chembiol.2012.08.018","ISSN":"10745521","abstract":"Malonyl-CoA is the rate-determining metabolite for long chain de novo fatty acid synthesis and allosterically inhibits the rate-setting step in long chain fatty acid β-oxidation. We developed a cell-based genetically encoded biosensor based on the malonyl-CoA responsive Bacillus subtilis transcriptional repressor, FapR, for living mammalian cells. Here, we show that fluctuations in malonyl-CoA, in mammalian cells, can regulate the transcription of a FapR-based malonyl-CoA biosensor. The biosensor reflects changes in malonyl-CoA flux regulated by malonyl-CoA decarboxylase and AMP-activated protein kinase in a concentration-dependent manner. To gain further insight into the regulatory mechanisms that affect fatty acid metabolism, we used the malonyl-CoA sensor to screen and identify several kinases. LIMK1 was identified and its expression was shown to alter both fatty acid synthesis and oxidation rates. This simple genetically encoded biosensor can be used to study the metabolic properties of live mammalian cells and enable screens for novel metabolic regulators. © 2012 Elsevier Ltd.","author":[{"dropping-particle":"","family":"Ellis","given":"Jessica M.","non-dropping-particle":"","parse-names":false,"suffix":""},{"dropping-particle":"","family":"Wolfgang","given":"Michael J.","non-dropping-particle":"","parse-names":false,"suffix":""}],"container-title":"Chemistry and Biology","id":"ITEM-1","issue":"10","issued":{"date-parts":[["2012"]]},"page":"1333-1339","publisher":"Elsevier Ltd","title":"A genetically encoded metabolite sensor for malonyl-CoA","type":"article-journal","volume":"19"},"uris":["http://www.mendeley.com/documents/?uuid=bc020c6d-16ae-4381-8642-29feda8e0a11"]},{"id":"ITEM-2","itemData":{"author":[{"dropping-particle":"","family":"Courbet","given":"Alexis","non-dropping-particle":"","parse-names":false,"suffix":""},{"dropping-particle":"","family":"Endy","given":"Drew","non-dropping-particle":"","parse-names":false,"suffix":""},{"dropping-particle":"","family":"Renard","given":"Eric","non-dropping-particle":"","parse-names":false,"suffix":""},{"dropping-particle":"","family":"Molina","given":"Franck","non-dropping-particle":"","parse-names":false,"suffix":""},{"dropping-particle":"","family":"Bonnet","given":"Jérôme","non-dropping-particle":"","parse-names":false,"suffix":""}],"id":"ITEM-2","issue":"289","issued":{"date-parts":[["2015"]]},"page":"1-11","title":"Detection of pathological biomarkers in human clinical samples via amplifying genetic switches and logic gates","type":"article-journal","volume":"7"},"uris":["http://www.mendeley.com/documents/?uuid=7189f242-1c97-4e4f-804d-a81eac7d4fd1"]},{"id":"ITEM-3","itemData":{"DOI":"10.1093/nar/gkw687","ISSN":"0305-1048","author":[{"dropping-particle":"","family":"Jha","given":"Ramesh K.","non-dropping-particle":"","parse-names":false,"suffix":""},{"dropping-particle":"","family":"Kern","given":"Theresa L.","non-dropping-particle":"","parse-names":false,"suffix":""},{"dropping-particle":"","family":"Kim","given":"Youngchang","non-dropping-particle":"","parse-names":false,"suffix":""},{"dropping-particle":"","family":"Tesar","given":"Christine","non-dropping-particle":"","parse-names":false,"suffix":""},{"dropping-particle":"","family":"Jedrzejczak","given":"Robert","non-dropping-particle":"","parse-names":false,"suffix":""},{"dropping-particle":"","family":"Joachimiak","given":"Andrzej","non-dropping-particle":"","parse-names":false,"suffix":""},{"dropping-particle":"","family":"Strauss","given":"Charlie E. M.","non-dropping-particle":"","parse-names":false,"suffix":""}],"container-title":"Nucleic Acids Research","id":"ITEM-3","issue":"17","issued":{"date-parts":[["2016"]]},"page":"gkw687","title":"A microbial sensor for organophosphate hydrolysis exploiting an engineered specificity switch in a transcription factor","type":"article-journal","volume":"44"},"uris":["http://www.mendeley.com/documents/?uuid=3a4dab85-4993-4151-befc-2b8c959a54f7"]}],"mendeley":{"formattedCitation":"[9–11]","plainTextFormattedCitation":"[9–11]","previouslyFormattedCitation":"[9–11]"},"properties":{"noteIndex":0},"schema":"https://github.com/citation-style-language/schema/raw/master/csl-citation.json"}</w:instrText>
      </w:r>
      <w:r>
        <w:rPr>
          <w:rFonts w:ascii="Times New Roman" w:hAnsi="Times New Roman"/>
          <w:sz w:val="24"/>
        </w:rPr>
        <w:fldChar w:fldCharType="separate"/>
      </w:r>
      <w:r w:rsidRPr="007B78C2">
        <w:rPr>
          <w:rFonts w:ascii="Times New Roman" w:eastAsia="맑은 고딕" w:hAnsi="Times New Roman" w:cs="Times New Roman"/>
          <w:noProof/>
          <w:sz w:val="24"/>
          <w:szCs w:val="22"/>
        </w:rPr>
        <w:t>[9–11]</w:t>
      </w:r>
      <w:ins w:id="70" w:author="만든 이">
        <w:r>
          <w:rPr>
            <w:rFonts w:ascii="Times New Roman" w:hAnsi="Times New Roman"/>
            <w:sz w:val="24"/>
          </w:rPr>
          <w:fldChar w:fldCharType="end"/>
        </w:r>
      </w:ins>
      <w:moveTo w:id="71" w:author="만든 이">
        <w:del w:id="72" w:author="만든 이">
          <w:r w:rsidRPr="003B22A0" w:rsidDel="007B78C2">
            <w:rPr>
              <w:rFonts w:ascii="Times New Roman" w:eastAsia="맑은 고딕" w:hAnsi="Times New Roman" w:cs="Times New Roman"/>
              <w:sz w:val="24"/>
              <w:szCs w:val="22"/>
            </w:rPr>
            <w:delText xml:space="preserve"> [10, 11, 12]</w:delText>
          </w:r>
        </w:del>
        <w:r w:rsidRPr="003B22A0">
          <w:rPr>
            <w:rFonts w:ascii="Times New Roman" w:eastAsia="맑은 고딕" w:hAnsi="Times New Roman" w:cs="Times New Roman"/>
            <w:sz w:val="24"/>
            <w:szCs w:val="22"/>
          </w:rPr>
          <w:t>. Wan X et. al., showed a promising example for the applications with the ultra-high sensitive biosensors by introducing cascade regulations of transcription factors</w:t>
        </w:r>
      </w:moveTo>
      <w:ins w:id="73" w:author="만든 이">
        <w:r w:rsidR="00A971A2">
          <w:rPr>
            <w:rFonts w:ascii="Times New Roman" w:eastAsia="맑은 고딕" w:hAnsi="Times New Roman" w:cs="Times New Roman"/>
            <w:sz w:val="24"/>
            <w:szCs w:val="22"/>
          </w:rPr>
          <w:t xml:space="preserve"> </w:t>
        </w:r>
        <w:r w:rsidR="00A971A2">
          <w:rPr>
            <w:rFonts w:ascii="Times New Roman" w:hAnsi="Times New Roman"/>
            <w:sz w:val="24"/>
          </w:rPr>
          <w:fldChar w:fldCharType="begin" w:fldLock="1"/>
        </w:r>
      </w:ins>
      <w:r w:rsidR="00A971A2">
        <w:rPr>
          <w:rFonts w:ascii="Times New Roman" w:eastAsia="맑은 고딕" w:hAnsi="Times New Roman" w:cs="Times New Roman"/>
          <w:sz w:val="24"/>
          <w:szCs w:val="22"/>
        </w:rPr>
        <w:instrText>ADDIN CSL_CITATION {"citationItems":[{"id":"ITEM-1","itemData":{"DOI":"10.1038/s41589-019-0244-3","ISSN":"1552-4469","author":[{"dropping-particle":"","family":"Wan","given":"Xinyi","non-dropping-particle":"","parse-names":false,"suffix":""},{"dropping-particle":"","family":"Volpetti","given":"Francesca","non-dropping-particle":"","parse-names":false,"suffix":""},{"dropping-particle":"","family":"Petrova","given":"Ekaterina","non-dropping-particle":"","parse-names":false,"suffix":""},{"dropping-particle":"","family":"French","given":"Chris","non-dropping-particle":"","parse-names":false,"suffix":""},{"dropping-particle":"","family":"Maerkl","given":"Sebastian J","non-dropping-particle":"","parse-names":false,"suffix":""},{"dropping-particle":"","family":"Wang","given":"Baojun","non-dropping-particle":"","parse-names":false,"suffix":""}],"container-title":"Nature Chemical Biology","id":"ITEM-1","issued":{"date-parts":[["2018"]]},"publisher":"Springer US","title":"Cascaded amplifying circuits enable ultrasensitive cellular sensors for toxic metals","type":"article-journal"},"uris":["http://www.mendeley.com/documents/?uuid=ff33fc6c-f18f-449e-8fba-a4f8d9b8d176"]}],"mendeley":{"formattedCitation":"[12]","plainTextFormattedCitation":"[12]","previouslyFormattedCitation":"[12]"},"properties":{"noteIndex":0},"schema":"https://github.com/citation-style-language/schema/raw/master/csl-citation.json"}</w:instrText>
      </w:r>
      <w:r w:rsidR="00A971A2">
        <w:rPr>
          <w:rFonts w:ascii="Times New Roman" w:hAnsi="Times New Roman"/>
          <w:sz w:val="24"/>
        </w:rPr>
        <w:fldChar w:fldCharType="separate"/>
      </w:r>
      <w:r w:rsidR="00A971A2" w:rsidRPr="00A971A2">
        <w:rPr>
          <w:rFonts w:ascii="Times New Roman" w:eastAsia="맑은 고딕" w:hAnsi="Times New Roman" w:cs="Times New Roman"/>
          <w:noProof/>
          <w:sz w:val="24"/>
          <w:szCs w:val="22"/>
        </w:rPr>
        <w:t>[12]</w:t>
      </w:r>
      <w:ins w:id="74" w:author="만든 이">
        <w:r w:rsidR="00A971A2">
          <w:rPr>
            <w:rFonts w:ascii="Times New Roman" w:hAnsi="Times New Roman"/>
            <w:sz w:val="24"/>
          </w:rPr>
          <w:fldChar w:fldCharType="end"/>
        </w:r>
      </w:ins>
      <w:moveTo w:id="75" w:author="만든 이">
        <w:del w:id="76" w:author="만든 이">
          <w:r w:rsidRPr="003B22A0" w:rsidDel="00A971A2">
            <w:rPr>
              <w:rFonts w:ascii="Times New Roman" w:eastAsia="맑은 고딕" w:hAnsi="Times New Roman" w:cs="Times New Roman"/>
              <w:sz w:val="24"/>
              <w:szCs w:val="22"/>
            </w:rPr>
            <w:delText xml:space="preserve"> [13]</w:delText>
          </w:r>
        </w:del>
        <w:r w:rsidRPr="003B22A0">
          <w:rPr>
            <w:rFonts w:ascii="Times New Roman" w:eastAsia="맑은 고딕" w:hAnsi="Times New Roman" w:cs="Times New Roman"/>
            <w:sz w:val="24"/>
            <w:szCs w:val="22"/>
          </w:rPr>
          <w:t>.</w:t>
        </w:r>
      </w:moveTo>
      <w:moveToRangeEnd w:id="67"/>
      <w:ins w:id="77" w:author="만든 이">
        <w:r w:rsidRPr="007B78C2">
          <w:rPr>
            <w:rFonts w:ascii="Times New Roman" w:eastAsia="맑은 고딕" w:hAnsi="Times New Roman" w:cs="Times New Roman"/>
            <w:sz w:val="24"/>
            <w:szCs w:val="22"/>
          </w:rPr>
          <w:t xml:space="preserve"> </w:t>
        </w:r>
      </w:ins>
    </w:p>
    <w:p w:rsidR="009324A8" w:rsidDel="00B37535" w:rsidRDefault="009324A8">
      <w:pPr>
        <w:pStyle w:val="a3"/>
        <w:snapToGrid w:val="0"/>
        <w:spacing w:line="360" w:lineRule="auto"/>
        <w:rPr>
          <w:ins w:id="78" w:author="만든 이"/>
          <w:del w:id="79" w:author="만든 이"/>
          <w:rFonts w:ascii="Times New Roman" w:eastAsia="맑은 고딕" w:hAnsi="Times New Roman" w:cs="Times New Roman"/>
          <w:sz w:val="24"/>
          <w:szCs w:val="22"/>
        </w:rPr>
        <w:pPrChange w:id="80" w:author="만든 이">
          <w:pPr>
            <w:pStyle w:val="a3"/>
            <w:snapToGrid w:val="0"/>
            <w:spacing w:line="360" w:lineRule="auto"/>
            <w:ind w:firstLineChars="236" w:firstLine="566"/>
          </w:pPr>
        </w:pPrChange>
      </w:pPr>
    </w:p>
    <w:p w:rsidR="009324A8" w:rsidDel="00B37535" w:rsidRDefault="009324A8">
      <w:pPr>
        <w:pStyle w:val="a3"/>
        <w:snapToGrid w:val="0"/>
        <w:spacing w:line="360" w:lineRule="auto"/>
        <w:rPr>
          <w:ins w:id="81" w:author="만든 이"/>
          <w:del w:id="82" w:author="만든 이"/>
          <w:rFonts w:ascii="Times New Roman" w:eastAsia="맑은 고딕" w:hAnsi="Times New Roman" w:cs="Times New Roman"/>
          <w:sz w:val="24"/>
          <w:szCs w:val="22"/>
        </w:rPr>
        <w:pPrChange w:id="83" w:author="만든 이">
          <w:pPr>
            <w:pStyle w:val="a3"/>
            <w:snapToGrid w:val="0"/>
            <w:spacing w:line="360" w:lineRule="auto"/>
            <w:ind w:firstLineChars="236" w:firstLine="566"/>
          </w:pPr>
        </w:pPrChange>
      </w:pPr>
    </w:p>
    <w:p w:rsidR="009324A8" w:rsidRDefault="009324A8">
      <w:pPr>
        <w:pStyle w:val="a3"/>
        <w:snapToGrid w:val="0"/>
        <w:spacing w:line="360" w:lineRule="auto"/>
        <w:rPr>
          <w:ins w:id="84" w:author="만든 이"/>
          <w:rFonts w:ascii="Times New Roman" w:eastAsia="맑은 고딕" w:hAnsi="Times New Roman" w:cs="Times New Roman"/>
          <w:sz w:val="24"/>
          <w:szCs w:val="22"/>
        </w:rPr>
        <w:pPrChange w:id="85" w:author="만든 이">
          <w:pPr>
            <w:pStyle w:val="a3"/>
            <w:snapToGrid w:val="0"/>
            <w:spacing w:line="360" w:lineRule="auto"/>
            <w:ind w:firstLineChars="236" w:firstLine="566"/>
          </w:pPr>
        </w:pPrChange>
      </w:pPr>
    </w:p>
    <w:p w:rsidR="007B78C2" w:rsidRPr="003B22A0" w:rsidDel="00A971A2" w:rsidRDefault="007B78C2" w:rsidP="002A697D">
      <w:pPr>
        <w:pStyle w:val="a3"/>
        <w:snapToGrid w:val="0"/>
        <w:spacing w:line="360" w:lineRule="auto"/>
        <w:ind w:firstLineChars="236" w:firstLine="566"/>
        <w:rPr>
          <w:del w:id="86" w:author="만든 이"/>
          <w:moveTo w:id="87" w:author="만든 이"/>
          <w:rFonts w:ascii="Times New Roman" w:eastAsia="맑은 고딕" w:hAnsi="Times New Roman" w:cs="Times New Roman"/>
          <w:sz w:val="24"/>
          <w:szCs w:val="22"/>
        </w:rPr>
      </w:pPr>
      <w:moveToRangeStart w:id="88" w:author="만든 이" w:name="move43236291"/>
      <w:moveTo w:id="89" w:author="만든 이">
        <w:r w:rsidRPr="003B22A0">
          <w:rPr>
            <w:rFonts w:ascii="Times New Roman" w:eastAsia="맑은 고딕" w:hAnsi="Times New Roman" w:cs="Times New Roman"/>
            <w:sz w:val="24"/>
            <w:szCs w:val="22"/>
          </w:rPr>
          <w:t xml:space="preserve">However, </w:t>
        </w:r>
        <w:del w:id="90" w:author="만든 이">
          <w:r w:rsidRPr="003B22A0" w:rsidDel="00020AF2">
            <w:rPr>
              <w:rFonts w:ascii="Times New Roman" w:eastAsia="맑은 고딕" w:hAnsi="Times New Roman" w:cs="Times New Roman"/>
              <w:sz w:val="24"/>
              <w:szCs w:val="22"/>
            </w:rPr>
            <w:delText>in the design point of view</w:delText>
          </w:r>
        </w:del>
      </w:moveTo>
      <w:ins w:id="91" w:author="만든 이">
        <w:r w:rsidR="00020AF2">
          <w:rPr>
            <w:rFonts w:ascii="Times New Roman" w:eastAsia="맑은 고딕" w:hAnsi="Times New Roman" w:cs="Times New Roman"/>
            <w:sz w:val="24"/>
            <w:szCs w:val="22"/>
          </w:rPr>
          <w:t xml:space="preserve">those biosensors suffer from </w:t>
        </w:r>
        <w:r w:rsidR="00020AF2" w:rsidRPr="00020AF2">
          <w:rPr>
            <w:rFonts w:ascii="Times New Roman" w:eastAsia="맑은 고딕" w:hAnsi="Times New Roman" w:cs="Times New Roman"/>
            <w:sz w:val="24"/>
            <w:szCs w:val="22"/>
          </w:rPr>
          <w:t>inherent</w:t>
        </w:r>
        <w:r w:rsidR="00020AF2">
          <w:rPr>
            <w:rFonts w:ascii="Times New Roman" w:eastAsia="맑은 고딕" w:hAnsi="Times New Roman" w:cs="Times New Roman"/>
            <w:sz w:val="24"/>
            <w:szCs w:val="22"/>
          </w:rPr>
          <w:t xml:space="preserve"> </w:t>
        </w:r>
        <w:r w:rsidR="00020AF2" w:rsidRPr="00020AF2">
          <w:rPr>
            <w:rFonts w:ascii="Times New Roman" w:eastAsia="맑은 고딕" w:hAnsi="Times New Roman" w:cs="Times New Roman"/>
            <w:sz w:val="24"/>
            <w:szCs w:val="22"/>
          </w:rPr>
          <w:t>deficiency</w:t>
        </w:r>
        <w:r w:rsidR="00020AF2">
          <w:rPr>
            <w:rFonts w:ascii="Times New Roman" w:eastAsia="맑은 고딕" w:hAnsi="Times New Roman" w:cs="Times New Roman"/>
            <w:sz w:val="24"/>
            <w:szCs w:val="22"/>
          </w:rPr>
          <w:t xml:space="preserve">. </w:t>
        </w:r>
      </w:ins>
      <w:moveTo w:id="92" w:author="만든 이">
        <w:del w:id="93" w:author="만든 이">
          <w:r w:rsidRPr="003B22A0" w:rsidDel="00020AF2">
            <w:rPr>
              <w:rFonts w:ascii="Times New Roman" w:eastAsia="맑은 고딕" w:hAnsi="Times New Roman" w:cs="Times New Roman"/>
              <w:sz w:val="24"/>
              <w:szCs w:val="22"/>
            </w:rPr>
            <w:delText>, t</w:delText>
          </w:r>
        </w:del>
      </w:moveTo>
      <w:ins w:id="94" w:author="만든 이">
        <w:r w:rsidR="00020AF2">
          <w:rPr>
            <w:rFonts w:ascii="Times New Roman" w:eastAsia="맑은 고딕" w:hAnsi="Times New Roman" w:cs="Times New Roman"/>
            <w:sz w:val="24"/>
            <w:szCs w:val="22"/>
          </w:rPr>
          <w:t>T</w:t>
        </w:r>
      </w:ins>
      <w:moveTo w:id="95" w:author="만든 이">
        <w:r w:rsidRPr="003B22A0">
          <w:rPr>
            <w:rFonts w:ascii="Times New Roman" w:eastAsia="맑은 고딕" w:hAnsi="Times New Roman" w:cs="Times New Roman"/>
            <w:sz w:val="24"/>
            <w:szCs w:val="22"/>
          </w:rPr>
          <w:t xml:space="preserve">he expression of a sensing regulator gene would be inevitably compromised by the expression of reporter genes </w:t>
        </w:r>
        <w:del w:id="96" w:author="만든 이">
          <w:r w:rsidRPr="003B22A0" w:rsidDel="00B37535">
            <w:rPr>
              <w:rFonts w:ascii="Times New Roman" w:eastAsia="맑은 고딕" w:hAnsi="Times New Roman" w:cs="Times New Roman"/>
              <w:sz w:val="24"/>
              <w:szCs w:val="22"/>
            </w:rPr>
            <w:delText xml:space="preserve">in biosensor cells </w:delText>
          </w:r>
        </w:del>
        <w:r w:rsidRPr="003B22A0">
          <w:rPr>
            <w:rFonts w:ascii="Times New Roman" w:eastAsia="맑은 고딕" w:hAnsi="Times New Roman" w:cs="Times New Roman"/>
            <w:sz w:val="24"/>
            <w:szCs w:val="22"/>
          </w:rPr>
          <w:t xml:space="preserve">due to the limited energy sources such as ATP and NADH in a cell </w:t>
        </w:r>
      </w:moveTo>
      <w:ins w:id="97" w:author="만든 이">
        <w:r w:rsidR="00A971A2">
          <w:rPr>
            <w:rFonts w:ascii="Times New Roman" w:hAnsi="Times New Roman"/>
            <w:sz w:val="24"/>
          </w:rPr>
          <w:fldChar w:fldCharType="begin" w:fldLock="1"/>
        </w:r>
      </w:ins>
      <w:r w:rsidR="00A971A2">
        <w:rPr>
          <w:rFonts w:ascii="Times New Roman" w:eastAsia="맑은 고딕" w:hAnsi="Times New Roman" w:cs="Times New Roman"/>
          <w:sz w:val="24"/>
          <w:szCs w:val="22"/>
        </w:rPr>
        <w:instrText>ADDIN CSL_CITATION {"citationItems":[{"id":"ITEM-1","itemData":{"DOI":"10.1038/nmeth.3339","ISSN":"15487105","abstract":"© 2015 Nature America, Inc. Heterologous gene expression can be a significant burden for cells. Here we describe an in vivo monitor that tracks changes in the capacity of Escherichia coli in real time and can be used to assay the burden imposed by synthetic constructs and their parts. We identify construct designs with reduced burden that predictably outperformed less efficient designs, despite having equivalent output.","author":[{"dropping-particle":"","family":"Ceroni","given":"Francesca","non-dropping-particle":"","parse-names":false,"suffix":""},{"dropping-particle":"","family":"Algar","given":"Rhys","non-dropping-particle":"","parse-names":false,"suffix":""},{"dropping-particle":"","family":"Stan","given":"Guy Bart","non-dropping-particle":"","parse-names":false,"suffix":""},{"dropping-particle":"","family":"Ellis","given":"Tom","non-dropping-particle":"","parse-names":false,"suffix":""}],"container-title":"Nature Methods","id":"ITEM-1","issue":"5","issued":{"date-parts":[["2015"]]},"page":"415-418","title":"Quantifying cellular capacity identifies gene expression designs with reduced burden","type":"article-journal","volume":"12"},"uris":["http://www.mendeley.com/documents/?uuid=60d338cf-42c9-4af5-ae6a-24c100ebc1b1"]}],"mendeley":{"formattedCitation":"[13]","plainTextFormattedCitation":"[13]"},"properties":{"noteIndex":0},"schema":"https://github.com/citation-style-language/schema/raw/master/csl-citation.json"}</w:instrText>
      </w:r>
      <w:r w:rsidR="00A971A2">
        <w:rPr>
          <w:rFonts w:ascii="Times New Roman" w:hAnsi="Times New Roman"/>
          <w:sz w:val="24"/>
        </w:rPr>
        <w:fldChar w:fldCharType="separate"/>
      </w:r>
      <w:r w:rsidR="00A971A2" w:rsidRPr="00A971A2">
        <w:rPr>
          <w:rFonts w:ascii="Times New Roman" w:eastAsia="맑은 고딕" w:hAnsi="Times New Roman" w:cs="Times New Roman"/>
          <w:noProof/>
          <w:sz w:val="24"/>
          <w:szCs w:val="22"/>
        </w:rPr>
        <w:t>[13]</w:t>
      </w:r>
      <w:ins w:id="98" w:author="만든 이">
        <w:r w:rsidR="00A971A2">
          <w:rPr>
            <w:rFonts w:ascii="Times New Roman" w:hAnsi="Times New Roman"/>
            <w:sz w:val="24"/>
          </w:rPr>
          <w:fldChar w:fldCharType="end"/>
        </w:r>
      </w:ins>
      <w:moveTo w:id="99" w:author="만든 이">
        <w:del w:id="100" w:author="만든 이">
          <w:r w:rsidRPr="003B22A0" w:rsidDel="00A971A2">
            <w:rPr>
              <w:rFonts w:ascii="Times New Roman" w:eastAsia="맑은 고딕" w:hAnsi="Times New Roman" w:cs="Times New Roman"/>
              <w:sz w:val="24"/>
              <w:szCs w:val="22"/>
            </w:rPr>
            <w:delText>[14]</w:delText>
          </w:r>
        </w:del>
        <w:r w:rsidRPr="003B22A0">
          <w:rPr>
            <w:rFonts w:ascii="Times New Roman" w:eastAsia="맑은 고딕" w:hAnsi="Times New Roman" w:cs="Times New Roman"/>
            <w:sz w:val="24"/>
            <w:szCs w:val="22"/>
          </w:rPr>
          <w:t>.</w:t>
        </w:r>
      </w:moveTo>
      <w:ins w:id="101" w:author="만든 이">
        <w:r w:rsidR="00A971A2">
          <w:rPr>
            <w:rFonts w:ascii="Times New Roman" w:eastAsia="맑은 고딕" w:hAnsi="Times New Roman" w:cs="Times New Roman"/>
            <w:sz w:val="24"/>
            <w:szCs w:val="22"/>
          </w:rPr>
          <w:t xml:space="preserve"> Also</w:t>
        </w:r>
      </w:ins>
      <w:moveTo w:id="102" w:author="만든 이">
        <w:del w:id="103" w:author="만든 이">
          <w:r w:rsidRPr="003B22A0" w:rsidDel="00A971A2">
            <w:rPr>
              <w:rFonts w:ascii="Times New Roman" w:eastAsia="맑은 고딕" w:hAnsi="Times New Roman" w:cs="Times New Roman"/>
              <w:sz w:val="24"/>
              <w:szCs w:val="22"/>
            </w:rPr>
            <w:delText xml:space="preserve"> </w:delText>
          </w:r>
        </w:del>
      </w:moveTo>
    </w:p>
    <w:moveToRangeEnd w:id="88"/>
    <w:p w:rsidR="00460736" w:rsidDel="00B37535" w:rsidRDefault="00957EE3" w:rsidP="002A697D">
      <w:pPr>
        <w:pStyle w:val="a3"/>
        <w:snapToGrid w:val="0"/>
        <w:spacing w:line="360" w:lineRule="auto"/>
        <w:ind w:firstLineChars="236" w:firstLine="566"/>
        <w:rPr>
          <w:ins w:id="104" w:author="만든 이"/>
          <w:del w:id="105" w:author="만든 이"/>
          <w:rFonts w:ascii="Times New Roman" w:eastAsia="맑은 고딕" w:hAnsi="Times New Roman" w:cs="Times New Roman"/>
          <w:sz w:val="24"/>
          <w:szCs w:val="22"/>
        </w:rPr>
      </w:pPr>
      <w:del w:id="106" w:author="만든 이">
        <w:r w:rsidRPr="003B22A0" w:rsidDel="006B2578">
          <w:rPr>
            <w:rFonts w:ascii="Times New Roman" w:eastAsia="맑은 고딕" w:hAnsi="Times New Roman" w:cs="Times New Roman"/>
            <w:sz w:val="24"/>
            <w:szCs w:val="22"/>
          </w:rPr>
          <w:delText>H</w:delText>
        </w:r>
        <w:r w:rsidR="007E11B2" w:rsidRPr="003B22A0" w:rsidDel="006B2578">
          <w:rPr>
            <w:rFonts w:ascii="Times New Roman" w:eastAsia="맑은 고딕" w:hAnsi="Times New Roman" w:cs="Times New Roman"/>
            <w:sz w:val="24"/>
            <w:szCs w:val="22"/>
          </w:rPr>
          <w:delText xml:space="preserve">owever, the inherently weak signal </w:delText>
        </w:r>
        <w:r w:rsidR="006A57D7" w:rsidRPr="003B22A0" w:rsidDel="006B2578">
          <w:rPr>
            <w:rFonts w:ascii="Times New Roman" w:eastAsia="맑은 고딕" w:hAnsi="Times New Roman" w:cs="Times New Roman"/>
            <w:sz w:val="24"/>
            <w:szCs w:val="22"/>
          </w:rPr>
          <w:delText xml:space="preserve">of whole cell biosensors </w:delText>
        </w:r>
        <w:r w:rsidR="007E11B2" w:rsidRPr="003B22A0" w:rsidDel="006B2578">
          <w:rPr>
            <w:rFonts w:ascii="Times New Roman" w:eastAsia="맑은 고딕" w:hAnsi="Times New Roman" w:cs="Times New Roman"/>
            <w:sz w:val="24"/>
            <w:szCs w:val="22"/>
          </w:rPr>
          <w:delText xml:space="preserve">limits the visualization efficiency, </w:delText>
        </w:r>
        <w:r w:rsidR="00331E51" w:rsidRPr="003B22A0" w:rsidDel="006B2578">
          <w:rPr>
            <w:rFonts w:ascii="Times New Roman" w:eastAsia="맑은 고딕" w:hAnsi="Times New Roman" w:cs="Times New Roman"/>
            <w:sz w:val="24"/>
            <w:szCs w:val="22"/>
          </w:rPr>
          <w:delText>while</w:delText>
        </w:r>
        <w:r w:rsidR="007E11B2" w:rsidRPr="003B22A0" w:rsidDel="006B2578">
          <w:rPr>
            <w:rFonts w:ascii="Times New Roman" w:eastAsia="맑은 고딕" w:hAnsi="Times New Roman" w:cs="Times New Roman"/>
            <w:sz w:val="24"/>
            <w:szCs w:val="22"/>
          </w:rPr>
          <w:delText xml:space="preserve"> the use of fluorescence requires expensive high-capacity laser and filter devices.</w:delText>
        </w:r>
        <w:r w:rsidR="00DA1C68" w:rsidRPr="003B22A0" w:rsidDel="006B2578">
          <w:rPr>
            <w:rFonts w:ascii="Times New Roman" w:eastAsia="맑은 고딕" w:hAnsi="Times New Roman" w:cs="Times New Roman"/>
            <w:sz w:val="24"/>
            <w:szCs w:val="22"/>
          </w:rPr>
          <w:delText xml:space="preserve"> </w:delText>
        </w:r>
      </w:del>
      <w:ins w:id="107" w:author="만든 이">
        <w:del w:id="108" w:author="만든 이">
          <w:r w:rsidR="006B2578" w:rsidDel="00A971A2">
            <w:rPr>
              <w:rFonts w:ascii="Times New Roman" w:eastAsia="맑은 고딕" w:hAnsi="Times New Roman" w:cs="Times New Roman"/>
              <w:sz w:val="24"/>
              <w:szCs w:val="22"/>
            </w:rPr>
            <w:delText>However</w:delText>
          </w:r>
        </w:del>
        <w:r w:rsidR="006B2578">
          <w:rPr>
            <w:rFonts w:ascii="Times New Roman" w:eastAsia="맑은 고딕" w:hAnsi="Times New Roman" w:cs="Times New Roman"/>
            <w:sz w:val="24"/>
            <w:szCs w:val="22"/>
          </w:rPr>
          <w:t xml:space="preserve">, </w:t>
        </w:r>
      </w:ins>
      <w:del w:id="109" w:author="만든 이">
        <w:r w:rsidR="00DA1C68" w:rsidRPr="003B22A0" w:rsidDel="006B2578">
          <w:rPr>
            <w:rFonts w:ascii="Times New Roman" w:eastAsia="맑은 고딕" w:hAnsi="Times New Roman" w:cs="Times New Roman"/>
            <w:sz w:val="24"/>
            <w:szCs w:val="22"/>
          </w:rPr>
          <w:delText xml:space="preserve">In particular, </w:delText>
        </w:r>
      </w:del>
      <w:r w:rsidR="00DA1C68" w:rsidRPr="003B22A0">
        <w:rPr>
          <w:rFonts w:ascii="Times New Roman" w:eastAsia="맑은 고딕" w:hAnsi="Times New Roman" w:cs="Times New Roman"/>
          <w:sz w:val="24"/>
          <w:szCs w:val="22"/>
        </w:rPr>
        <w:t xml:space="preserve">heterologous DNA parts such as transcription </w:t>
      </w:r>
      <w:del w:id="110" w:author="만든 이">
        <w:r w:rsidR="00DA1C68" w:rsidRPr="003B22A0" w:rsidDel="006B2578">
          <w:rPr>
            <w:rFonts w:ascii="Times New Roman" w:eastAsia="맑은 고딕" w:hAnsi="Times New Roman" w:cs="Times New Roman"/>
            <w:sz w:val="24"/>
            <w:szCs w:val="22"/>
          </w:rPr>
          <w:delText xml:space="preserve">regulator </w:delText>
        </w:r>
      </w:del>
      <w:ins w:id="111" w:author="만든 이">
        <w:r w:rsidR="006B2578">
          <w:rPr>
            <w:rFonts w:ascii="Times New Roman" w:eastAsia="맑은 고딕" w:hAnsi="Times New Roman" w:cs="Times New Roman"/>
            <w:sz w:val="24"/>
            <w:szCs w:val="22"/>
          </w:rPr>
          <w:t>factors</w:t>
        </w:r>
        <w:r w:rsidR="006B2578" w:rsidRPr="003B22A0">
          <w:rPr>
            <w:rFonts w:ascii="Times New Roman" w:eastAsia="맑은 고딕" w:hAnsi="Times New Roman" w:cs="Times New Roman"/>
            <w:sz w:val="24"/>
            <w:szCs w:val="22"/>
          </w:rPr>
          <w:t xml:space="preserve"> </w:t>
        </w:r>
      </w:ins>
      <w:r w:rsidR="00DA1C68" w:rsidRPr="003B22A0">
        <w:rPr>
          <w:rFonts w:ascii="Times New Roman" w:eastAsia="맑은 고딕" w:hAnsi="Times New Roman" w:cs="Times New Roman"/>
          <w:sz w:val="24"/>
          <w:szCs w:val="22"/>
        </w:rPr>
        <w:t xml:space="preserve">and promoters in </w:t>
      </w:r>
      <w:del w:id="112" w:author="만든 이">
        <w:r w:rsidR="00DA1C68" w:rsidRPr="003B22A0" w:rsidDel="006B2578">
          <w:rPr>
            <w:rFonts w:ascii="Times New Roman" w:eastAsia="맑은 고딕" w:hAnsi="Times New Roman" w:cs="Times New Roman"/>
            <w:sz w:val="24"/>
            <w:szCs w:val="22"/>
          </w:rPr>
          <w:delText>the whole cell biosensor</w:delText>
        </w:r>
        <w:r w:rsidR="00746159" w:rsidRPr="003B22A0" w:rsidDel="006B2578">
          <w:rPr>
            <w:rFonts w:ascii="Times New Roman" w:eastAsia="맑은 고딕" w:hAnsi="Times New Roman" w:cs="Times New Roman"/>
            <w:sz w:val="24"/>
            <w:szCs w:val="22"/>
          </w:rPr>
          <w:delText xml:space="preserve"> host</w:delText>
        </w:r>
      </w:del>
      <w:ins w:id="113" w:author="만든 이">
        <w:r w:rsidR="006B2578">
          <w:rPr>
            <w:rFonts w:ascii="Times New Roman" w:eastAsia="맑은 고딕" w:hAnsi="Times New Roman" w:cs="Times New Roman"/>
            <w:sz w:val="24"/>
            <w:szCs w:val="22"/>
          </w:rPr>
          <w:t>a</w:t>
        </w:r>
        <w:del w:id="114" w:author="만든 이">
          <w:r w:rsidR="006B2578" w:rsidDel="00525C00">
            <w:rPr>
              <w:rFonts w:ascii="Times New Roman" w:eastAsia="맑은 고딕" w:hAnsi="Times New Roman" w:cs="Times New Roman"/>
              <w:sz w:val="24"/>
              <w:szCs w:val="22"/>
            </w:rPr>
            <w:delText>n</w:delText>
          </w:r>
        </w:del>
        <w:r w:rsidR="006B2578">
          <w:rPr>
            <w:rFonts w:ascii="Times New Roman" w:eastAsia="맑은 고딕" w:hAnsi="Times New Roman" w:cs="Times New Roman"/>
            <w:sz w:val="24"/>
            <w:szCs w:val="22"/>
          </w:rPr>
          <w:t xml:space="preserve"> host</w:t>
        </w:r>
      </w:ins>
      <w:r w:rsidR="00CA441B" w:rsidRPr="003B22A0">
        <w:rPr>
          <w:rFonts w:ascii="Times New Roman" w:eastAsia="맑은 고딕" w:hAnsi="Times New Roman" w:cs="Times New Roman"/>
          <w:sz w:val="24"/>
          <w:szCs w:val="22"/>
        </w:rPr>
        <w:t xml:space="preserve"> </w:t>
      </w:r>
      <w:ins w:id="115" w:author="만든 이">
        <w:r w:rsidR="006B2578">
          <w:rPr>
            <w:rFonts w:ascii="Times New Roman" w:eastAsia="맑은 고딕" w:hAnsi="Times New Roman" w:cs="Times New Roman"/>
            <w:sz w:val="24"/>
            <w:szCs w:val="22"/>
          </w:rPr>
          <w:t xml:space="preserve">cell </w:t>
        </w:r>
      </w:ins>
      <w:r w:rsidR="00CA441B" w:rsidRPr="003B22A0">
        <w:rPr>
          <w:rFonts w:ascii="Times New Roman" w:eastAsia="맑은 고딕" w:hAnsi="Times New Roman" w:cs="Times New Roman"/>
          <w:sz w:val="24"/>
          <w:szCs w:val="22"/>
        </w:rPr>
        <w:t xml:space="preserve">such as </w:t>
      </w:r>
      <w:r w:rsidR="00CA441B" w:rsidRPr="003B22A0">
        <w:rPr>
          <w:rFonts w:ascii="Times New Roman" w:eastAsia="맑은 고딕" w:hAnsi="Times New Roman" w:cs="Times New Roman"/>
          <w:i/>
          <w:sz w:val="24"/>
          <w:szCs w:val="22"/>
        </w:rPr>
        <w:t>E. coli</w:t>
      </w:r>
      <w:r w:rsidR="00DA1C68" w:rsidRPr="003B22A0">
        <w:rPr>
          <w:rFonts w:ascii="Times New Roman" w:eastAsia="맑은 고딕" w:hAnsi="Times New Roman" w:cs="Times New Roman"/>
          <w:sz w:val="24"/>
          <w:szCs w:val="22"/>
        </w:rPr>
        <w:t xml:space="preserve"> are not guarantee</w:t>
      </w:r>
      <w:r w:rsidR="008D5745" w:rsidRPr="003B22A0">
        <w:rPr>
          <w:rFonts w:ascii="Times New Roman" w:eastAsia="맑은 고딕" w:hAnsi="Times New Roman" w:cs="Times New Roman"/>
          <w:sz w:val="24"/>
          <w:szCs w:val="22"/>
        </w:rPr>
        <w:t>d</w:t>
      </w:r>
      <w:r w:rsidR="00DA1C68" w:rsidRPr="003B22A0">
        <w:rPr>
          <w:rFonts w:ascii="Times New Roman" w:eastAsia="맑은 고딕" w:hAnsi="Times New Roman" w:cs="Times New Roman"/>
          <w:sz w:val="24"/>
          <w:szCs w:val="22"/>
        </w:rPr>
        <w:t xml:space="preserve"> their maximum activities in </w:t>
      </w:r>
      <w:ins w:id="116" w:author="만든 이">
        <w:r w:rsidR="001F06E9">
          <w:rPr>
            <w:rFonts w:ascii="Times New Roman" w:eastAsia="맑은 고딕" w:hAnsi="Times New Roman" w:cs="Times New Roman"/>
            <w:sz w:val="24"/>
            <w:szCs w:val="22"/>
          </w:rPr>
          <w:t xml:space="preserve">comparison with </w:t>
        </w:r>
      </w:ins>
      <w:r w:rsidR="00DA1C68" w:rsidRPr="003B22A0">
        <w:rPr>
          <w:rFonts w:ascii="Times New Roman" w:eastAsia="맑은 고딕" w:hAnsi="Times New Roman" w:cs="Times New Roman"/>
          <w:sz w:val="24"/>
          <w:szCs w:val="22"/>
        </w:rPr>
        <w:t xml:space="preserve">their </w:t>
      </w:r>
      <w:r w:rsidR="008B1470" w:rsidRPr="003B22A0">
        <w:rPr>
          <w:rFonts w:ascii="Times New Roman" w:eastAsia="맑은 고딕" w:hAnsi="Times New Roman" w:cs="Times New Roman"/>
          <w:sz w:val="24"/>
          <w:szCs w:val="22"/>
        </w:rPr>
        <w:t xml:space="preserve">original </w:t>
      </w:r>
      <w:r w:rsidR="00DA1C68" w:rsidRPr="003B22A0">
        <w:rPr>
          <w:rFonts w:ascii="Times New Roman" w:eastAsia="맑은 고딕" w:hAnsi="Times New Roman" w:cs="Times New Roman"/>
          <w:sz w:val="24"/>
          <w:szCs w:val="22"/>
        </w:rPr>
        <w:t xml:space="preserve">host strains. </w:t>
      </w:r>
    </w:p>
    <w:p w:rsidR="00460736" w:rsidDel="00B37535" w:rsidRDefault="00460736" w:rsidP="002A697D">
      <w:pPr>
        <w:pStyle w:val="a3"/>
        <w:snapToGrid w:val="0"/>
        <w:spacing w:line="360" w:lineRule="auto"/>
        <w:ind w:firstLineChars="236" w:firstLine="566"/>
        <w:rPr>
          <w:ins w:id="117" w:author="만든 이"/>
          <w:del w:id="118" w:author="만든 이"/>
          <w:rFonts w:ascii="Times New Roman" w:eastAsia="맑은 고딕" w:hAnsi="Times New Roman" w:cs="Times New Roman"/>
          <w:sz w:val="24"/>
          <w:szCs w:val="22"/>
        </w:rPr>
      </w:pPr>
    </w:p>
    <w:p w:rsidR="007F1AA3" w:rsidDel="00582A00" w:rsidRDefault="00B37535" w:rsidP="00A2041F">
      <w:pPr>
        <w:pStyle w:val="a3"/>
        <w:snapToGrid w:val="0"/>
        <w:spacing w:line="360" w:lineRule="auto"/>
        <w:ind w:firstLineChars="236" w:firstLine="566"/>
        <w:rPr>
          <w:del w:id="119" w:author="만든 이"/>
          <w:rFonts w:ascii="Times New Roman" w:eastAsia="맑은 고딕" w:hAnsi="Times New Roman" w:cs="Times New Roman"/>
          <w:sz w:val="24"/>
          <w:szCs w:val="22"/>
        </w:rPr>
      </w:pPr>
      <w:ins w:id="120" w:author="만든 이">
        <w:r>
          <w:rPr>
            <w:rFonts w:ascii="Times New Roman" w:eastAsia="맑은 고딕" w:hAnsi="Times New Roman" w:cs="Times New Roman"/>
            <w:sz w:val="24"/>
            <w:szCs w:val="22"/>
          </w:rPr>
          <w:t>In this work</w:t>
        </w:r>
        <w:del w:id="121" w:author="만든 이">
          <w:r w:rsidR="00460736" w:rsidDel="00B37535">
            <w:rPr>
              <w:rFonts w:ascii="Times New Roman" w:eastAsia="맑은 고딕" w:hAnsi="Times New Roman" w:cs="Times New Roman"/>
              <w:sz w:val="24"/>
              <w:szCs w:val="22"/>
            </w:rPr>
            <w:delText>ere</w:delText>
          </w:r>
        </w:del>
        <w:r w:rsidR="00460736">
          <w:rPr>
            <w:rFonts w:ascii="Times New Roman" w:eastAsia="맑은 고딕" w:hAnsi="Times New Roman" w:cs="Times New Roman"/>
            <w:sz w:val="24"/>
            <w:szCs w:val="22"/>
          </w:rPr>
          <w:t>, we address these issues by decoupling the regulator and reporter modules in two independent host cells</w:t>
        </w:r>
        <w:del w:id="122" w:author="만든 이">
          <w:r w:rsidR="00460736" w:rsidDel="00B37535">
            <w:rPr>
              <w:rFonts w:ascii="Times New Roman" w:eastAsia="맑은 고딕" w:hAnsi="Times New Roman" w:cs="Times New Roman"/>
              <w:sz w:val="24"/>
              <w:szCs w:val="22"/>
            </w:rPr>
            <w:delText xml:space="preserve"> each of which</w:delText>
          </w:r>
        </w:del>
        <w:r>
          <w:rPr>
            <w:rFonts w:ascii="Times New Roman" w:eastAsia="맑은 고딕" w:hAnsi="Times New Roman" w:cs="Times New Roman"/>
            <w:sz w:val="24"/>
            <w:szCs w:val="22"/>
          </w:rPr>
          <w:t>.</w:t>
        </w:r>
        <w:r w:rsidR="003D4C3D">
          <w:rPr>
            <w:rFonts w:ascii="Times New Roman" w:eastAsia="맑은 고딕" w:hAnsi="Times New Roman" w:cs="Times New Roman"/>
            <w:sz w:val="24"/>
            <w:szCs w:val="22"/>
          </w:rPr>
          <w:t xml:space="preserve"> </w:t>
        </w:r>
      </w:ins>
      <w:moveToRangeStart w:id="123" w:author="만든 이" w:name="move106919945"/>
      <w:moveTo w:id="124" w:author="만든 이">
        <w:r w:rsidR="007F1AA3" w:rsidRPr="003B22A0">
          <w:rPr>
            <w:rFonts w:ascii="Times New Roman" w:eastAsia="맑은 고딕" w:hAnsi="Times New Roman" w:cs="Times New Roman"/>
            <w:sz w:val="24"/>
            <w:szCs w:val="22"/>
          </w:rPr>
          <w:t xml:space="preserve">As a proof of concept, two different types of biosensor cells were used for the </w:t>
        </w:r>
      </w:moveTo>
      <w:ins w:id="125" w:author="만든 이">
        <w:r w:rsidR="00495995">
          <w:rPr>
            <w:rFonts w:ascii="Times New Roman" w:eastAsia="맑은 고딕" w:hAnsi="Times New Roman" w:cs="Times New Roman"/>
            <w:sz w:val="24"/>
            <w:szCs w:val="22"/>
          </w:rPr>
          <w:t xml:space="preserve">blended microbial </w:t>
        </w:r>
      </w:ins>
      <w:moveTo w:id="126" w:author="만든 이">
        <w:r w:rsidR="007F1AA3" w:rsidRPr="003B22A0">
          <w:rPr>
            <w:rFonts w:ascii="Times New Roman" w:eastAsia="맑은 고딕" w:hAnsi="Times New Roman" w:cs="Times New Roman"/>
            <w:sz w:val="24"/>
            <w:szCs w:val="22"/>
          </w:rPr>
          <w:t>biosensor</w:t>
        </w:r>
        <w:del w:id="127" w:author="만든 이">
          <w:r w:rsidR="007F1AA3" w:rsidRPr="003B22A0" w:rsidDel="00495995">
            <w:rPr>
              <w:rFonts w:ascii="Times New Roman" w:eastAsia="맑은 고딕" w:hAnsi="Times New Roman" w:cs="Times New Roman"/>
              <w:sz w:val="24"/>
              <w:szCs w:val="22"/>
            </w:rPr>
            <w:delText xml:space="preserve"> mixture</w:delText>
          </w:r>
        </w:del>
        <w:r w:rsidR="007F1AA3" w:rsidRPr="003B22A0">
          <w:rPr>
            <w:rFonts w:ascii="Times New Roman" w:eastAsia="맑은 고딕" w:hAnsi="Times New Roman" w:cs="Times New Roman"/>
            <w:sz w:val="24"/>
            <w:szCs w:val="22"/>
          </w:rPr>
          <w:t xml:space="preserve">. One type of the biosensors directly detects target substrates along with the production of high affinity cell-cell communication molecules while the other type of cells was designed to receive the communication </w:t>
        </w:r>
      </w:moveTo>
      <w:ins w:id="128" w:author="만든 이">
        <w:r w:rsidR="00266A91">
          <w:rPr>
            <w:rFonts w:ascii="Times New Roman" w:eastAsia="맑은 고딕" w:hAnsi="Times New Roman" w:cs="Times New Roman"/>
            <w:sz w:val="24"/>
            <w:szCs w:val="22"/>
          </w:rPr>
          <w:t>molecules</w:t>
        </w:r>
      </w:ins>
      <w:moveTo w:id="129" w:author="만든 이">
        <w:del w:id="130" w:author="만든 이">
          <w:r w:rsidR="007F1AA3" w:rsidRPr="003B22A0" w:rsidDel="00266A91">
            <w:rPr>
              <w:rFonts w:ascii="Times New Roman" w:eastAsia="맑은 고딕" w:hAnsi="Times New Roman" w:cs="Times New Roman"/>
              <w:sz w:val="24"/>
              <w:szCs w:val="22"/>
            </w:rPr>
            <w:delText>signal</w:delText>
          </w:r>
        </w:del>
        <w:r w:rsidR="007F1AA3" w:rsidRPr="003B22A0">
          <w:rPr>
            <w:rFonts w:ascii="Times New Roman" w:eastAsia="맑은 고딕" w:hAnsi="Times New Roman" w:cs="Times New Roman"/>
            <w:sz w:val="24"/>
            <w:szCs w:val="22"/>
          </w:rPr>
          <w:t xml:space="preserve"> which induces strong expression of reporter genes. </w:t>
        </w:r>
      </w:moveTo>
    </w:p>
    <w:p w:rsidR="00582A00" w:rsidRPr="003B22A0" w:rsidDel="00062053" w:rsidRDefault="00582A00" w:rsidP="007F1AA3">
      <w:pPr>
        <w:pStyle w:val="a3"/>
        <w:snapToGrid w:val="0"/>
        <w:spacing w:line="360" w:lineRule="auto"/>
        <w:ind w:firstLineChars="236" w:firstLine="566"/>
        <w:rPr>
          <w:ins w:id="131" w:author="만든 이"/>
          <w:del w:id="132" w:author="만든 이"/>
          <w:moveTo w:id="133" w:author="만든 이"/>
          <w:rFonts w:ascii="Times New Roman" w:eastAsia="맑은 고딕" w:hAnsi="Times New Roman" w:cs="Times New Roman"/>
          <w:sz w:val="24"/>
          <w:szCs w:val="22"/>
        </w:rPr>
      </w:pPr>
    </w:p>
    <w:moveToRangeEnd w:id="123"/>
    <w:p w:rsidR="00DE4D19" w:rsidDel="002A697D" w:rsidRDefault="00460736" w:rsidP="00953862">
      <w:pPr>
        <w:pStyle w:val="a3"/>
        <w:snapToGrid w:val="0"/>
        <w:spacing w:line="360" w:lineRule="auto"/>
        <w:ind w:firstLineChars="236" w:firstLine="566"/>
        <w:rPr>
          <w:ins w:id="134" w:author="만든 이"/>
          <w:del w:id="135" w:author="만든 이"/>
          <w:rFonts w:ascii="Times New Roman" w:eastAsia="맑은 고딕" w:hAnsi="Times New Roman" w:cs="Times New Roman"/>
          <w:sz w:val="24"/>
          <w:szCs w:val="22"/>
        </w:rPr>
      </w:pPr>
      <w:ins w:id="136" w:author="만든 이">
        <w:del w:id="137" w:author="만든 이">
          <w:r w:rsidDel="003D4C3D">
            <w:rPr>
              <w:rFonts w:ascii="Times New Roman" w:eastAsia="맑은 고딕" w:hAnsi="Times New Roman" w:cs="Times New Roman"/>
              <w:sz w:val="24"/>
              <w:szCs w:val="22"/>
            </w:rPr>
            <w:delText xml:space="preserve"> </w:delText>
          </w:r>
        </w:del>
      </w:ins>
      <w:moveToRangeStart w:id="138" w:author="만든 이" w:name="move106917763"/>
      <w:moveTo w:id="139" w:author="만든 이">
        <w:del w:id="140" w:author="만든 이">
          <w:r w:rsidR="00B37535" w:rsidRPr="003B22A0" w:rsidDel="003D4C3D">
            <w:rPr>
              <w:rFonts w:ascii="Times New Roman" w:eastAsia="맑은 고딕" w:hAnsi="Times New Roman" w:cs="Times New Roman"/>
              <w:sz w:val="24"/>
              <w:szCs w:val="22"/>
            </w:rPr>
            <w:delText>Here, w</w:delText>
          </w:r>
        </w:del>
      </w:moveTo>
      <w:ins w:id="141" w:author="만든 이">
        <w:del w:id="142" w:author="만든 이">
          <w:r w:rsidR="003D4C3D" w:rsidDel="00DE4D19">
            <w:rPr>
              <w:rFonts w:ascii="Times New Roman" w:eastAsia="맑은 고딕" w:hAnsi="Times New Roman" w:cs="Times New Roman"/>
              <w:sz w:val="24"/>
              <w:szCs w:val="22"/>
            </w:rPr>
            <w:delText>W</w:delText>
          </w:r>
        </w:del>
      </w:ins>
      <w:moveTo w:id="143" w:author="만든 이">
        <w:del w:id="144" w:author="만든 이">
          <w:r w:rsidR="00B37535" w:rsidRPr="003B22A0" w:rsidDel="00DE4D19">
            <w:rPr>
              <w:rFonts w:ascii="Times New Roman" w:eastAsia="맑은 고딕" w:hAnsi="Times New Roman" w:cs="Times New Roman"/>
              <w:sz w:val="24"/>
              <w:szCs w:val="22"/>
            </w:rPr>
            <w:delText>e report</w:delText>
          </w:r>
        </w:del>
      </w:moveTo>
      <w:ins w:id="145" w:author="만든 이">
        <w:del w:id="146" w:author="만든 이">
          <w:r w:rsidR="00DE4D19" w:rsidDel="00755FB5">
            <w:rPr>
              <w:rFonts w:ascii="Times New Roman" w:eastAsia="맑은 고딕" w:hAnsi="Times New Roman" w:cs="Times New Roman"/>
              <w:sz w:val="24"/>
              <w:szCs w:val="22"/>
            </w:rPr>
            <w:delText>The</w:delText>
          </w:r>
        </w:del>
      </w:ins>
      <w:moveTo w:id="147" w:author="만든 이">
        <w:del w:id="148" w:author="만든 이">
          <w:r w:rsidR="00B37535" w:rsidRPr="003B22A0" w:rsidDel="00755FB5">
            <w:rPr>
              <w:rFonts w:ascii="Times New Roman" w:eastAsia="맑은 고딕" w:hAnsi="Times New Roman" w:cs="Times New Roman"/>
              <w:sz w:val="24"/>
              <w:szCs w:val="22"/>
            </w:rPr>
            <w:delText xml:space="preserve"> a new approach of biosensor mixture </w:delText>
          </w:r>
        </w:del>
      </w:moveTo>
      <w:ins w:id="149" w:author="만든 이">
        <w:del w:id="150" w:author="만든 이">
          <w:r w:rsidR="00DE4D19" w:rsidDel="00755FB5">
            <w:rPr>
              <w:rFonts w:ascii="Times New Roman" w:eastAsia="맑은 고딕" w:hAnsi="Times New Roman" w:cs="Times New Roman"/>
              <w:sz w:val="24"/>
              <w:szCs w:val="22"/>
            </w:rPr>
            <w:delText xml:space="preserve">of the two independent cells can </w:delText>
          </w:r>
        </w:del>
      </w:ins>
      <w:moveTo w:id="151" w:author="만든 이">
        <w:del w:id="152" w:author="만든 이">
          <w:r w:rsidR="00B37535" w:rsidRPr="003B22A0" w:rsidDel="00755FB5">
            <w:rPr>
              <w:rFonts w:ascii="Times New Roman" w:eastAsia="맑은 고딕" w:hAnsi="Times New Roman" w:cs="Times New Roman"/>
              <w:sz w:val="24"/>
              <w:szCs w:val="22"/>
            </w:rPr>
            <w:delText xml:space="preserve">to enhance the biosensor performance </w:delText>
          </w:r>
        </w:del>
      </w:moveTo>
      <w:ins w:id="153" w:author="만든 이">
        <w:del w:id="154" w:author="만든 이">
          <w:r w:rsidR="002A697D" w:rsidRPr="003B22A0" w:rsidDel="00755FB5">
            <w:rPr>
              <w:rFonts w:ascii="Times New Roman" w:eastAsia="맑은 고딕" w:hAnsi="Times New Roman" w:cs="Times New Roman"/>
              <w:sz w:val="24"/>
              <w:szCs w:val="22"/>
            </w:rPr>
            <w:delText>maximum 10</w:delText>
          </w:r>
          <w:r w:rsidR="002A697D" w:rsidDel="00755FB5">
            <w:rPr>
              <w:rFonts w:ascii="Times New Roman" w:eastAsia="맑은 고딕" w:hAnsi="Times New Roman" w:cs="Times New Roman"/>
              <w:sz w:val="24"/>
              <w:szCs w:val="22"/>
            </w:rPr>
            <w:delText xml:space="preserve"> times greater than the original</w:delText>
          </w:r>
          <w:r w:rsidR="00B64EB6" w:rsidDel="00755FB5">
            <w:rPr>
              <w:rFonts w:ascii="Times New Roman" w:eastAsia="맑은 고딕" w:hAnsi="Times New Roman" w:cs="Times New Roman"/>
              <w:sz w:val="24"/>
              <w:szCs w:val="22"/>
            </w:rPr>
            <w:delText>conventional</w:delText>
          </w:r>
          <w:r w:rsidR="002A697D" w:rsidDel="00755FB5">
            <w:rPr>
              <w:rFonts w:ascii="Times New Roman" w:eastAsia="맑은 고딕" w:hAnsi="Times New Roman" w:cs="Times New Roman"/>
              <w:sz w:val="24"/>
              <w:szCs w:val="22"/>
            </w:rPr>
            <w:delText xml:space="preserve"> biosensors. </w:delText>
          </w:r>
          <w:r w:rsidR="00953862" w:rsidRPr="003B22A0" w:rsidDel="00755FB5">
            <w:rPr>
              <w:rFonts w:ascii="Times New Roman" w:eastAsia="맑은 고딕" w:hAnsi="Times New Roman" w:cs="Times New Roman"/>
              <w:sz w:val="24"/>
              <w:szCs w:val="22"/>
            </w:rPr>
            <w:delText>decoupling of the biosensor growth and reaction phases enables the heterologous biosensor mixture to be free from the growth dependent promoter activities with significantly shorten reaction time of biosensor.</w:delText>
          </w:r>
        </w:del>
      </w:ins>
    </w:p>
    <w:p w:rsidR="00DE4D19" w:rsidRPr="00953862" w:rsidDel="00582A00" w:rsidRDefault="00DE4D19">
      <w:pPr>
        <w:pStyle w:val="a3"/>
        <w:snapToGrid w:val="0"/>
        <w:spacing w:line="360" w:lineRule="auto"/>
        <w:ind w:firstLineChars="236" w:firstLine="566"/>
        <w:rPr>
          <w:ins w:id="155" w:author="만든 이"/>
          <w:del w:id="156" w:author="만든 이"/>
          <w:rFonts w:ascii="Times New Roman" w:eastAsia="맑은 고딕" w:hAnsi="Times New Roman" w:cs="Times New Roman"/>
          <w:sz w:val="24"/>
          <w:szCs w:val="22"/>
        </w:rPr>
      </w:pPr>
    </w:p>
    <w:p w:rsidR="00DE4D19" w:rsidDel="00582A00" w:rsidRDefault="00DE4D19" w:rsidP="00B37535">
      <w:pPr>
        <w:pStyle w:val="a3"/>
        <w:snapToGrid w:val="0"/>
        <w:spacing w:line="360" w:lineRule="auto"/>
        <w:ind w:firstLineChars="236" w:firstLine="566"/>
        <w:rPr>
          <w:ins w:id="157" w:author="만든 이"/>
          <w:del w:id="158" w:author="만든 이"/>
          <w:rFonts w:ascii="Times New Roman" w:eastAsia="맑은 고딕" w:hAnsi="Times New Roman" w:cs="Times New Roman"/>
          <w:sz w:val="24"/>
          <w:szCs w:val="22"/>
        </w:rPr>
      </w:pPr>
    </w:p>
    <w:p w:rsidR="00460736" w:rsidDel="00C91205" w:rsidRDefault="00DE4D19" w:rsidP="00B37535">
      <w:pPr>
        <w:pStyle w:val="a3"/>
        <w:snapToGrid w:val="0"/>
        <w:spacing w:line="360" w:lineRule="auto"/>
        <w:ind w:firstLineChars="236" w:firstLine="566"/>
        <w:rPr>
          <w:ins w:id="159" w:author="만든 이"/>
          <w:del w:id="160" w:author="만든 이"/>
          <w:rFonts w:ascii="Times New Roman" w:eastAsia="맑은 고딕" w:hAnsi="Times New Roman" w:cs="Times New Roman"/>
          <w:sz w:val="24"/>
          <w:szCs w:val="22"/>
        </w:rPr>
      </w:pPr>
      <w:ins w:id="161" w:author="만든 이">
        <w:del w:id="162" w:author="만든 이">
          <w:r w:rsidDel="00C91205">
            <w:rPr>
              <w:rFonts w:ascii="Times New Roman" w:eastAsia="맑은 고딕" w:hAnsi="Times New Roman" w:cs="Times New Roman"/>
              <w:sz w:val="24"/>
              <w:szCs w:val="22"/>
            </w:rPr>
            <w:delText xml:space="preserve">by </w:delText>
          </w:r>
        </w:del>
      </w:ins>
      <w:moveTo w:id="163" w:author="만든 이">
        <w:del w:id="164" w:author="만든 이">
          <w:r w:rsidR="00B37535" w:rsidRPr="003B22A0" w:rsidDel="00C91205">
            <w:rPr>
              <w:rFonts w:ascii="Times New Roman" w:eastAsia="맑은 고딕" w:hAnsi="Times New Roman" w:cs="Times New Roman"/>
              <w:sz w:val="24"/>
              <w:szCs w:val="22"/>
            </w:rPr>
            <w:delText>by mixing the modularized biosensors each of which can be optimized based on its harboring DNA parts such as regulatory proteins and promoters.</w:delText>
          </w:r>
        </w:del>
      </w:moveTo>
      <w:moveToRangeEnd w:id="138"/>
    </w:p>
    <w:p w:rsidR="00460736" w:rsidRPr="00B37535" w:rsidDel="00C91205" w:rsidRDefault="00460736" w:rsidP="00A2041F">
      <w:pPr>
        <w:pStyle w:val="a3"/>
        <w:snapToGrid w:val="0"/>
        <w:spacing w:line="360" w:lineRule="auto"/>
        <w:ind w:firstLineChars="236" w:firstLine="566"/>
        <w:rPr>
          <w:ins w:id="165" w:author="만든 이"/>
          <w:del w:id="166" w:author="만든 이"/>
          <w:rFonts w:ascii="Times New Roman" w:eastAsia="맑은 고딕" w:hAnsi="Times New Roman" w:cs="Times New Roman"/>
          <w:sz w:val="24"/>
          <w:szCs w:val="22"/>
        </w:rPr>
      </w:pPr>
    </w:p>
    <w:p w:rsidR="00460736" w:rsidDel="00C91205" w:rsidRDefault="00460736" w:rsidP="00A2041F">
      <w:pPr>
        <w:pStyle w:val="a3"/>
        <w:snapToGrid w:val="0"/>
        <w:spacing w:line="360" w:lineRule="auto"/>
        <w:ind w:firstLineChars="236" w:firstLine="566"/>
        <w:rPr>
          <w:ins w:id="167" w:author="만든 이"/>
          <w:del w:id="168" w:author="만든 이"/>
          <w:rFonts w:ascii="Times New Roman" w:eastAsia="맑은 고딕" w:hAnsi="Times New Roman" w:cs="Times New Roman"/>
          <w:sz w:val="24"/>
          <w:szCs w:val="22"/>
        </w:rPr>
      </w:pPr>
      <w:ins w:id="169" w:author="만든 이">
        <w:del w:id="170" w:author="만든 이">
          <w:r w:rsidDel="00C91205">
            <w:rPr>
              <w:rFonts w:ascii="Times New Roman" w:eastAsia="맑은 고딕" w:hAnsi="Times New Roman" w:cs="Times New Roman"/>
              <w:sz w:val="24"/>
              <w:szCs w:val="22"/>
            </w:rPr>
            <w:delText xml:space="preserve">and mixing the cells </w:delText>
          </w:r>
        </w:del>
      </w:ins>
    </w:p>
    <w:p w:rsidR="00460736" w:rsidDel="00C91205" w:rsidRDefault="00460736" w:rsidP="00A2041F">
      <w:pPr>
        <w:pStyle w:val="a3"/>
        <w:snapToGrid w:val="0"/>
        <w:spacing w:line="360" w:lineRule="auto"/>
        <w:ind w:firstLineChars="236" w:firstLine="566"/>
        <w:rPr>
          <w:ins w:id="171" w:author="만든 이"/>
          <w:del w:id="172" w:author="만든 이"/>
          <w:rFonts w:ascii="Times New Roman" w:eastAsia="맑은 고딕" w:hAnsi="Times New Roman" w:cs="Times New Roman"/>
          <w:sz w:val="24"/>
          <w:szCs w:val="22"/>
        </w:rPr>
      </w:pPr>
    </w:p>
    <w:p w:rsidR="00460736" w:rsidDel="00C91205" w:rsidRDefault="00460736" w:rsidP="00A2041F">
      <w:pPr>
        <w:pStyle w:val="a3"/>
        <w:snapToGrid w:val="0"/>
        <w:spacing w:line="360" w:lineRule="auto"/>
        <w:ind w:firstLineChars="236" w:firstLine="566"/>
        <w:rPr>
          <w:ins w:id="173" w:author="만든 이"/>
          <w:del w:id="174" w:author="만든 이"/>
          <w:rFonts w:ascii="Times New Roman" w:eastAsia="맑은 고딕" w:hAnsi="Times New Roman" w:cs="Times New Roman"/>
          <w:sz w:val="24"/>
          <w:szCs w:val="22"/>
        </w:rPr>
      </w:pPr>
    </w:p>
    <w:p w:rsidR="00E53BC0" w:rsidDel="00B37535" w:rsidRDefault="00DA1C68" w:rsidP="00A2041F">
      <w:pPr>
        <w:pStyle w:val="a3"/>
        <w:snapToGrid w:val="0"/>
        <w:spacing w:line="360" w:lineRule="auto"/>
        <w:ind w:firstLineChars="236" w:firstLine="566"/>
        <w:rPr>
          <w:ins w:id="175" w:author="만든 이"/>
          <w:del w:id="176" w:author="만든 이"/>
          <w:rFonts w:ascii="Times New Roman" w:eastAsia="맑은 고딕" w:hAnsi="Times New Roman" w:cs="Times New Roman"/>
          <w:sz w:val="24"/>
          <w:szCs w:val="22"/>
        </w:rPr>
      </w:pPr>
      <w:del w:id="177" w:author="만든 이">
        <w:r w:rsidRPr="003B22A0" w:rsidDel="00B37535">
          <w:rPr>
            <w:rFonts w:ascii="Times New Roman" w:eastAsia="맑은 고딕" w:hAnsi="Times New Roman" w:cs="Times New Roman"/>
            <w:sz w:val="24"/>
            <w:szCs w:val="22"/>
          </w:rPr>
          <w:delText>A</w:delText>
        </w:r>
        <w:r w:rsidR="007E11B2" w:rsidRPr="003B22A0" w:rsidDel="00B37535">
          <w:rPr>
            <w:rFonts w:ascii="Times New Roman" w:eastAsia="맑은 고딕" w:hAnsi="Times New Roman" w:cs="Times New Roman"/>
            <w:sz w:val="24"/>
            <w:szCs w:val="22"/>
          </w:rPr>
          <w:delText xml:space="preserve">n additional obstacle to the </w:delText>
        </w:r>
        <w:r w:rsidR="00331E51" w:rsidRPr="003B22A0" w:rsidDel="00B37535">
          <w:rPr>
            <w:rFonts w:ascii="Times New Roman" w:eastAsia="맑은 고딕" w:hAnsi="Times New Roman" w:cs="Times New Roman"/>
            <w:sz w:val="24"/>
            <w:szCs w:val="22"/>
          </w:rPr>
          <w:delText xml:space="preserve">commercialization </w:delText>
        </w:r>
      </w:del>
      <w:ins w:id="178" w:author="만든 이">
        <w:del w:id="179" w:author="만든 이">
          <w:r w:rsidR="001F06E9" w:rsidDel="00B37535">
            <w:rPr>
              <w:rFonts w:ascii="Times New Roman" w:eastAsia="맑은 고딕" w:hAnsi="Times New Roman" w:cs="Times New Roman"/>
              <w:sz w:val="24"/>
              <w:szCs w:val="22"/>
            </w:rPr>
            <w:delText xml:space="preserve">practical availability </w:delText>
          </w:r>
        </w:del>
      </w:ins>
      <w:del w:id="180" w:author="만든 이">
        <w:r w:rsidR="00331E51" w:rsidRPr="003B22A0" w:rsidDel="00B37535">
          <w:rPr>
            <w:rFonts w:ascii="Times New Roman" w:eastAsia="맑은 고딕" w:hAnsi="Times New Roman" w:cs="Times New Roman"/>
            <w:sz w:val="24"/>
            <w:szCs w:val="22"/>
          </w:rPr>
          <w:delText xml:space="preserve">of </w:delText>
        </w:r>
        <w:r w:rsidR="007428CA" w:rsidRPr="003B22A0" w:rsidDel="00B37535">
          <w:rPr>
            <w:rFonts w:ascii="Times New Roman" w:eastAsia="맑은 고딕" w:hAnsi="Times New Roman" w:cs="Times New Roman"/>
            <w:sz w:val="24"/>
            <w:szCs w:val="22"/>
          </w:rPr>
          <w:delText xml:space="preserve">microbial </w:delText>
        </w:r>
      </w:del>
      <w:ins w:id="181" w:author="만든 이">
        <w:del w:id="182" w:author="만든 이">
          <w:r w:rsidR="009B02DC" w:rsidDel="00B37535">
            <w:rPr>
              <w:rFonts w:ascii="Times New Roman" w:eastAsia="맑은 고딕" w:hAnsi="Times New Roman" w:cs="Times New Roman"/>
              <w:sz w:val="24"/>
              <w:szCs w:val="22"/>
            </w:rPr>
            <w:delText xml:space="preserve">whole cell </w:delText>
          </w:r>
        </w:del>
      </w:ins>
      <w:del w:id="183" w:author="만든 이">
        <w:r w:rsidR="007E11B2" w:rsidRPr="003B22A0" w:rsidDel="00B37535">
          <w:rPr>
            <w:rFonts w:ascii="Times New Roman" w:eastAsia="맑은 고딕" w:hAnsi="Times New Roman" w:cs="Times New Roman"/>
            <w:sz w:val="24"/>
            <w:szCs w:val="22"/>
          </w:rPr>
          <w:delText xml:space="preserve">biosensors </w:delText>
        </w:r>
        <w:r w:rsidR="002D63D3" w:rsidRPr="003B22A0" w:rsidDel="00B37535">
          <w:rPr>
            <w:rFonts w:ascii="Times New Roman" w:eastAsia="맑은 고딕" w:hAnsi="Times New Roman" w:cs="Times New Roman"/>
            <w:sz w:val="24"/>
            <w:szCs w:val="22"/>
          </w:rPr>
          <w:delText>is</w:delText>
        </w:r>
        <w:r w:rsidR="007E11B2" w:rsidRPr="003B22A0" w:rsidDel="00B37535">
          <w:rPr>
            <w:rFonts w:ascii="Times New Roman" w:eastAsia="맑은 고딕" w:hAnsi="Times New Roman" w:cs="Times New Roman"/>
            <w:sz w:val="24"/>
            <w:szCs w:val="22"/>
          </w:rPr>
          <w:delText xml:space="preserve"> th</w:delText>
        </w:r>
      </w:del>
      <w:ins w:id="184" w:author="만든 이">
        <w:del w:id="185" w:author="만든 이">
          <w:r w:rsidR="00457CDC" w:rsidDel="00B37535">
            <w:rPr>
              <w:rFonts w:ascii="Times New Roman" w:eastAsia="맑은 고딕" w:hAnsi="Times New Roman" w:cs="Times New Roman"/>
              <w:sz w:val="24"/>
              <w:szCs w:val="22"/>
            </w:rPr>
            <w:delText>at it requires</w:delText>
          </w:r>
        </w:del>
      </w:ins>
      <w:del w:id="186" w:author="만든 이">
        <w:r w:rsidR="007E11B2" w:rsidRPr="003B22A0" w:rsidDel="00B37535">
          <w:rPr>
            <w:rFonts w:ascii="Times New Roman" w:eastAsia="맑은 고딕" w:hAnsi="Times New Roman" w:cs="Times New Roman"/>
            <w:sz w:val="24"/>
            <w:szCs w:val="22"/>
          </w:rPr>
          <w:delText xml:space="preserve">e </w:delText>
        </w:r>
      </w:del>
      <w:ins w:id="187" w:author="만든 이">
        <w:del w:id="188" w:author="만든 이">
          <w:r w:rsidR="00457CDC" w:rsidDel="00B37535">
            <w:rPr>
              <w:rFonts w:ascii="Times New Roman" w:eastAsia="맑은 고딕" w:hAnsi="Times New Roman" w:cs="Times New Roman"/>
              <w:sz w:val="24"/>
              <w:szCs w:val="22"/>
            </w:rPr>
            <w:delText xml:space="preserve">long time for the sample preparation </w:delText>
          </w:r>
        </w:del>
      </w:ins>
      <w:del w:id="189" w:author="만든 이">
        <w:r w:rsidR="007E11B2" w:rsidRPr="003B22A0" w:rsidDel="00B37535">
          <w:rPr>
            <w:rFonts w:ascii="Times New Roman" w:eastAsia="맑은 고딕" w:hAnsi="Times New Roman" w:cs="Times New Roman"/>
            <w:sz w:val="24"/>
            <w:szCs w:val="22"/>
          </w:rPr>
          <w:delText>prolonged time required by the p</w:delText>
        </w:r>
        <w:r w:rsidR="00A52CA3" w:rsidRPr="003B22A0" w:rsidDel="00B37535">
          <w:rPr>
            <w:rFonts w:ascii="Times New Roman" w:eastAsia="맑은 고딕" w:hAnsi="Times New Roman" w:cs="Times New Roman"/>
            <w:sz w:val="24"/>
            <w:szCs w:val="22"/>
          </w:rPr>
          <w:delText>reprocessing steps</w:delText>
        </w:r>
        <w:r w:rsidR="007E11B2" w:rsidRPr="003B22A0" w:rsidDel="00B37535">
          <w:rPr>
            <w:rFonts w:ascii="Times New Roman" w:eastAsia="맑은 고딕" w:hAnsi="Times New Roman" w:cs="Times New Roman"/>
            <w:sz w:val="24"/>
            <w:szCs w:val="22"/>
          </w:rPr>
          <w:delText xml:space="preserve"> such as the cell</w:delText>
        </w:r>
        <w:r w:rsidR="00460DB2" w:rsidRPr="003B22A0" w:rsidDel="00B37535">
          <w:rPr>
            <w:rFonts w:ascii="Times New Roman" w:eastAsia="맑은 고딕" w:hAnsi="Times New Roman" w:cs="Times New Roman"/>
            <w:sz w:val="24"/>
            <w:szCs w:val="22"/>
          </w:rPr>
          <w:delText xml:space="preserve"> culture and reaction processes. </w:delText>
        </w:r>
      </w:del>
    </w:p>
    <w:p w:rsidR="00E53BC0" w:rsidRDefault="00E53BC0" w:rsidP="00A2041F">
      <w:pPr>
        <w:pStyle w:val="a3"/>
        <w:snapToGrid w:val="0"/>
        <w:spacing w:line="360" w:lineRule="auto"/>
        <w:ind w:firstLineChars="236" w:firstLine="566"/>
        <w:rPr>
          <w:ins w:id="190" w:author="만든 이"/>
          <w:rFonts w:ascii="Times New Roman" w:eastAsia="맑은 고딕" w:hAnsi="Times New Roman" w:cs="Times New Roman"/>
          <w:sz w:val="24"/>
          <w:szCs w:val="22"/>
        </w:rPr>
      </w:pPr>
    </w:p>
    <w:p w:rsidR="00A2041F" w:rsidRPr="003B22A0" w:rsidDel="00582A00" w:rsidRDefault="00460DB2" w:rsidP="00A2041F">
      <w:pPr>
        <w:pStyle w:val="a3"/>
        <w:snapToGrid w:val="0"/>
        <w:spacing w:line="360" w:lineRule="auto"/>
        <w:ind w:firstLineChars="236" w:firstLine="566"/>
        <w:rPr>
          <w:del w:id="191" w:author="만든 이"/>
          <w:moveFrom w:id="192" w:author="만든 이"/>
          <w:rFonts w:ascii="Times New Roman" w:eastAsia="맑은 고딕" w:hAnsi="Times New Roman" w:cs="Times New Roman"/>
          <w:sz w:val="24"/>
          <w:szCs w:val="22"/>
        </w:rPr>
      </w:pPr>
      <w:del w:id="193" w:author="만든 이">
        <w:r w:rsidRPr="003B22A0" w:rsidDel="00582A00">
          <w:rPr>
            <w:rFonts w:ascii="Times New Roman" w:eastAsia="맑은 고딕" w:hAnsi="Times New Roman" w:cs="Times New Roman"/>
            <w:sz w:val="24"/>
            <w:szCs w:val="22"/>
          </w:rPr>
          <w:delText xml:space="preserve">In spite of the freeze dried technique of biosensors, activity </w:delText>
        </w:r>
        <w:r w:rsidR="002D63D3" w:rsidRPr="003B22A0" w:rsidDel="00582A00">
          <w:rPr>
            <w:rFonts w:ascii="Times New Roman" w:eastAsia="맑은 고딕" w:hAnsi="Times New Roman" w:cs="Times New Roman"/>
            <w:sz w:val="24"/>
            <w:szCs w:val="22"/>
          </w:rPr>
          <w:delText xml:space="preserve">loss </w:delText>
        </w:r>
        <w:r w:rsidRPr="003B22A0" w:rsidDel="00582A00">
          <w:rPr>
            <w:rFonts w:ascii="Times New Roman" w:eastAsia="맑은 고딕" w:hAnsi="Times New Roman" w:cs="Times New Roman"/>
            <w:sz w:val="24"/>
            <w:szCs w:val="22"/>
          </w:rPr>
          <w:delText>is still in problematic</w:delText>
        </w:r>
        <w:r w:rsidR="00B66116" w:rsidRPr="003B22A0" w:rsidDel="00582A00">
          <w:rPr>
            <w:rFonts w:ascii="Times New Roman" w:eastAsia="맑은 고딕" w:hAnsi="Times New Roman" w:cs="Times New Roman"/>
            <w:sz w:val="24"/>
            <w:szCs w:val="22"/>
          </w:rPr>
          <w:delText>, especially in dry step</w:delText>
        </w:r>
        <w:r w:rsidR="008578E5" w:rsidRPr="003B22A0" w:rsidDel="00582A00">
          <w:rPr>
            <w:rFonts w:ascii="Times New Roman" w:eastAsia="맑은 고딕" w:hAnsi="Times New Roman" w:cs="Times New Roman"/>
            <w:sz w:val="24"/>
            <w:szCs w:val="22"/>
          </w:rPr>
          <w:delText xml:space="preserve"> [</w:delText>
        </w:r>
        <w:r w:rsidR="00B66116" w:rsidRPr="003B22A0" w:rsidDel="00582A00">
          <w:rPr>
            <w:rFonts w:ascii="Times New Roman" w:eastAsia="맑은 고딕" w:hAnsi="Times New Roman" w:cs="Times New Roman"/>
            <w:sz w:val="24"/>
            <w:szCs w:val="22"/>
          </w:rPr>
          <w:delText>9</w:delText>
        </w:r>
        <w:r w:rsidR="008578E5" w:rsidRPr="003B22A0" w:rsidDel="00582A00">
          <w:rPr>
            <w:rFonts w:ascii="Times New Roman" w:eastAsia="맑은 고딕" w:hAnsi="Times New Roman" w:cs="Times New Roman"/>
            <w:sz w:val="24"/>
            <w:szCs w:val="22"/>
          </w:rPr>
          <w:delText>]</w:delText>
        </w:r>
        <w:r w:rsidRPr="003B22A0" w:rsidDel="00582A00">
          <w:rPr>
            <w:rFonts w:ascii="Times New Roman" w:eastAsia="맑은 고딕" w:hAnsi="Times New Roman" w:cs="Times New Roman"/>
            <w:sz w:val="24"/>
            <w:szCs w:val="22"/>
          </w:rPr>
          <w:delText xml:space="preserve">. </w:delText>
        </w:r>
      </w:del>
      <w:moveFromRangeStart w:id="194" w:author="만든 이" w:name="move43236259"/>
      <w:moveFrom w:id="195" w:author="만든 이">
        <w:del w:id="196" w:author="만든 이">
          <w:r w:rsidR="00922A2E" w:rsidRPr="003B22A0" w:rsidDel="00582A00">
            <w:rPr>
              <w:rFonts w:ascii="Times New Roman" w:eastAsia="맑은 고딕" w:hAnsi="Times New Roman" w:cs="Times New Roman"/>
              <w:sz w:val="24"/>
              <w:szCs w:val="22"/>
            </w:rPr>
            <w:delText>Recent</w:delText>
          </w:r>
          <w:r w:rsidR="00845C2D" w:rsidRPr="003B22A0" w:rsidDel="00582A00">
            <w:rPr>
              <w:rFonts w:ascii="Times New Roman" w:eastAsia="맑은 고딕" w:hAnsi="Times New Roman" w:cs="Times New Roman"/>
              <w:sz w:val="24"/>
              <w:szCs w:val="22"/>
            </w:rPr>
            <w:delText xml:space="preserve"> development of </w:delText>
          </w:r>
          <w:r w:rsidR="00922A2E" w:rsidRPr="003B22A0" w:rsidDel="00582A00">
            <w:rPr>
              <w:rFonts w:ascii="Times New Roman" w:eastAsia="맑은 고딕" w:hAnsi="Times New Roman" w:cs="Times New Roman"/>
              <w:sz w:val="24"/>
              <w:szCs w:val="22"/>
            </w:rPr>
            <w:delText>synthetic biology significantly improves the</w:delText>
          </w:r>
          <w:r w:rsidR="004F3D76" w:rsidRPr="003B22A0" w:rsidDel="00582A00">
            <w:rPr>
              <w:rFonts w:ascii="Times New Roman" w:eastAsia="맑은 고딕" w:hAnsi="Times New Roman" w:cs="Times New Roman"/>
              <w:sz w:val="24"/>
              <w:szCs w:val="22"/>
            </w:rPr>
            <w:delText xml:space="preserve"> </w:delText>
          </w:r>
          <w:r w:rsidR="00F42ADC" w:rsidRPr="003B22A0" w:rsidDel="00582A00">
            <w:rPr>
              <w:rFonts w:ascii="Times New Roman" w:eastAsia="맑은 고딕" w:hAnsi="Times New Roman" w:cs="Times New Roman"/>
              <w:sz w:val="24"/>
              <w:szCs w:val="22"/>
            </w:rPr>
            <w:delText>sensitivity and availability</w:delText>
          </w:r>
          <w:r w:rsidR="00245836" w:rsidRPr="003B22A0" w:rsidDel="00582A00">
            <w:rPr>
              <w:rFonts w:ascii="Times New Roman" w:eastAsia="맑은 고딕" w:hAnsi="Times New Roman" w:cs="Times New Roman"/>
              <w:sz w:val="24"/>
              <w:szCs w:val="22"/>
            </w:rPr>
            <w:delText xml:space="preserve"> of biosensors</w:delText>
          </w:r>
          <w:r w:rsidR="00F42ADC" w:rsidRPr="003B22A0" w:rsidDel="00582A00">
            <w:rPr>
              <w:rFonts w:ascii="Times New Roman" w:eastAsia="맑은 고딕" w:hAnsi="Times New Roman" w:cs="Times New Roman"/>
              <w:sz w:val="24"/>
              <w:szCs w:val="22"/>
            </w:rPr>
            <w:delText xml:space="preserve"> by introducing </w:delText>
          </w:r>
          <w:r w:rsidR="000E23D2" w:rsidRPr="003B22A0" w:rsidDel="00582A00">
            <w:rPr>
              <w:rFonts w:ascii="Times New Roman" w:eastAsia="맑은 고딕" w:hAnsi="Times New Roman" w:cs="Times New Roman"/>
              <w:sz w:val="24"/>
              <w:szCs w:val="22"/>
            </w:rPr>
            <w:delText>delicately</w:delText>
          </w:r>
          <w:r w:rsidR="000E23D2" w:rsidRPr="003B22A0" w:rsidDel="00582A00">
            <w:rPr>
              <w:rFonts w:ascii="Times New Roman" w:eastAsia="맑은 고딕" w:hAnsi="Times New Roman" w:cs="Times New Roman" w:hint="eastAsia"/>
              <w:sz w:val="24"/>
              <w:szCs w:val="22"/>
            </w:rPr>
            <w:delText xml:space="preserve"> </w:delText>
          </w:r>
          <w:r w:rsidR="00F42ADC" w:rsidRPr="003B22A0" w:rsidDel="00582A00">
            <w:rPr>
              <w:rFonts w:ascii="Times New Roman" w:eastAsia="맑은 고딕" w:hAnsi="Times New Roman" w:cs="Times New Roman"/>
              <w:sz w:val="24"/>
              <w:szCs w:val="22"/>
            </w:rPr>
            <w:delText>designed genetic circuits [</w:delText>
          </w:r>
          <w:r w:rsidR="00107722" w:rsidRPr="003B22A0" w:rsidDel="00582A00">
            <w:rPr>
              <w:rFonts w:ascii="Times New Roman" w:eastAsia="맑은 고딕" w:hAnsi="Times New Roman" w:cs="Times New Roman"/>
              <w:sz w:val="24"/>
              <w:szCs w:val="22"/>
            </w:rPr>
            <w:delText>10</w:delText>
          </w:r>
          <w:r w:rsidR="00F42ADC" w:rsidRPr="003B22A0" w:rsidDel="00582A00">
            <w:rPr>
              <w:rFonts w:ascii="Times New Roman" w:eastAsia="맑은 고딕" w:hAnsi="Times New Roman" w:cs="Times New Roman"/>
              <w:sz w:val="24"/>
              <w:szCs w:val="22"/>
            </w:rPr>
            <w:delText>, 1</w:delText>
          </w:r>
          <w:r w:rsidR="00107722" w:rsidRPr="003B22A0" w:rsidDel="00582A00">
            <w:rPr>
              <w:rFonts w:ascii="Times New Roman" w:eastAsia="맑은 고딕" w:hAnsi="Times New Roman" w:cs="Times New Roman"/>
              <w:sz w:val="24"/>
              <w:szCs w:val="22"/>
            </w:rPr>
            <w:delText>1</w:delText>
          </w:r>
          <w:r w:rsidR="00E008CD" w:rsidRPr="003B22A0" w:rsidDel="00582A00">
            <w:rPr>
              <w:rFonts w:ascii="Times New Roman" w:eastAsia="맑은 고딕" w:hAnsi="Times New Roman" w:cs="Times New Roman"/>
              <w:sz w:val="24"/>
              <w:szCs w:val="22"/>
            </w:rPr>
            <w:delText>, 12</w:delText>
          </w:r>
          <w:r w:rsidR="00F42ADC" w:rsidRPr="003B22A0" w:rsidDel="00582A00">
            <w:rPr>
              <w:rFonts w:ascii="Times New Roman" w:eastAsia="맑은 고딕" w:hAnsi="Times New Roman" w:cs="Times New Roman"/>
              <w:sz w:val="24"/>
              <w:szCs w:val="22"/>
            </w:rPr>
            <w:delText xml:space="preserve">]. </w:delText>
          </w:r>
          <w:r w:rsidR="00245836" w:rsidRPr="003B22A0" w:rsidDel="00582A00">
            <w:rPr>
              <w:rFonts w:ascii="Times New Roman" w:eastAsia="맑은 고딕" w:hAnsi="Times New Roman" w:cs="Times New Roman"/>
              <w:sz w:val="24"/>
              <w:szCs w:val="22"/>
            </w:rPr>
            <w:delText>Wan X et. al., showed a</w:delText>
          </w:r>
          <w:r w:rsidR="00CD57C1" w:rsidRPr="003B22A0" w:rsidDel="00582A00">
            <w:rPr>
              <w:rFonts w:ascii="Times New Roman" w:eastAsia="맑은 고딕" w:hAnsi="Times New Roman" w:cs="Times New Roman"/>
              <w:sz w:val="24"/>
              <w:szCs w:val="22"/>
            </w:rPr>
            <w:delText xml:space="preserve"> promising example for the applications with the ultra-high sensitive biosensors </w:delText>
          </w:r>
          <w:r w:rsidR="00F42ADC" w:rsidRPr="003B22A0" w:rsidDel="00582A00">
            <w:rPr>
              <w:rFonts w:ascii="Times New Roman" w:eastAsia="맑은 고딕" w:hAnsi="Times New Roman" w:cs="Times New Roman"/>
              <w:sz w:val="24"/>
              <w:szCs w:val="22"/>
            </w:rPr>
            <w:delText>by introducing cascade regulations of transcription factors [</w:delText>
          </w:r>
          <w:r w:rsidR="003B07ED" w:rsidRPr="003B22A0" w:rsidDel="00582A00">
            <w:rPr>
              <w:rFonts w:ascii="Times New Roman" w:eastAsia="맑은 고딕" w:hAnsi="Times New Roman" w:cs="Times New Roman"/>
              <w:sz w:val="24"/>
              <w:szCs w:val="22"/>
            </w:rPr>
            <w:delText>1</w:delText>
          </w:r>
          <w:r w:rsidR="00E008CD" w:rsidRPr="003B22A0" w:rsidDel="00582A00">
            <w:rPr>
              <w:rFonts w:ascii="Times New Roman" w:eastAsia="맑은 고딕" w:hAnsi="Times New Roman" w:cs="Times New Roman"/>
              <w:sz w:val="24"/>
              <w:szCs w:val="22"/>
            </w:rPr>
            <w:delText>3</w:delText>
          </w:r>
          <w:r w:rsidR="00F42ADC" w:rsidRPr="003B22A0" w:rsidDel="00582A00">
            <w:rPr>
              <w:rFonts w:ascii="Times New Roman" w:eastAsia="맑은 고딕" w:hAnsi="Times New Roman" w:cs="Times New Roman"/>
              <w:sz w:val="24"/>
              <w:szCs w:val="22"/>
            </w:rPr>
            <w:delText>]</w:delText>
          </w:r>
          <w:r w:rsidR="003B07ED" w:rsidRPr="003B22A0" w:rsidDel="00582A00">
            <w:rPr>
              <w:rFonts w:ascii="Times New Roman" w:eastAsia="맑은 고딕" w:hAnsi="Times New Roman" w:cs="Times New Roman"/>
              <w:sz w:val="24"/>
              <w:szCs w:val="22"/>
            </w:rPr>
            <w:delText>.</w:delText>
          </w:r>
          <w:r w:rsidR="00F42ADC" w:rsidRPr="003B22A0" w:rsidDel="00582A00">
            <w:rPr>
              <w:rFonts w:ascii="Times New Roman" w:eastAsia="맑은 고딕" w:hAnsi="Times New Roman" w:cs="Times New Roman"/>
              <w:sz w:val="24"/>
              <w:szCs w:val="22"/>
            </w:rPr>
            <w:delText xml:space="preserve"> </w:delText>
          </w:r>
          <w:moveFromRangeStart w:id="197" w:author="만든 이" w:name="move43236291"/>
          <w:moveFromRangeEnd w:id="194"/>
          <w:r w:rsidR="00B069AF" w:rsidRPr="003B22A0" w:rsidDel="00582A00">
            <w:rPr>
              <w:rFonts w:ascii="Times New Roman" w:eastAsia="맑은 고딕" w:hAnsi="Times New Roman" w:cs="Times New Roman"/>
              <w:sz w:val="24"/>
              <w:szCs w:val="22"/>
            </w:rPr>
            <w:delText>H</w:delText>
          </w:r>
          <w:r w:rsidR="00BE6D12" w:rsidRPr="003B22A0" w:rsidDel="00582A00">
            <w:rPr>
              <w:rFonts w:ascii="Times New Roman" w:eastAsia="맑은 고딕" w:hAnsi="Times New Roman" w:cs="Times New Roman"/>
              <w:sz w:val="24"/>
              <w:szCs w:val="22"/>
            </w:rPr>
            <w:delText>owever, in</w:delText>
          </w:r>
          <w:r w:rsidR="00B069AF" w:rsidRPr="003B22A0" w:rsidDel="00582A00">
            <w:rPr>
              <w:rFonts w:ascii="Times New Roman" w:eastAsia="맑은 고딕" w:hAnsi="Times New Roman" w:cs="Times New Roman"/>
              <w:sz w:val="24"/>
              <w:szCs w:val="22"/>
            </w:rPr>
            <w:delText xml:space="preserve"> the </w:delText>
          </w:r>
          <w:r w:rsidR="00496658" w:rsidRPr="003B22A0" w:rsidDel="00582A00">
            <w:rPr>
              <w:rFonts w:ascii="Times New Roman" w:eastAsia="맑은 고딕" w:hAnsi="Times New Roman" w:cs="Times New Roman"/>
              <w:sz w:val="24"/>
              <w:szCs w:val="22"/>
            </w:rPr>
            <w:delText>design</w:delText>
          </w:r>
          <w:r w:rsidR="00B069AF" w:rsidRPr="003B22A0" w:rsidDel="00582A00">
            <w:rPr>
              <w:rFonts w:ascii="Times New Roman" w:eastAsia="맑은 고딕" w:hAnsi="Times New Roman" w:cs="Times New Roman"/>
              <w:sz w:val="24"/>
              <w:szCs w:val="22"/>
            </w:rPr>
            <w:delText xml:space="preserve"> </w:delText>
          </w:r>
          <w:r w:rsidR="00BE6D12" w:rsidRPr="003B22A0" w:rsidDel="00582A00">
            <w:rPr>
              <w:rFonts w:ascii="Times New Roman" w:eastAsia="맑은 고딕" w:hAnsi="Times New Roman" w:cs="Times New Roman"/>
              <w:sz w:val="24"/>
              <w:szCs w:val="22"/>
            </w:rPr>
            <w:delText xml:space="preserve">point of view, </w:delText>
          </w:r>
          <w:r w:rsidR="00475DD7" w:rsidRPr="003B22A0" w:rsidDel="00582A00">
            <w:rPr>
              <w:rFonts w:ascii="Times New Roman" w:eastAsia="맑은 고딕" w:hAnsi="Times New Roman" w:cs="Times New Roman"/>
              <w:sz w:val="24"/>
              <w:szCs w:val="22"/>
            </w:rPr>
            <w:delText xml:space="preserve">the </w:delText>
          </w:r>
          <w:r w:rsidR="00901837" w:rsidRPr="003B22A0" w:rsidDel="00582A00">
            <w:rPr>
              <w:rFonts w:ascii="Times New Roman" w:eastAsia="맑은 고딕" w:hAnsi="Times New Roman" w:cs="Times New Roman"/>
              <w:sz w:val="24"/>
              <w:szCs w:val="22"/>
            </w:rPr>
            <w:delText xml:space="preserve">expression of </w:delText>
          </w:r>
          <w:r w:rsidR="00325194" w:rsidRPr="003B22A0" w:rsidDel="00582A00">
            <w:rPr>
              <w:rFonts w:ascii="Times New Roman" w:eastAsia="맑은 고딕" w:hAnsi="Times New Roman" w:cs="Times New Roman"/>
              <w:sz w:val="24"/>
              <w:szCs w:val="22"/>
            </w:rPr>
            <w:delText xml:space="preserve">a </w:delText>
          </w:r>
          <w:r w:rsidR="00901837" w:rsidRPr="003B22A0" w:rsidDel="00582A00">
            <w:rPr>
              <w:rFonts w:ascii="Times New Roman" w:eastAsia="맑은 고딕" w:hAnsi="Times New Roman" w:cs="Times New Roman"/>
              <w:sz w:val="24"/>
              <w:szCs w:val="22"/>
            </w:rPr>
            <w:delText>sensing regulator gene</w:delText>
          </w:r>
          <w:r w:rsidR="000B5F19" w:rsidRPr="003B22A0" w:rsidDel="00582A00">
            <w:rPr>
              <w:rFonts w:ascii="Times New Roman" w:eastAsia="맑은 고딕" w:hAnsi="Times New Roman" w:cs="Times New Roman"/>
              <w:sz w:val="24"/>
              <w:szCs w:val="22"/>
            </w:rPr>
            <w:delText xml:space="preserve"> </w:delText>
          </w:r>
          <w:r w:rsidR="00901837" w:rsidRPr="003B22A0" w:rsidDel="00582A00">
            <w:rPr>
              <w:rFonts w:ascii="Times New Roman" w:eastAsia="맑은 고딕" w:hAnsi="Times New Roman" w:cs="Times New Roman"/>
              <w:sz w:val="24"/>
              <w:szCs w:val="22"/>
            </w:rPr>
            <w:delText>would be in</w:delText>
          </w:r>
          <w:r w:rsidR="00BE6D12" w:rsidRPr="003B22A0" w:rsidDel="00582A00">
            <w:rPr>
              <w:rFonts w:ascii="Times New Roman" w:eastAsia="맑은 고딕" w:hAnsi="Times New Roman" w:cs="Times New Roman"/>
              <w:sz w:val="24"/>
              <w:szCs w:val="22"/>
            </w:rPr>
            <w:delText xml:space="preserve">evitably </w:delText>
          </w:r>
          <w:r w:rsidR="00475DD7" w:rsidRPr="003B22A0" w:rsidDel="00582A00">
            <w:rPr>
              <w:rFonts w:ascii="Times New Roman" w:eastAsia="맑은 고딕" w:hAnsi="Times New Roman" w:cs="Times New Roman"/>
              <w:sz w:val="24"/>
              <w:szCs w:val="22"/>
            </w:rPr>
            <w:delText>compromised</w:delText>
          </w:r>
          <w:r w:rsidR="00BE6D12" w:rsidRPr="003B22A0" w:rsidDel="00582A00">
            <w:rPr>
              <w:rFonts w:ascii="Times New Roman" w:eastAsia="맑은 고딕" w:hAnsi="Times New Roman" w:cs="Times New Roman"/>
              <w:sz w:val="24"/>
              <w:szCs w:val="22"/>
            </w:rPr>
            <w:delText xml:space="preserve"> </w:delText>
          </w:r>
          <w:r w:rsidR="00475DD7" w:rsidRPr="003B22A0" w:rsidDel="00582A00">
            <w:rPr>
              <w:rFonts w:ascii="Times New Roman" w:eastAsia="맑은 고딕" w:hAnsi="Times New Roman" w:cs="Times New Roman"/>
              <w:sz w:val="24"/>
              <w:szCs w:val="22"/>
            </w:rPr>
            <w:delText xml:space="preserve">by </w:delText>
          </w:r>
          <w:r w:rsidR="00901837" w:rsidRPr="003B22A0" w:rsidDel="00582A00">
            <w:rPr>
              <w:rFonts w:ascii="Times New Roman" w:eastAsia="맑은 고딕" w:hAnsi="Times New Roman" w:cs="Times New Roman"/>
              <w:sz w:val="24"/>
              <w:szCs w:val="22"/>
            </w:rPr>
            <w:delText>the expression of reporter genes</w:delText>
          </w:r>
          <w:r w:rsidR="00DA24B4" w:rsidRPr="003B22A0" w:rsidDel="00582A00">
            <w:rPr>
              <w:rFonts w:ascii="Times New Roman" w:eastAsia="맑은 고딕" w:hAnsi="Times New Roman" w:cs="Times New Roman"/>
              <w:sz w:val="24"/>
              <w:szCs w:val="22"/>
            </w:rPr>
            <w:delText xml:space="preserve"> in </w:delText>
          </w:r>
          <w:r w:rsidR="001503B6" w:rsidRPr="003B22A0" w:rsidDel="00582A00">
            <w:rPr>
              <w:rFonts w:ascii="Times New Roman" w:eastAsia="맑은 고딕" w:hAnsi="Times New Roman" w:cs="Times New Roman"/>
              <w:sz w:val="24"/>
              <w:szCs w:val="22"/>
            </w:rPr>
            <w:delText>biosensor</w:delText>
          </w:r>
          <w:r w:rsidR="00201F35" w:rsidRPr="003B22A0" w:rsidDel="00582A00">
            <w:rPr>
              <w:rFonts w:ascii="Times New Roman" w:eastAsia="맑은 고딕" w:hAnsi="Times New Roman" w:cs="Times New Roman"/>
              <w:sz w:val="24"/>
              <w:szCs w:val="22"/>
            </w:rPr>
            <w:delText xml:space="preserve"> cell</w:delText>
          </w:r>
          <w:r w:rsidR="00DA24B4" w:rsidRPr="003B22A0" w:rsidDel="00582A00">
            <w:rPr>
              <w:rFonts w:ascii="Times New Roman" w:eastAsia="맑은 고딕" w:hAnsi="Times New Roman" w:cs="Times New Roman"/>
              <w:sz w:val="24"/>
              <w:szCs w:val="22"/>
            </w:rPr>
            <w:delText>s</w:delText>
          </w:r>
          <w:r w:rsidR="001336D9" w:rsidRPr="003B22A0" w:rsidDel="00582A00">
            <w:rPr>
              <w:rFonts w:ascii="Times New Roman" w:eastAsia="맑은 고딕" w:hAnsi="Times New Roman" w:cs="Times New Roman"/>
              <w:sz w:val="24"/>
              <w:szCs w:val="22"/>
            </w:rPr>
            <w:delText xml:space="preserve"> due to the </w:delText>
          </w:r>
          <w:r w:rsidR="00425873" w:rsidRPr="003B22A0" w:rsidDel="00582A00">
            <w:rPr>
              <w:rFonts w:ascii="Times New Roman" w:eastAsia="맑은 고딕" w:hAnsi="Times New Roman" w:cs="Times New Roman"/>
              <w:sz w:val="24"/>
              <w:szCs w:val="22"/>
            </w:rPr>
            <w:delText>limited energy sources such as ATP and NADH in a cell [</w:delText>
          </w:r>
          <w:r w:rsidR="00692458" w:rsidRPr="003B22A0" w:rsidDel="00582A00">
            <w:rPr>
              <w:rFonts w:ascii="Times New Roman" w:eastAsia="맑은 고딕" w:hAnsi="Times New Roman" w:cs="Times New Roman"/>
              <w:sz w:val="24"/>
              <w:szCs w:val="22"/>
            </w:rPr>
            <w:delText>14</w:delText>
          </w:r>
          <w:r w:rsidR="00425873" w:rsidRPr="003B22A0" w:rsidDel="00582A00">
            <w:rPr>
              <w:rFonts w:ascii="Times New Roman" w:eastAsia="맑은 고딕" w:hAnsi="Times New Roman" w:cs="Times New Roman"/>
              <w:sz w:val="24"/>
              <w:szCs w:val="22"/>
            </w:rPr>
            <w:delText xml:space="preserve">]. </w:delText>
          </w:r>
        </w:del>
      </w:moveFrom>
    </w:p>
    <w:moveFromRangeEnd w:id="197"/>
    <w:p w:rsidR="007B78C2" w:rsidDel="00582A00" w:rsidRDefault="007B78C2" w:rsidP="00A2041F">
      <w:pPr>
        <w:pStyle w:val="a3"/>
        <w:snapToGrid w:val="0"/>
        <w:spacing w:line="360" w:lineRule="auto"/>
        <w:ind w:firstLineChars="236" w:firstLine="566"/>
        <w:rPr>
          <w:ins w:id="198" w:author="만든 이"/>
          <w:del w:id="199" w:author="만든 이"/>
          <w:rFonts w:ascii="Times New Roman" w:eastAsia="맑은 고딕" w:hAnsi="Times New Roman" w:cs="Times New Roman"/>
          <w:sz w:val="24"/>
          <w:szCs w:val="22"/>
        </w:rPr>
      </w:pPr>
    </w:p>
    <w:p w:rsidR="007B78C2" w:rsidDel="00582A00" w:rsidRDefault="007B78C2" w:rsidP="00A2041F">
      <w:pPr>
        <w:pStyle w:val="a3"/>
        <w:snapToGrid w:val="0"/>
        <w:spacing w:line="360" w:lineRule="auto"/>
        <w:ind w:firstLineChars="236" w:firstLine="566"/>
        <w:rPr>
          <w:ins w:id="200" w:author="만든 이"/>
          <w:del w:id="201" w:author="만든 이"/>
          <w:rFonts w:ascii="Times New Roman" w:eastAsia="맑은 고딕" w:hAnsi="Times New Roman" w:cs="Times New Roman"/>
          <w:sz w:val="24"/>
          <w:szCs w:val="22"/>
        </w:rPr>
      </w:pPr>
    </w:p>
    <w:p w:rsidR="00DE4D19" w:rsidDel="00582A00" w:rsidRDefault="00D8733E" w:rsidP="00A2041F">
      <w:pPr>
        <w:pStyle w:val="a3"/>
        <w:snapToGrid w:val="0"/>
        <w:spacing w:line="360" w:lineRule="auto"/>
        <w:ind w:firstLineChars="236" w:firstLine="566"/>
        <w:rPr>
          <w:ins w:id="202" w:author="만든 이"/>
          <w:del w:id="203" w:author="만든 이"/>
          <w:rFonts w:ascii="Times New Roman" w:eastAsia="맑은 고딕" w:hAnsi="Times New Roman" w:cs="Times New Roman"/>
          <w:sz w:val="24"/>
          <w:szCs w:val="22"/>
        </w:rPr>
      </w:pPr>
      <w:moveFromRangeStart w:id="204" w:author="만든 이" w:name="move106917763"/>
      <w:moveFrom w:id="205" w:author="만든 이">
        <w:del w:id="206" w:author="만든 이">
          <w:r w:rsidRPr="003B22A0" w:rsidDel="00582A00">
            <w:rPr>
              <w:rFonts w:ascii="Times New Roman" w:eastAsia="맑은 고딕" w:hAnsi="Times New Roman" w:cs="Times New Roman"/>
              <w:sz w:val="24"/>
              <w:szCs w:val="22"/>
            </w:rPr>
            <w:delText>Here</w:delText>
          </w:r>
          <w:r w:rsidR="00AD0CEF" w:rsidRPr="003B22A0" w:rsidDel="00582A00">
            <w:rPr>
              <w:rFonts w:ascii="Times New Roman" w:eastAsia="맑은 고딕" w:hAnsi="Times New Roman" w:cs="Times New Roman"/>
              <w:sz w:val="24"/>
              <w:szCs w:val="22"/>
            </w:rPr>
            <w:delText xml:space="preserve">, </w:delText>
          </w:r>
          <w:r w:rsidR="001336D9" w:rsidRPr="003B22A0" w:rsidDel="00582A00">
            <w:rPr>
              <w:rFonts w:ascii="Times New Roman" w:eastAsia="맑은 고딕" w:hAnsi="Times New Roman" w:cs="Times New Roman"/>
              <w:sz w:val="24"/>
              <w:szCs w:val="22"/>
            </w:rPr>
            <w:delText xml:space="preserve">we </w:delText>
          </w:r>
          <w:r w:rsidR="00561ED1" w:rsidRPr="003B22A0" w:rsidDel="00582A00">
            <w:rPr>
              <w:rFonts w:ascii="Times New Roman" w:eastAsia="맑은 고딕" w:hAnsi="Times New Roman" w:cs="Times New Roman"/>
              <w:sz w:val="24"/>
              <w:szCs w:val="22"/>
            </w:rPr>
            <w:delText>report</w:delText>
          </w:r>
          <w:r w:rsidR="001336D9" w:rsidRPr="003B22A0" w:rsidDel="00582A00">
            <w:rPr>
              <w:rFonts w:ascii="Times New Roman" w:eastAsia="맑은 고딕" w:hAnsi="Times New Roman" w:cs="Times New Roman"/>
              <w:sz w:val="24"/>
              <w:szCs w:val="22"/>
            </w:rPr>
            <w:delText xml:space="preserve"> </w:delText>
          </w:r>
          <w:r w:rsidR="003B7464" w:rsidRPr="003B22A0" w:rsidDel="00582A00">
            <w:rPr>
              <w:rFonts w:ascii="Times New Roman" w:eastAsia="맑은 고딕" w:hAnsi="Times New Roman" w:cs="Times New Roman"/>
              <w:sz w:val="24"/>
              <w:szCs w:val="22"/>
            </w:rPr>
            <w:delText>a new approach</w:delText>
          </w:r>
          <w:r w:rsidR="001D730D" w:rsidRPr="003B22A0" w:rsidDel="00582A00">
            <w:rPr>
              <w:rFonts w:ascii="Times New Roman" w:eastAsia="맑은 고딕" w:hAnsi="Times New Roman" w:cs="Times New Roman"/>
              <w:sz w:val="24"/>
              <w:szCs w:val="22"/>
            </w:rPr>
            <w:delText xml:space="preserve"> of biosensor mixture</w:delText>
          </w:r>
          <w:r w:rsidR="003B7464" w:rsidRPr="003B22A0" w:rsidDel="00582A00">
            <w:rPr>
              <w:rFonts w:ascii="Times New Roman" w:eastAsia="맑은 고딕" w:hAnsi="Times New Roman" w:cs="Times New Roman"/>
              <w:sz w:val="24"/>
              <w:szCs w:val="22"/>
            </w:rPr>
            <w:delText xml:space="preserve"> </w:delText>
          </w:r>
          <w:r w:rsidR="002E3450" w:rsidRPr="003B22A0" w:rsidDel="00582A00">
            <w:rPr>
              <w:rFonts w:ascii="Times New Roman" w:eastAsia="맑은 고딕" w:hAnsi="Times New Roman" w:cs="Times New Roman"/>
              <w:sz w:val="24"/>
              <w:szCs w:val="22"/>
            </w:rPr>
            <w:delText xml:space="preserve">to enhance the </w:delText>
          </w:r>
          <w:r w:rsidR="003B7464" w:rsidRPr="003B22A0" w:rsidDel="00582A00">
            <w:rPr>
              <w:rFonts w:ascii="Times New Roman" w:eastAsia="맑은 고딕" w:hAnsi="Times New Roman" w:cs="Times New Roman"/>
              <w:sz w:val="24"/>
              <w:szCs w:val="22"/>
            </w:rPr>
            <w:delText xml:space="preserve">biosensor </w:delText>
          </w:r>
          <w:r w:rsidR="002E3450" w:rsidRPr="003B22A0" w:rsidDel="00582A00">
            <w:rPr>
              <w:rFonts w:ascii="Times New Roman" w:eastAsia="맑은 고딕" w:hAnsi="Times New Roman" w:cs="Times New Roman"/>
              <w:sz w:val="24"/>
              <w:szCs w:val="22"/>
            </w:rPr>
            <w:delText>performance by</w:delText>
          </w:r>
          <w:r w:rsidR="00164D53" w:rsidRPr="003B22A0" w:rsidDel="00582A00">
            <w:rPr>
              <w:rFonts w:ascii="Times New Roman" w:eastAsia="맑은 고딕" w:hAnsi="Times New Roman" w:cs="Times New Roman"/>
              <w:sz w:val="24"/>
              <w:szCs w:val="22"/>
            </w:rPr>
            <w:delText xml:space="preserve"> mixing the </w:delText>
          </w:r>
          <w:r w:rsidR="00AA362A" w:rsidRPr="003B22A0" w:rsidDel="00582A00">
            <w:rPr>
              <w:rFonts w:ascii="Times New Roman" w:eastAsia="맑은 고딕" w:hAnsi="Times New Roman" w:cs="Times New Roman"/>
              <w:sz w:val="24"/>
              <w:szCs w:val="22"/>
            </w:rPr>
            <w:delText xml:space="preserve">modularized </w:delText>
          </w:r>
          <w:r w:rsidR="00164D53" w:rsidRPr="003B22A0" w:rsidDel="00582A00">
            <w:rPr>
              <w:rFonts w:ascii="Times New Roman" w:eastAsia="맑은 고딕" w:hAnsi="Times New Roman" w:cs="Times New Roman"/>
              <w:sz w:val="24"/>
              <w:szCs w:val="22"/>
            </w:rPr>
            <w:delText>biosensors</w:delText>
          </w:r>
          <w:r w:rsidR="00E72607" w:rsidRPr="003B22A0" w:rsidDel="00582A00">
            <w:rPr>
              <w:rFonts w:ascii="Times New Roman" w:eastAsia="맑은 고딕" w:hAnsi="Times New Roman" w:cs="Times New Roman"/>
              <w:sz w:val="24"/>
              <w:szCs w:val="22"/>
            </w:rPr>
            <w:delText xml:space="preserve"> </w:delText>
          </w:r>
          <w:r w:rsidR="00AA362A" w:rsidRPr="003B22A0" w:rsidDel="00582A00">
            <w:rPr>
              <w:rFonts w:ascii="Times New Roman" w:eastAsia="맑은 고딕" w:hAnsi="Times New Roman" w:cs="Times New Roman"/>
              <w:sz w:val="24"/>
              <w:szCs w:val="22"/>
            </w:rPr>
            <w:delText xml:space="preserve">each </w:delText>
          </w:r>
          <w:r w:rsidR="00E72607" w:rsidRPr="003B22A0" w:rsidDel="00582A00">
            <w:rPr>
              <w:rFonts w:ascii="Times New Roman" w:eastAsia="맑은 고딕" w:hAnsi="Times New Roman" w:cs="Times New Roman"/>
              <w:sz w:val="24"/>
              <w:szCs w:val="22"/>
            </w:rPr>
            <w:delText xml:space="preserve">of which </w:delText>
          </w:r>
          <w:r w:rsidR="00DA08BE" w:rsidRPr="003B22A0" w:rsidDel="00582A00">
            <w:rPr>
              <w:rFonts w:ascii="Times New Roman" w:eastAsia="맑은 고딕" w:hAnsi="Times New Roman" w:cs="Times New Roman"/>
              <w:sz w:val="24"/>
              <w:szCs w:val="22"/>
            </w:rPr>
            <w:delText xml:space="preserve">can be optimized </w:delText>
          </w:r>
          <w:r w:rsidR="00E72607" w:rsidRPr="003B22A0" w:rsidDel="00582A00">
            <w:rPr>
              <w:rFonts w:ascii="Times New Roman" w:eastAsia="맑은 고딕" w:hAnsi="Times New Roman" w:cs="Times New Roman"/>
              <w:sz w:val="24"/>
              <w:szCs w:val="22"/>
            </w:rPr>
            <w:delText xml:space="preserve">based on its harboring DNA parts such as regulatory proteins and promoters. </w:delText>
          </w:r>
        </w:del>
      </w:moveFrom>
      <w:moveFromRangeEnd w:id="204"/>
      <w:del w:id="207" w:author="만든 이">
        <w:r w:rsidR="000E2E62" w:rsidRPr="003B22A0" w:rsidDel="00582A00">
          <w:rPr>
            <w:rFonts w:ascii="Times New Roman" w:eastAsia="맑은 고딕" w:hAnsi="Times New Roman" w:cs="Times New Roman"/>
            <w:sz w:val="24"/>
            <w:szCs w:val="22"/>
          </w:rPr>
          <w:delText xml:space="preserve">Also </w:delText>
        </w:r>
        <w:r w:rsidR="002E3450" w:rsidRPr="003B22A0" w:rsidDel="00582A00">
          <w:rPr>
            <w:rFonts w:ascii="Times New Roman" w:eastAsia="맑은 고딕" w:hAnsi="Times New Roman" w:cs="Times New Roman"/>
            <w:sz w:val="24"/>
            <w:szCs w:val="22"/>
          </w:rPr>
          <w:delText xml:space="preserve">decoupling </w:delText>
        </w:r>
        <w:r w:rsidR="00FA2207" w:rsidRPr="003B22A0" w:rsidDel="00582A00">
          <w:rPr>
            <w:rFonts w:ascii="Times New Roman" w:eastAsia="맑은 고딕" w:hAnsi="Times New Roman" w:cs="Times New Roman"/>
            <w:sz w:val="24"/>
            <w:szCs w:val="22"/>
          </w:rPr>
          <w:delText xml:space="preserve">of </w:delText>
        </w:r>
        <w:r w:rsidR="002E3450" w:rsidRPr="003B22A0" w:rsidDel="00582A00">
          <w:rPr>
            <w:rFonts w:ascii="Times New Roman" w:eastAsia="맑은 고딕" w:hAnsi="Times New Roman" w:cs="Times New Roman"/>
            <w:sz w:val="24"/>
            <w:szCs w:val="22"/>
          </w:rPr>
          <w:delText xml:space="preserve">the </w:delText>
        </w:r>
        <w:r w:rsidR="00C90A4F" w:rsidRPr="003B22A0" w:rsidDel="00582A00">
          <w:rPr>
            <w:rFonts w:ascii="Times New Roman" w:eastAsia="맑은 고딕" w:hAnsi="Times New Roman" w:cs="Times New Roman"/>
            <w:sz w:val="24"/>
            <w:szCs w:val="22"/>
          </w:rPr>
          <w:delText>biosensor</w:delText>
        </w:r>
        <w:r w:rsidR="002E3450" w:rsidRPr="003B22A0" w:rsidDel="00582A00">
          <w:rPr>
            <w:rFonts w:ascii="Times New Roman" w:eastAsia="맑은 고딕" w:hAnsi="Times New Roman" w:cs="Times New Roman"/>
            <w:sz w:val="24"/>
            <w:szCs w:val="22"/>
          </w:rPr>
          <w:delText xml:space="preserve"> </w:delText>
        </w:r>
        <w:r w:rsidR="00C90A4F" w:rsidRPr="003B22A0" w:rsidDel="00582A00">
          <w:rPr>
            <w:rFonts w:ascii="Times New Roman" w:eastAsia="맑은 고딕" w:hAnsi="Times New Roman" w:cs="Times New Roman"/>
            <w:sz w:val="24"/>
            <w:szCs w:val="22"/>
          </w:rPr>
          <w:delText xml:space="preserve">growth and </w:delText>
        </w:r>
        <w:r w:rsidR="002E3450" w:rsidRPr="003B22A0" w:rsidDel="00582A00">
          <w:rPr>
            <w:rFonts w:ascii="Times New Roman" w:eastAsia="맑은 고딕" w:hAnsi="Times New Roman" w:cs="Times New Roman"/>
            <w:sz w:val="24"/>
            <w:szCs w:val="22"/>
          </w:rPr>
          <w:delText>reaction phase</w:delText>
        </w:r>
        <w:r w:rsidR="00C90A4F" w:rsidRPr="003B22A0" w:rsidDel="00582A00">
          <w:rPr>
            <w:rFonts w:ascii="Times New Roman" w:eastAsia="맑은 고딕" w:hAnsi="Times New Roman" w:cs="Times New Roman"/>
            <w:sz w:val="24"/>
            <w:szCs w:val="22"/>
          </w:rPr>
          <w:delText>s</w:delText>
        </w:r>
        <w:r w:rsidR="00A424DF" w:rsidRPr="003B22A0" w:rsidDel="00582A00">
          <w:rPr>
            <w:rFonts w:ascii="Times New Roman" w:eastAsia="맑은 고딕" w:hAnsi="Times New Roman" w:cs="Times New Roman"/>
            <w:sz w:val="24"/>
            <w:szCs w:val="22"/>
          </w:rPr>
          <w:delText xml:space="preserve"> </w:delText>
        </w:r>
        <w:r w:rsidR="000E2E62" w:rsidRPr="003B22A0" w:rsidDel="00582A00">
          <w:rPr>
            <w:rFonts w:ascii="Times New Roman" w:eastAsia="맑은 고딕" w:hAnsi="Times New Roman" w:cs="Times New Roman"/>
            <w:sz w:val="24"/>
            <w:szCs w:val="22"/>
          </w:rPr>
          <w:delText xml:space="preserve">enables </w:delText>
        </w:r>
        <w:r w:rsidR="00FA2207" w:rsidRPr="003B22A0" w:rsidDel="00582A00">
          <w:rPr>
            <w:rFonts w:ascii="Times New Roman" w:eastAsia="맑은 고딕" w:hAnsi="Times New Roman" w:cs="Times New Roman"/>
            <w:sz w:val="24"/>
            <w:szCs w:val="22"/>
          </w:rPr>
          <w:delText xml:space="preserve">the </w:delText>
        </w:r>
        <w:r w:rsidR="00813099" w:rsidRPr="003B22A0" w:rsidDel="00582A00">
          <w:rPr>
            <w:rFonts w:ascii="Times New Roman" w:eastAsia="맑은 고딕" w:hAnsi="Times New Roman" w:cs="Times New Roman"/>
            <w:sz w:val="24"/>
            <w:szCs w:val="22"/>
          </w:rPr>
          <w:delText xml:space="preserve">heterologous </w:delText>
        </w:r>
        <w:r w:rsidR="00FA2207" w:rsidRPr="003B22A0" w:rsidDel="00582A00">
          <w:rPr>
            <w:rFonts w:ascii="Times New Roman" w:eastAsia="맑은 고딕" w:hAnsi="Times New Roman" w:cs="Times New Roman"/>
            <w:sz w:val="24"/>
            <w:szCs w:val="22"/>
          </w:rPr>
          <w:delText>biosensor</w:delText>
        </w:r>
        <w:r w:rsidR="00924BCB" w:rsidRPr="003B22A0" w:rsidDel="00582A00">
          <w:rPr>
            <w:rFonts w:ascii="Times New Roman" w:eastAsia="맑은 고딕" w:hAnsi="Times New Roman" w:cs="Times New Roman"/>
            <w:sz w:val="24"/>
            <w:szCs w:val="22"/>
          </w:rPr>
          <w:delText xml:space="preserve"> mixture</w:delText>
        </w:r>
        <w:r w:rsidR="00FA2207" w:rsidRPr="003B22A0" w:rsidDel="00582A00">
          <w:rPr>
            <w:rFonts w:ascii="Times New Roman" w:eastAsia="맑은 고딕" w:hAnsi="Times New Roman" w:cs="Times New Roman"/>
            <w:sz w:val="24"/>
            <w:szCs w:val="22"/>
          </w:rPr>
          <w:delText xml:space="preserve"> </w:delText>
        </w:r>
        <w:r w:rsidR="000E2E62" w:rsidRPr="003B22A0" w:rsidDel="00582A00">
          <w:rPr>
            <w:rFonts w:ascii="Times New Roman" w:eastAsia="맑은 고딕" w:hAnsi="Times New Roman" w:cs="Times New Roman"/>
            <w:sz w:val="24"/>
            <w:szCs w:val="22"/>
          </w:rPr>
          <w:delText>to</w:delText>
        </w:r>
        <w:r w:rsidR="0034031A" w:rsidRPr="003B22A0" w:rsidDel="00582A00">
          <w:rPr>
            <w:rFonts w:ascii="Times New Roman" w:eastAsia="맑은 고딕" w:hAnsi="Times New Roman" w:cs="Times New Roman"/>
            <w:sz w:val="24"/>
            <w:szCs w:val="22"/>
          </w:rPr>
          <w:delText xml:space="preserve"> be</w:delText>
        </w:r>
        <w:r w:rsidR="000E2E62" w:rsidRPr="003B22A0" w:rsidDel="00582A00">
          <w:rPr>
            <w:rFonts w:ascii="Times New Roman" w:eastAsia="맑은 고딕" w:hAnsi="Times New Roman" w:cs="Times New Roman"/>
            <w:sz w:val="24"/>
            <w:szCs w:val="22"/>
          </w:rPr>
          <w:delText xml:space="preserve"> </w:delText>
        </w:r>
        <w:r w:rsidR="00FA2207" w:rsidRPr="003B22A0" w:rsidDel="00582A00">
          <w:rPr>
            <w:rFonts w:ascii="Times New Roman" w:eastAsia="맑은 고딕" w:hAnsi="Times New Roman" w:cs="Times New Roman"/>
            <w:sz w:val="24"/>
            <w:szCs w:val="22"/>
          </w:rPr>
          <w:delText xml:space="preserve">free from the growth dependent </w:delText>
        </w:r>
        <w:r w:rsidR="0045314E" w:rsidRPr="003B22A0" w:rsidDel="00582A00">
          <w:rPr>
            <w:rFonts w:ascii="Times New Roman" w:eastAsia="맑은 고딕" w:hAnsi="Times New Roman" w:cs="Times New Roman"/>
            <w:sz w:val="24"/>
            <w:szCs w:val="22"/>
          </w:rPr>
          <w:delText xml:space="preserve">promoter </w:delText>
        </w:r>
        <w:r w:rsidR="005C4667" w:rsidRPr="003B22A0" w:rsidDel="00582A00">
          <w:rPr>
            <w:rFonts w:ascii="Times New Roman" w:eastAsia="맑은 고딕" w:hAnsi="Times New Roman" w:cs="Times New Roman"/>
            <w:sz w:val="24"/>
            <w:szCs w:val="22"/>
          </w:rPr>
          <w:delText>activities</w:delText>
        </w:r>
        <w:r w:rsidR="004424F7" w:rsidRPr="003B22A0" w:rsidDel="00582A00">
          <w:rPr>
            <w:rFonts w:ascii="Times New Roman" w:eastAsia="맑은 고딕" w:hAnsi="Times New Roman" w:cs="Times New Roman"/>
            <w:sz w:val="24"/>
            <w:szCs w:val="22"/>
          </w:rPr>
          <w:delText xml:space="preserve"> with significantly shorten </w:delText>
        </w:r>
        <w:r w:rsidR="00783D7D" w:rsidRPr="003B22A0" w:rsidDel="00582A00">
          <w:rPr>
            <w:rFonts w:ascii="Times New Roman" w:eastAsia="맑은 고딕" w:hAnsi="Times New Roman" w:cs="Times New Roman"/>
            <w:sz w:val="24"/>
            <w:szCs w:val="22"/>
          </w:rPr>
          <w:delText>reaction</w:delText>
        </w:r>
        <w:r w:rsidR="004424F7" w:rsidRPr="003B22A0" w:rsidDel="00582A00">
          <w:rPr>
            <w:rFonts w:ascii="Times New Roman" w:eastAsia="맑은 고딕" w:hAnsi="Times New Roman" w:cs="Times New Roman"/>
            <w:sz w:val="24"/>
            <w:szCs w:val="22"/>
          </w:rPr>
          <w:delText xml:space="preserve"> time </w:delText>
        </w:r>
        <w:r w:rsidR="00C050C3" w:rsidRPr="003B22A0" w:rsidDel="00582A00">
          <w:rPr>
            <w:rFonts w:ascii="Times New Roman" w:eastAsia="맑은 고딕" w:hAnsi="Times New Roman" w:cs="Times New Roman"/>
            <w:sz w:val="24"/>
            <w:szCs w:val="22"/>
          </w:rPr>
          <w:delText>of biosensor</w:delText>
        </w:r>
        <w:r w:rsidR="004424F7" w:rsidRPr="003B22A0" w:rsidDel="00582A00">
          <w:rPr>
            <w:rFonts w:ascii="Times New Roman" w:eastAsia="맑은 고딕" w:hAnsi="Times New Roman" w:cs="Times New Roman"/>
            <w:sz w:val="24"/>
            <w:szCs w:val="22"/>
          </w:rPr>
          <w:delText>.</w:delText>
        </w:r>
        <w:r w:rsidR="009D3174" w:rsidRPr="003B22A0" w:rsidDel="00582A00">
          <w:rPr>
            <w:rFonts w:ascii="Times New Roman" w:eastAsia="맑은 고딕" w:hAnsi="Times New Roman" w:cs="Times New Roman"/>
            <w:sz w:val="24"/>
            <w:szCs w:val="22"/>
          </w:rPr>
          <w:delText xml:space="preserve"> </w:delText>
        </w:r>
      </w:del>
    </w:p>
    <w:p w:rsidR="00DE4D19" w:rsidDel="00582A00" w:rsidRDefault="00DE4D19" w:rsidP="00A2041F">
      <w:pPr>
        <w:pStyle w:val="a3"/>
        <w:snapToGrid w:val="0"/>
        <w:spacing w:line="360" w:lineRule="auto"/>
        <w:ind w:firstLineChars="236" w:firstLine="566"/>
        <w:rPr>
          <w:ins w:id="208" w:author="만든 이"/>
          <w:del w:id="209" w:author="만든 이"/>
          <w:rFonts w:ascii="Times New Roman" w:eastAsia="맑은 고딕" w:hAnsi="Times New Roman" w:cs="Times New Roman"/>
          <w:sz w:val="24"/>
          <w:szCs w:val="22"/>
        </w:rPr>
      </w:pPr>
    </w:p>
    <w:p w:rsidR="007A051A" w:rsidRPr="003B22A0" w:rsidDel="007F1AA3" w:rsidRDefault="0000237C" w:rsidP="00A2041F">
      <w:pPr>
        <w:pStyle w:val="a3"/>
        <w:snapToGrid w:val="0"/>
        <w:spacing w:line="360" w:lineRule="auto"/>
        <w:ind w:firstLineChars="236" w:firstLine="566"/>
        <w:rPr>
          <w:moveFrom w:id="210" w:author="만든 이"/>
          <w:rFonts w:ascii="Times New Roman" w:eastAsia="맑은 고딕" w:hAnsi="Times New Roman" w:cs="Times New Roman"/>
          <w:sz w:val="24"/>
          <w:szCs w:val="22"/>
        </w:rPr>
      </w:pPr>
      <w:moveFromRangeStart w:id="211" w:author="만든 이" w:name="move106919945"/>
      <w:moveFrom w:id="212" w:author="만든 이">
        <w:r w:rsidRPr="003B22A0" w:rsidDel="007F1AA3">
          <w:rPr>
            <w:rFonts w:ascii="Times New Roman" w:eastAsia="맑은 고딕" w:hAnsi="Times New Roman" w:cs="Times New Roman"/>
            <w:sz w:val="24"/>
            <w:szCs w:val="22"/>
          </w:rPr>
          <w:t xml:space="preserve">As a proof of concept, two different types of biosensor cells were used for the biosensor mixture. </w:t>
        </w:r>
        <w:r w:rsidR="006F2D54" w:rsidRPr="003B22A0" w:rsidDel="007F1AA3">
          <w:rPr>
            <w:rFonts w:ascii="Times New Roman" w:eastAsia="맑은 고딕" w:hAnsi="Times New Roman" w:cs="Times New Roman"/>
            <w:sz w:val="24"/>
            <w:szCs w:val="22"/>
          </w:rPr>
          <w:t>O</w:t>
        </w:r>
        <w:r w:rsidR="00E319E7" w:rsidRPr="003B22A0" w:rsidDel="007F1AA3">
          <w:rPr>
            <w:rFonts w:ascii="Times New Roman" w:eastAsia="맑은 고딕" w:hAnsi="Times New Roman" w:cs="Times New Roman"/>
            <w:sz w:val="24"/>
            <w:szCs w:val="22"/>
          </w:rPr>
          <w:t xml:space="preserve">ne </w:t>
        </w:r>
        <w:r w:rsidRPr="003B22A0" w:rsidDel="007F1AA3">
          <w:rPr>
            <w:rFonts w:ascii="Times New Roman" w:eastAsia="맑은 고딕" w:hAnsi="Times New Roman" w:cs="Times New Roman"/>
            <w:sz w:val="24"/>
            <w:szCs w:val="22"/>
          </w:rPr>
          <w:t xml:space="preserve">type of </w:t>
        </w:r>
        <w:r w:rsidR="00C36C85" w:rsidRPr="003B22A0" w:rsidDel="007F1AA3">
          <w:rPr>
            <w:rFonts w:ascii="Times New Roman" w:eastAsia="맑은 고딕" w:hAnsi="Times New Roman" w:cs="Times New Roman"/>
            <w:sz w:val="24"/>
            <w:szCs w:val="22"/>
          </w:rPr>
          <w:t xml:space="preserve">the </w:t>
        </w:r>
        <w:r w:rsidRPr="003B22A0" w:rsidDel="007F1AA3">
          <w:rPr>
            <w:rFonts w:ascii="Times New Roman" w:eastAsia="맑은 고딕" w:hAnsi="Times New Roman" w:cs="Times New Roman"/>
            <w:sz w:val="24"/>
            <w:szCs w:val="22"/>
          </w:rPr>
          <w:t>biosensor</w:t>
        </w:r>
        <w:r w:rsidR="006C620A" w:rsidRPr="003B22A0" w:rsidDel="007F1AA3">
          <w:rPr>
            <w:rFonts w:ascii="Times New Roman" w:eastAsia="맑은 고딕" w:hAnsi="Times New Roman" w:cs="Times New Roman"/>
            <w:sz w:val="24"/>
            <w:szCs w:val="22"/>
          </w:rPr>
          <w:t>s</w:t>
        </w:r>
        <w:r w:rsidR="00AA4619" w:rsidRPr="003B22A0" w:rsidDel="007F1AA3">
          <w:rPr>
            <w:rFonts w:ascii="Times New Roman" w:eastAsia="맑은 고딕" w:hAnsi="Times New Roman" w:cs="Times New Roman"/>
            <w:sz w:val="24"/>
            <w:szCs w:val="22"/>
          </w:rPr>
          <w:t xml:space="preserve"> </w:t>
        </w:r>
        <w:r w:rsidR="00397487" w:rsidRPr="003B22A0" w:rsidDel="007F1AA3">
          <w:rPr>
            <w:rFonts w:ascii="Times New Roman" w:eastAsia="맑은 고딕" w:hAnsi="Times New Roman" w:cs="Times New Roman"/>
            <w:sz w:val="24"/>
            <w:szCs w:val="22"/>
          </w:rPr>
          <w:t xml:space="preserve">directly </w:t>
        </w:r>
        <w:r w:rsidR="001336D9" w:rsidRPr="003B22A0" w:rsidDel="007F1AA3">
          <w:rPr>
            <w:rFonts w:ascii="Times New Roman" w:eastAsia="맑은 고딕" w:hAnsi="Times New Roman" w:cs="Times New Roman"/>
            <w:sz w:val="24"/>
            <w:szCs w:val="22"/>
          </w:rPr>
          <w:t>detect</w:t>
        </w:r>
        <w:r w:rsidR="00C606DB" w:rsidRPr="003B22A0" w:rsidDel="007F1AA3">
          <w:rPr>
            <w:rFonts w:ascii="Times New Roman" w:eastAsia="맑은 고딕" w:hAnsi="Times New Roman" w:cs="Times New Roman"/>
            <w:sz w:val="24"/>
            <w:szCs w:val="22"/>
          </w:rPr>
          <w:t xml:space="preserve">s target </w:t>
        </w:r>
        <w:r w:rsidR="00E94415" w:rsidRPr="003B22A0" w:rsidDel="007F1AA3">
          <w:rPr>
            <w:rFonts w:ascii="Times New Roman" w:eastAsia="맑은 고딕" w:hAnsi="Times New Roman" w:cs="Times New Roman"/>
            <w:sz w:val="24"/>
            <w:szCs w:val="22"/>
          </w:rPr>
          <w:t>substrate</w:t>
        </w:r>
        <w:r w:rsidR="00EB4FDE" w:rsidRPr="003B22A0" w:rsidDel="007F1AA3">
          <w:rPr>
            <w:rFonts w:ascii="Times New Roman" w:eastAsia="맑은 고딕" w:hAnsi="Times New Roman" w:cs="Times New Roman"/>
            <w:sz w:val="24"/>
            <w:szCs w:val="22"/>
          </w:rPr>
          <w:t>s</w:t>
        </w:r>
        <w:r w:rsidR="00396B3A" w:rsidRPr="003B22A0" w:rsidDel="007F1AA3">
          <w:rPr>
            <w:rFonts w:ascii="Times New Roman" w:eastAsia="맑은 고딕" w:hAnsi="Times New Roman" w:cs="Times New Roman"/>
            <w:sz w:val="24"/>
            <w:szCs w:val="22"/>
          </w:rPr>
          <w:t xml:space="preserve"> along with the production of </w:t>
        </w:r>
        <w:r w:rsidR="00B51B3B" w:rsidRPr="003B22A0" w:rsidDel="007F1AA3">
          <w:rPr>
            <w:rFonts w:ascii="Times New Roman" w:eastAsia="맑은 고딕" w:hAnsi="Times New Roman" w:cs="Times New Roman"/>
            <w:sz w:val="24"/>
            <w:szCs w:val="22"/>
          </w:rPr>
          <w:t xml:space="preserve">high affinity </w:t>
        </w:r>
        <w:r w:rsidR="00784FA9" w:rsidRPr="003B22A0" w:rsidDel="007F1AA3">
          <w:rPr>
            <w:rFonts w:ascii="Times New Roman" w:eastAsia="맑은 고딕" w:hAnsi="Times New Roman" w:cs="Times New Roman"/>
            <w:sz w:val="24"/>
            <w:szCs w:val="22"/>
          </w:rPr>
          <w:t>cell-cell communication molecule</w:t>
        </w:r>
        <w:r w:rsidR="00396B3A" w:rsidRPr="003B22A0" w:rsidDel="007F1AA3">
          <w:rPr>
            <w:rFonts w:ascii="Times New Roman" w:eastAsia="맑은 고딕" w:hAnsi="Times New Roman" w:cs="Times New Roman"/>
            <w:sz w:val="24"/>
            <w:szCs w:val="22"/>
          </w:rPr>
          <w:t>s</w:t>
        </w:r>
        <w:r w:rsidR="00C606DB" w:rsidRPr="003B22A0" w:rsidDel="007F1AA3">
          <w:rPr>
            <w:rFonts w:ascii="Times New Roman" w:eastAsia="맑은 고딕" w:hAnsi="Times New Roman" w:cs="Times New Roman"/>
            <w:sz w:val="24"/>
            <w:szCs w:val="22"/>
          </w:rPr>
          <w:t xml:space="preserve"> </w:t>
        </w:r>
        <w:r w:rsidR="006959B5" w:rsidRPr="003B22A0" w:rsidDel="007F1AA3">
          <w:rPr>
            <w:rFonts w:ascii="Times New Roman" w:eastAsia="맑은 고딕" w:hAnsi="Times New Roman" w:cs="Times New Roman"/>
            <w:sz w:val="24"/>
            <w:szCs w:val="22"/>
          </w:rPr>
          <w:t xml:space="preserve">while </w:t>
        </w:r>
        <w:r w:rsidR="00C606DB" w:rsidRPr="003B22A0" w:rsidDel="007F1AA3">
          <w:rPr>
            <w:rFonts w:ascii="Times New Roman" w:eastAsia="맑은 고딕" w:hAnsi="Times New Roman" w:cs="Times New Roman"/>
            <w:sz w:val="24"/>
            <w:szCs w:val="22"/>
          </w:rPr>
          <w:t xml:space="preserve">the other </w:t>
        </w:r>
        <w:r w:rsidR="00EB4FDE" w:rsidRPr="003B22A0" w:rsidDel="007F1AA3">
          <w:rPr>
            <w:rFonts w:ascii="Times New Roman" w:eastAsia="맑은 고딕" w:hAnsi="Times New Roman" w:cs="Times New Roman"/>
            <w:sz w:val="24"/>
            <w:szCs w:val="22"/>
          </w:rPr>
          <w:t>type of cells</w:t>
        </w:r>
        <w:r w:rsidR="0008155D" w:rsidRPr="003B22A0" w:rsidDel="007F1AA3">
          <w:rPr>
            <w:rFonts w:ascii="Times New Roman" w:eastAsia="맑은 고딕" w:hAnsi="Times New Roman" w:cs="Times New Roman"/>
            <w:sz w:val="24"/>
            <w:szCs w:val="22"/>
          </w:rPr>
          <w:t xml:space="preserve"> </w:t>
        </w:r>
        <w:r w:rsidR="00FD71A1" w:rsidRPr="003B22A0" w:rsidDel="007F1AA3">
          <w:rPr>
            <w:rFonts w:ascii="Times New Roman" w:eastAsia="맑은 고딕" w:hAnsi="Times New Roman" w:cs="Times New Roman"/>
            <w:sz w:val="24"/>
            <w:szCs w:val="22"/>
          </w:rPr>
          <w:t xml:space="preserve">was designed to </w:t>
        </w:r>
        <w:r w:rsidR="00396B3A" w:rsidRPr="003B22A0" w:rsidDel="007F1AA3">
          <w:rPr>
            <w:rFonts w:ascii="Times New Roman" w:eastAsia="맑은 고딕" w:hAnsi="Times New Roman" w:cs="Times New Roman"/>
            <w:sz w:val="24"/>
            <w:szCs w:val="22"/>
          </w:rPr>
          <w:t xml:space="preserve">receive </w:t>
        </w:r>
        <w:r w:rsidR="0008155D" w:rsidRPr="003B22A0" w:rsidDel="007F1AA3">
          <w:rPr>
            <w:rFonts w:ascii="Times New Roman" w:eastAsia="맑은 고딕" w:hAnsi="Times New Roman" w:cs="Times New Roman"/>
            <w:sz w:val="24"/>
            <w:szCs w:val="22"/>
          </w:rPr>
          <w:t xml:space="preserve">the </w:t>
        </w:r>
        <w:r w:rsidR="00396B3A" w:rsidRPr="003B22A0" w:rsidDel="007F1AA3">
          <w:rPr>
            <w:rFonts w:ascii="Times New Roman" w:eastAsia="맑은 고딕" w:hAnsi="Times New Roman" w:cs="Times New Roman"/>
            <w:sz w:val="24"/>
            <w:szCs w:val="22"/>
          </w:rPr>
          <w:t xml:space="preserve">communication </w:t>
        </w:r>
        <w:r w:rsidR="00C606DB" w:rsidRPr="003B22A0" w:rsidDel="007F1AA3">
          <w:rPr>
            <w:rFonts w:ascii="Times New Roman" w:eastAsia="맑은 고딕" w:hAnsi="Times New Roman" w:cs="Times New Roman"/>
            <w:sz w:val="24"/>
            <w:szCs w:val="22"/>
          </w:rPr>
          <w:t>signal</w:t>
        </w:r>
        <w:r w:rsidR="006959B5" w:rsidRPr="003B22A0" w:rsidDel="007F1AA3">
          <w:rPr>
            <w:rFonts w:ascii="Times New Roman" w:eastAsia="맑은 고딕" w:hAnsi="Times New Roman" w:cs="Times New Roman"/>
            <w:sz w:val="24"/>
            <w:szCs w:val="22"/>
          </w:rPr>
          <w:t xml:space="preserve"> </w:t>
        </w:r>
        <w:r w:rsidR="00561ED1" w:rsidRPr="003B22A0" w:rsidDel="007F1AA3">
          <w:rPr>
            <w:rFonts w:ascii="Times New Roman" w:eastAsia="맑은 고딕" w:hAnsi="Times New Roman" w:cs="Times New Roman"/>
            <w:sz w:val="24"/>
            <w:szCs w:val="22"/>
          </w:rPr>
          <w:t xml:space="preserve">which induces strong expression of </w:t>
        </w:r>
        <w:r w:rsidR="00315BF5" w:rsidRPr="003B22A0" w:rsidDel="007F1AA3">
          <w:rPr>
            <w:rFonts w:ascii="Times New Roman" w:eastAsia="맑은 고딕" w:hAnsi="Times New Roman" w:cs="Times New Roman"/>
            <w:sz w:val="24"/>
            <w:szCs w:val="22"/>
          </w:rPr>
          <w:t>reporter genes</w:t>
        </w:r>
        <w:r w:rsidR="00FD71A1" w:rsidRPr="003B22A0" w:rsidDel="007F1AA3">
          <w:rPr>
            <w:rFonts w:ascii="Times New Roman" w:eastAsia="맑은 고딕" w:hAnsi="Times New Roman" w:cs="Times New Roman"/>
            <w:sz w:val="24"/>
            <w:szCs w:val="22"/>
          </w:rPr>
          <w:t>.</w:t>
        </w:r>
        <w:r w:rsidR="00D40019" w:rsidRPr="003B22A0" w:rsidDel="007F1AA3">
          <w:rPr>
            <w:rFonts w:ascii="Times New Roman" w:eastAsia="맑은 고딕" w:hAnsi="Times New Roman" w:cs="Times New Roman"/>
            <w:sz w:val="24"/>
            <w:szCs w:val="22"/>
          </w:rPr>
          <w:t xml:space="preserve"> </w:t>
        </w:r>
      </w:moveFrom>
    </w:p>
    <w:moveFromRangeEnd w:id="211"/>
    <w:p w:rsidR="008A6488" w:rsidRPr="003B22A0" w:rsidRDefault="008A6488" w:rsidP="008B0204">
      <w:pPr>
        <w:pStyle w:val="a3"/>
        <w:snapToGrid w:val="0"/>
        <w:spacing w:line="276" w:lineRule="auto"/>
        <w:rPr>
          <w:rFonts w:ascii="맑은 고딕" w:eastAsia="맑은 고딕" w:hAnsi="맑은 고딕"/>
          <w:sz w:val="22"/>
          <w:szCs w:val="22"/>
        </w:rPr>
      </w:pPr>
    </w:p>
    <w:p w:rsidR="00B4504F" w:rsidRPr="008B0204" w:rsidRDefault="00645EF5" w:rsidP="001E265F">
      <w:pPr>
        <w:pStyle w:val="1"/>
      </w:pPr>
      <w:r>
        <w:rPr>
          <w:rFonts w:hint="eastAsia"/>
        </w:rPr>
        <w:t>Results</w:t>
      </w:r>
    </w:p>
    <w:p w:rsidR="00B4504F" w:rsidRPr="00CD18A2" w:rsidRDefault="00FF0E6B" w:rsidP="001E265F">
      <w:pPr>
        <w:pStyle w:val="2"/>
      </w:pPr>
      <w:ins w:id="213" w:author="만든 이">
        <w:r>
          <w:t xml:space="preserve">Bended </w:t>
        </w:r>
        <w:del w:id="214" w:author="만든 이">
          <w:r w:rsidDel="00616A0E">
            <w:delText>M</w:delText>
          </w:r>
        </w:del>
        <w:r w:rsidR="00616A0E">
          <w:t>m</w:t>
        </w:r>
        <w:r>
          <w:t xml:space="preserve">icrobial </w:t>
        </w:r>
      </w:ins>
      <w:del w:id="215" w:author="만든 이">
        <w:r w:rsidR="00E021F2" w:rsidDel="00616A0E">
          <w:rPr>
            <w:rFonts w:hint="eastAsia"/>
          </w:rPr>
          <w:delText>B</w:delText>
        </w:r>
      </w:del>
      <w:ins w:id="216" w:author="만든 이">
        <w:r w:rsidR="00616A0E">
          <w:rPr>
            <w:rFonts w:hint="eastAsia"/>
          </w:rPr>
          <w:t>b</w:t>
        </w:r>
      </w:ins>
      <w:r w:rsidR="007F247D">
        <w:t>iosensor</w:t>
      </w:r>
      <w:r w:rsidR="00E021F2">
        <w:t xml:space="preserve"> </w:t>
      </w:r>
      <w:del w:id="217" w:author="만든 이">
        <w:r w:rsidR="00E021F2" w:rsidDel="00FF0E6B">
          <w:delText>pair</w:delText>
        </w:r>
        <w:r w:rsidR="007F247D" w:rsidDel="00FF0E6B">
          <w:delText xml:space="preserve"> </w:delText>
        </w:r>
      </w:del>
      <w:r w:rsidR="007F247D">
        <w:t>construction</w:t>
      </w:r>
      <w:del w:id="218" w:author="만든 이">
        <w:r w:rsidR="00D94297" w:rsidDel="0083172D">
          <w:delText xml:space="preserve"> with c</w:delText>
        </w:r>
        <w:r w:rsidR="00D94297" w:rsidRPr="00CD18A2" w:rsidDel="0083172D">
          <w:delText>ell-cell communication</w:delText>
        </w:r>
        <w:r w:rsidR="00D94297" w:rsidDel="0083172D">
          <w:delText xml:space="preserve"> genetic circuit</w:delText>
        </w:r>
      </w:del>
    </w:p>
    <w:p w:rsidR="00980A40" w:rsidDel="00F85CE8" w:rsidRDefault="00737812" w:rsidP="00CD18A2">
      <w:pPr>
        <w:pStyle w:val="a3"/>
        <w:snapToGrid w:val="0"/>
        <w:spacing w:line="360" w:lineRule="auto"/>
        <w:rPr>
          <w:ins w:id="219" w:author="만든 이"/>
          <w:del w:id="220" w:author="만든 이"/>
          <w:rFonts w:ascii="Times New Roman" w:eastAsia="맑은 고딕" w:hAnsi="Times New Roman" w:cs="Times New Roman"/>
          <w:sz w:val="24"/>
          <w:szCs w:val="24"/>
        </w:rPr>
      </w:pPr>
      <w:moveToRangeStart w:id="221" w:author="만든 이" w:name="move106950521"/>
      <w:moveTo w:id="222" w:author="만든 이">
        <w:del w:id="223" w:author="만든 이">
          <w:r w:rsidRPr="003B22A0" w:rsidDel="000119ED">
            <w:rPr>
              <w:rFonts w:ascii="Times New Roman" w:eastAsia="맑은 고딕" w:hAnsi="Times New Roman" w:cs="Times New Roman"/>
              <w:sz w:val="24"/>
              <w:szCs w:val="24"/>
            </w:rPr>
            <w:delText>We constructed</w:delText>
          </w:r>
        </w:del>
      </w:moveTo>
      <w:ins w:id="224" w:author="만든 이">
        <w:r w:rsidR="000119ED">
          <w:rPr>
            <w:rFonts w:ascii="Times New Roman" w:eastAsia="맑은 고딕" w:hAnsi="Times New Roman" w:cs="Times New Roman"/>
            <w:sz w:val="24"/>
            <w:szCs w:val="24"/>
          </w:rPr>
          <w:t>In this study,</w:t>
        </w:r>
      </w:ins>
      <w:moveTo w:id="225" w:author="만든 이">
        <w:r w:rsidRPr="003B22A0">
          <w:rPr>
            <w:rFonts w:ascii="Times New Roman" w:eastAsia="맑은 고딕" w:hAnsi="Times New Roman" w:cs="Times New Roman"/>
            <w:sz w:val="24"/>
            <w:szCs w:val="24"/>
          </w:rPr>
          <w:t xml:space="preserve"> two types of biosensors </w:t>
        </w:r>
      </w:moveTo>
      <w:ins w:id="226" w:author="만든 이">
        <w:r w:rsidR="000119ED">
          <w:rPr>
            <w:rFonts w:ascii="Times New Roman" w:eastAsia="맑은 고딕" w:hAnsi="Times New Roman" w:cs="Times New Roman"/>
            <w:sz w:val="24"/>
            <w:szCs w:val="24"/>
          </w:rPr>
          <w:t xml:space="preserve">were constructed. The first one, </w:t>
        </w:r>
      </w:ins>
      <w:moveTo w:id="227" w:author="만든 이">
        <w:del w:id="228" w:author="만든 이">
          <w:r w:rsidRPr="003B22A0" w:rsidDel="000119ED">
            <w:rPr>
              <w:rFonts w:ascii="Times New Roman" w:eastAsia="맑은 고딕" w:hAnsi="Times New Roman" w:cs="Times New Roman"/>
              <w:sz w:val="24"/>
              <w:szCs w:val="24"/>
            </w:rPr>
            <w:delText xml:space="preserve">one of which, called </w:delText>
          </w:r>
        </w:del>
        <w:r w:rsidRPr="003B22A0">
          <w:rPr>
            <w:rFonts w:ascii="Times New Roman" w:eastAsia="맑은 고딕" w:hAnsi="Times New Roman" w:cs="Times New Roman"/>
            <w:sz w:val="24"/>
            <w:szCs w:val="24"/>
          </w:rPr>
          <w:t>“Detector”</w:t>
        </w:r>
      </w:moveTo>
      <w:ins w:id="229" w:author="만든 이">
        <w:r w:rsidR="000119ED">
          <w:rPr>
            <w:rFonts w:ascii="Times New Roman" w:eastAsia="맑은 고딕" w:hAnsi="Times New Roman" w:cs="Times New Roman"/>
            <w:sz w:val="24"/>
            <w:szCs w:val="24"/>
          </w:rPr>
          <w:t xml:space="preserve">, </w:t>
        </w:r>
      </w:ins>
      <w:moveTo w:id="230" w:author="만든 이">
        <w:del w:id="231" w:author="만든 이">
          <w:r w:rsidRPr="003B22A0" w:rsidDel="000119ED">
            <w:rPr>
              <w:rFonts w:ascii="Times New Roman" w:eastAsia="맑은 고딕" w:hAnsi="Times New Roman" w:cs="Times New Roman"/>
              <w:sz w:val="24"/>
              <w:szCs w:val="24"/>
            </w:rPr>
            <w:delText xml:space="preserve">, </w:delText>
          </w:r>
        </w:del>
        <w:r w:rsidRPr="003B22A0">
          <w:rPr>
            <w:rFonts w:ascii="Times New Roman" w:eastAsia="맑은 고딕" w:hAnsi="Times New Roman" w:cs="Times New Roman"/>
            <w:sz w:val="24"/>
            <w:szCs w:val="24"/>
          </w:rPr>
          <w:t xml:space="preserve">responses to target molecules by the </w:t>
        </w:r>
        <w:del w:id="232" w:author="만든 이">
          <w:r w:rsidRPr="003B22A0" w:rsidDel="00013B49">
            <w:rPr>
              <w:rFonts w:ascii="Times New Roman" w:eastAsia="맑은 고딕" w:hAnsi="Times New Roman" w:cs="Times New Roman"/>
              <w:sz w:val="24"/>
              <w:szCs w:val="24"/>
            </w:rPr>
            <w:delText xml:space="preserve">DmpR </w:delText>
          </w:r>
        </w:del>
        <w:r w:rsidRPr="003B22A0">
          <w:rPr>
            <w:rFonts w:ascii="Times New Roman" w:eastAsia="맑은 고딕" w:hAnsi="Times New Roman" w:cs="Times New Roman"/>
            <w:sz w:val="24"/>
            <w:szCs w:val="24"/>
          </w:rPr>
          <w:t>regulator</w:t>
        </w:r>
      </w:moveTo>
      <w:ins w:id="233" w:author="만든 이">
        <w:r w:rsidR="009C0F1A">
          <w:rPr>
            <w:rFonts w:ascii="Times New Roman" w:eastAsia="맑은 고딕" w:hAnsi="Times New Roman" w:cs="Times New Roman"/>
            <w:sz w:val="24"/>
            <w:szCs w:val="24"/>
          </w:rPr>
          <w:t xml:space="preserve"> </w:t>
        </w:r>
        <w:r w:rsidR="009C0F1A" w:rsidRPr="003B22A0">
          <w:rPr>
            <w:rFonts w:ascii="Times New Roman" w:eastAsia="맑은 고딕" w:hAnsi="Times New Roman" w:cs="Times New Roman"/>
            <w:sz w:val="24"/>
            <w:szCs w:val="24"/>
          </w:rPr>
          <w:t>[6]</w:t>
        </w:r>
        <w:r w:rsidR="009C0F1A">
          <w:rPr>
            <w:rFonts w:ascii="Times New Roman" w:eastAsia="맑은 고딕" w:hAnsi="Times New Roman" w:cs="Times New Roman"/>
            <w:sz w:val="24"/>
            <w:szCs w:val="24"/>
          </w:rPr>
          <w:t>,</w:t>
        </w:r>
        <w:del w:id="234" w:author="만든 이">
          <w:r w:rsidR="00013B49" w:rsidDel="009C0F1A">
            <w:rPr>
              <w:rFonts w:ascii="Times New Roman" w:eastAsia="맑은 고딕" w:hAnsi="Times New Roman" w:cs="Times New Roman"/>
              <w:sz w:val="24"/>
              <w:szCs w:val="24"/>
            </w:rPr>
            <w:delText>,</w:delText>
          </w:r>
        </w:del>
        <w:r w:rsidR="00013B49">
          <w:rPr>
            <w:rFonts w:ascii="Times New Roman" w:eastAsia="맑은 고딕" w:hAnsi="Times New Roman" w:cs="Times New Roman"/>
            <w:sz w:val="24"/>
            <w:szCs w:val="24"/>
          </w:rPr>
          <w:t xml:space="preserve"> </w:t>
        </w:r>
        <w:r w:rsidR="00013B49" w:rsidRPr="003B22A0">
          <w:rPr>
            <w:rFonts w:ascii="Times New Roman" w:eastAsia="맑은 고딕" w:hAnsi="Times New Roman" w:cs="Times New Roman"/>
            <w:sz w:val="24"/>
            <w:szCs w:val="24"/>
          </w:rPr>
          <w:t>DmpR</w:t>
        </w:r>
      </w:ins>
      <w:moveTo w:id="235" w:author="만든 이">
        <w:del w:id="236" w:author="만든 이">
          <w:r w:rsidRPr="003B22A0" w:rsidDel="00013B49">
            <w:rPr>
              <w:rFonts w:ascii="Times New Roman" w:eastAsia="맑은 고딕" w:hAnsi="Times New Roman" w:cs="Times New Roman"/>
              <w:sz w:val="24"/>
              <w:szCs w:val="24"/>
            </w:rPr>
            <w:delText xml:space="preserve"> </w:delText>
          </w:r>
        </w:del>
      </w:moveTo>
      <w:ins w:id="237" w:author="만든 이">
        <w:r w:rsidR="00013B49">
          <w:rPr>
            <w:rFonts w:ascii="Times New Roman" w:eastAsia="맑은 고딕" w:hAnsi="Times New Roman" w:cs="Times New Roman"/>
            <w:sz w:val="24"/>
            <w:szCs w:val="24"/>
          </w:rPr>
          <w:t xml:space="preserve">, </w:t>
        </w:r>
      </w:ins>
      <w:moveTo w:id="238" w:author="만든 이">
        <w:r w:rsidRPr="003B22A0">
          <w:rPr>
            <w:rFonts w:ascii="Times New Roman" w:eastAsia="맑은 고딕" w:hAnsi="Times New Roman" w:cs="Times New Roman"/>
            <w:sz w:val="24"/>
            <w:szCs w:val="24"/>
          </w:rPr>
          <w:t xml:space="preserve">which induces the expression of downstream </w:t>
        </w:r>
        <w:r w:rsidRPr="003B22A0">
          <w:rPr>
            <w:rFonts w:ascii="Times New Roman" w:eastAsia="맑은 고딕" w:hAnsi="Times New Roman" w:cs="Times New Roman"/>
            <w:i/>
            <w:sz w:val="24"/>
            <w:szCs w:val="24"/>
          </w:rPr>
          <w:t>luxI</w:t>
        </w:r>
        <w:r w:rsidRPr="003B22A0">
          <w:rPr>
            <w:rFonts w:ascii="Times New Roman" w:eastAsia="맑은 고딕" w:hAnsi="Times New Roman" w:cs="Times New Roman"/>
            <w:sz w:val="24"/>
            <w:szCs w:val="24"/>
          </w:rPr>
          <w:t xml:space="preserve"> and </w:t>
        </w:r>
        <w:r w:rsidRPr="003B22A0">
          <w:rPr>
            <w:rFonts w:ascii="Times New Roman" w:eastAsia="맑은 고딕" w:hAnsi="Times New Roman" w:cs="Times New Roman"/>
            <w:i/>
            <w:sz w:val="24"/>
            <w:szCs w:val="24"/>
          </w:rPr>
          <w:t>turboRFP</w:t>
        </w:r>
        <w:r w:rsidRPr="003B22A0">
          <w:rPr>
            <w:rFonts w:ascii="Times New Roman" w:eastAsia="맑은 고딕" w:hAnsi="Times New Roman" w:cs="Times New Roman"/>
            <w:sz w:val="24"/>
            <w:szCs w:val="24"/>
          </w:rPr>
          <w:t xml:space="preserve"> reporter genes</w:t>
        </w:r>
        <w:del w:id="239" w:author="만든 이">
          <w:r w:rsidRPr="003B22A0" w:rsidDel="00616A0E">
            <w:rPr>
              <w:rFonts w:ascii="Times New Roman" w:eastAsia="맑은 고딕" w:hAnsi="Times New Roman" w:cs="Times New Roman"/>
              <w:sz w:val="24"/>
              <w:szCs w:val="24"/>
            </w:rPr>
            <w:delText xml:space="preserve"> (suppl. Table 1 primers)</w:delText>
          </w:r>
        </w:del>
        <w:r w:rsidRPr="003B22A0">
          <w:rPr>
            <w:rFonts w:ascii="Times New Roman" w:eastAsia="맑은 고딕" w:hAnsi="Times New Roman" w:cs="Times New Roman"/>
            <w:sz w:val="24"/>
            <w:szCs w:val="24"/>
          </w:rPr>
          <w:t>. The other</w:t>
        </w:r>
      </w:moveTo>
      <w:ins w:id="240" w:author="만든 이">
        <w:r w:rsidR="004C39DD">
          <w:rPr>
            <w:rFonts w:ascii="Times New Roman" w:eastAsia="맑은 고딕" w:hAnsi="Times New Roman" w:cs="Times New Roman"/>
            <w:sz w:val="24"/>
            <w:szCs w:val="24"/>
          </w:rPr>
          <w:t xml:space="preserve"> one is </w:t>
        </w:r>
      </w:ins>
      <w:moveTo w:id="241" w:author="만든 이">
        <w:del w:id="242" w:author="만든 이">
          <w:r w:rsidRPr="003B22A0" w:rsidDel="004C39DD">
            <w:rPr>
              <w:rFonts w:ascii="Times New Roman" w:eastAsia="맑은 고딕" w:hAnsi="Times New Roman" w:cs="Times New Roman"/>
              <w:sz w:val="24"/>
              <w:szCs w:val="24"/>
            </w:rPr>
            <w:delText xml:space="preserve"> type of biosensor, called </w:delText>
          </w:r>
        </w:del>
        <w:r w:rsidRPr="003B22A0">
          <w:rPr>
            <w:rFonts w:ascii="Times New Roman" w:eastAsia="맑은 고딕" w:hAnsi="Times New Roman" w:cs="Times New Roman"/>
            <w:sz w:val="24"/>
            <w:szCs w:val="24"/>
          </w:rPr>
          <w:t xml:space="preserve">“Reporter” which consists of </w:t>
        </w:r>
      </w:moveTo>
      <w:ins w:id="243" w:author="만든 이">
        <w:r w:rsidR="00086097" w:rsidRPr="003B22A0">
          <w:rPr>
            <w:rFonts w:ascii="Times New Roman" w:eastAsia="맑은 고딕" w:hAnsi="Times New Roman" w:cs="Times New Roman"/>
            <w:sz w:val="24"/>
            <w:szCs w:val="24"/>
          </w:rPr>
          <w:t xml:space="preserve">Acyl homoserine lactone (AHL) </w:t>
        </w:r>
      </w:ins>
      <w:moveTo w:id="244" w:author="만든 이">
        <w:del w:id="245" w:author="만든 이">
          <w:r w:rsidRPr="003B22A0" w:rsidDel="00086097">
            <w:rPr>
              <w:rFonts w:ascii="Times New Roman" w:eastAsia="맑은 고딕" w:hAnsi="Times New Roman" w:cs="Times New Roman"/>
              <w:sz w:val="24"/>
              <w:szCs w:val="24"/>
            </w:rPr>
            <w:delText xml:space="preserve">AHL </w:delText>
          </w:r>
        </w:del>
        <w:r w:rsidRPr="003B22A0">
          <w:rPr>
            <w:rFonts w:ascii="Times New Roman" w:eastAsia="맑은 고딕" w:hAnsi="Times New Roman" w:cs="Times New Roman"/>
            <w:sz w:val="24"/>
            <w:szCs w:val="24"/>
          </w:rPr>
          <w:t xml:space="preserve">inducible </w:t>
        </w:r>
        <w:r w:rsidRPr="003B22A0">
          <w:rPr>
            <w:rFonts w:ascii="Times New Roman" w:eastAsia="맑은 고딕" w:hAnsi="Times New Roman" w:cs="Times New Roman"/>
            <w:i/>
            <w:sz w:val="24"/>
            <w:szCs w:val="24"/>
          </w:rPr>
          <w:t>luxR</w:t>
        </w:r>
        <w:r w:rsidRPr="003B22A0">
          <w:rPr>
            <w:rFonts w:ascii="Times New Roman" w:eastAsia="맑은 고딕" w:hAnsi="Times New Roman" w:cs="Times New Roman"/>
            <w:sz w:val="24"/>
            <w:szCs w:val="24"/>
          </w:rPr>
          <w:t xml:space="preserve"> and its downstream enhanced green fluorescence protein (EGFP) gene</w:t>
        </w:r>
      </w:moveTo>
      <w:ins w:id="246" w:author="만든 이">
        <w:r w:rsidR="009C0F1A">
          <w:rPr>
            <w:rFonts w:ascii="Times New Roman" w:eastAsia="맑은 고딕" w:hAnsi="Times New Roman" w:cs="Times New Roman"/>
            <w:sz w:val="24"/>
            <w:szCs w:val="24"/>
          </w:rPr>
          <w:t xml:space="preserve"> </w:t>
        </w:r>
        <w:r w:rsidR="009C0F1A" w:rsidRPr="003B22A0">
          <w:rPr>
            <w:rFonts w:ascii="Times New Roman" w:eastAsia="맑은 고딕" w:hAnsi="Times New Roman" w:cs="Times New Roman"/>
            <w:sz w:val="24"/>
            <w:szCs w:val="24"/>
          </w:rPr>
          <w:t>(Figure 1A)</w:t>
        </w:r>
        <w:r w:rsidR="00616A0E">
          <w:rPr>
            <w:rFonts w:ascii="Times New Roman" w:eastAsia="맑은 고딕" w:hAnsi="Times New Roman" w:cs="Times New Roman"/>
            <w:sz w:val="24"/>
            <w:szCs w:val="24"/>
          </w:rPr>
          <w:t xml:space="preserve">. </w:t>
        </w:r>
        <w:r w:rsidR="00723611">
          <w:rPr>
            <w:rFonts w:ascii="Times New Roman" w:eastAsia="맑은 고딕" w:hAnsi="Times New Roman" w:cs="Times New Roman"/>
            <w:sz w:val="24"/>
            <w:szCs w:val="24"/>
          </w:rPr>
          <w:t xml:space="preserve">Both of the genetic circuits were transformed into </w:t>
        </w:r>
        <w:r w:rsidR="00723611" w:rsidRPr="00101446">
          <w:rPr>
            <w:rFonts w:ascii="Times New Roman" w:eastAsia="맑은 고딕" w:hAnsi="Times New Roman" w:cs="Times New Roman" w:hint="eastAsia"/>
            <w:i/>
            <w:sz w:val="24"/>
            <w:szCs w:val="22"/>
            <w:rPrChange w:id="247" w:author="만든 이">
              <w:rPr>
                <w:rFonts w:ascii="Times New Roman" w:eastAsia="맑은 고딕" w:hAnsi="Times New Roman" w:cs="Times New Roman" w:hint="eastAsia"/>
                <w:sz w:val="24"/>
                <w:szCs w:val="22"/>
              </w:rPr>
            </w:rPrChange>
          </w:rPr>
          <w:t>E. coli</w:t>
        </w:r>
        <w:r w:rsidR="00723611" w:rsidRPr="003B22A0">
          <w:rPr>
            <w:rFonts w:ascii="Times New Roman" w:eastAsia="맑은 고딕" w:hAnsi="Times New Roman" w:cs="Times New Roman" w:hint="eastAsia"/>
            <w:sz w:val="24"/>
            <w:szCs w:val="22"/>
          </w:rPr>
          <w:t xml:space="preserve"> Dh5</w:t>
        </w:r>
        <w:r w:rsidR="00723611" w:rsidRPr="00101446">
          <w:rPr>
            <w:rFonts w:ascii="Symbol" w:eastAsia="맑은 고딕" w:hAnsi="Symbol" w:cs="Times New Roman"/>
            <w:sz w:val="24"/>
            <w:szCs w:val="22"/>
            <w:rPrChange w:id="248" w:author="만든 이">
              <w:rPr>
                <w:rFonts w:ascii="Times New Roman" w:eastAsia="맑은 고딕" w:hAnsi="Times New Roman" w:cs="Times New Roman" w:hint="eastAsia"/>
                <w:sz w:val="24"/>
                <w:szCs w:val="22"/>
              </w:rPr>
            </w:rPrChange>
          </w:rPr>
          <w:t>a</w:t>
        </w:r>
        <w:r w:rsidR="00723611">
          <w:rPr>
            <w:rFonts w:ascii="Times New Roman" w:eastAsia="맑은 고딕" w:hAnsi="Times New Roman" w:cs="Times New Roman"/>
            <w:sz w:val="24"/>
            <w:szCs w:val="22"/>
          </w:rPr>
          <w:t xml:space="preserve"> cells and constructed</w:t>
        </w:r>
        <w:r w:rsidR="003310B4">
          <w:rPr>
            <w:rFonts w:ascii="Times New Roman" w:eastAsia="맑은 고딕" w:hAnsi="Times New Roman" w:cs="Times New Roman"/>
            <w:sz w:val="24"/>
            <w:szCs w:val="22"/>
          </w:rPr>
          <w:t xml:space="preserve"> </w:t>
        </w:r>
        <w:r w:rsidR="003310B4">
          <w:rPr>
            <w:rFonts w:ascii="Times New Roman" w:eastAsia="맑은 고딕" w:hAnsi="Times New Roman" w:cs="Times New Roman"/>
            <w:sz w:val="24"/>
            <w:szCs w:val="22"/>
          </w:rPr>
          <w:t>detector and reporter</w:t>
        </w:r>
        <w:r w:rsidR="00723611">
          <w:rPr>
            <w:rFonts w:ascii="Times New Roman" w:eastAsia="맑은 고딕" w:hAnsi="Times New Roman" w:cs="Times New Roman"/>
            <w:sz w:val="24"/>
            <w:szCs w:val="22"/>
          </w:rPr>
          <w:t xml:space="preserve"> </w:t>
        </w:r>
        <w:r w:rsidR="00723611">
          <w:rPr>
            <w:rFonts w:ascii="Times New Roman" w:eastAsia="맑은 고딕" w:hAnsi="Times New Roman" w:cs="Times New Roman"/>
            <w:sz w:val="24"/>
            <w:szCs w:val="22"/>
          </w:rPr>
          <w:t>whole</w:t>
        </w:r>
        <w:r w:rsidR="003310B4">
          <w:rPr>
            <w:rFonts w:ascii="Times New Roman" w:eastAsia="맑은 고딕" w:hAnsi="Times New Roman" w:cs="Times New Roman"/>
            <w:sz w:val="24"/>
            <w:szCs w:val="22"/>
          </w:rPr>
          <w:t>-</w:t>
        </w:r>
        <w:del w:id="249" w:author="만든 이">
          <w:r w:rsidR="00723611" w:rsidDel="003310B4">
            <w:rPr>
              <w:rFonts w:ascii="Times New Roman" w:eastAsia="맑은 고딕" w:hAnsi="Times New Roman" w:cs="Times New Roman"/>
              <w:sz w:val="24"/>
              <w:szCs w:val="22"/>
            </w:rPr>
            <w:delText xml:space="preserve"> </w:delText>
          </w:r>
        </w:del>
        <w:r w:rsidR="00723611">
          <w:rPr>
            <w:rFonts w:ascii="Times New Roman" w:eastAsia="맑은 고딕" w:hAnsi="Times New Roman" w:cs="Times New Roman"/>
            <w:sz w:val="24"/>
            <w:szCs w:val="22"/>
          </w:rPr>
          <w:t>cell biosensors</w:t>
        </w:r>
        <w:del w:id="250" w:author="만든 이">
          <w:r w:rsidR="00723611" w:rsidDel="003310B4">
            <w:rPr>
              <w:rFonts w:ascii="Times New Roman" w:eastAsia="맑은 고딕" w:hAnsi="Times New Roman" w:cs="Times New Roman"/>
              <w:sz w:val="24"/>
              <w:szCs w:val="22"/>
            </w:rPr>
            <w:delText xml:space="preserve"> of detector and reporter cells</w:delText>
          </w:r>
        </w:del>
        <w:r w:rsidR="00723611">
          <w:rPr>
            <w:rFonts w:ascii="Times New Roman" w:eastAsia="맑은 고딕" w:hAnsi="Times New Roman" w:cs="Times New Roman"/>
            <w:sz w:val="24"/>
            <w:szCs w:val="22"/>
          </w:rPr>
          <w:t xml:space="preserve">. </w:t>
        </w:r>
      </w:ins>
      <w:moveTo w:id="251" w:author="만든 이">
        <w:del w:id="252" w:author="만든 이">
          <w:r w:rsidRPr="003B22A0" w:rsidDel="006559B6">
            <w:rPr>
              <w:rFonts w:ascii="Times New Roman" w:eastAsia="맑은 고딕" w:hAnsi="Times New Roman" w:cs="Times New Roman"/>
              <w:sz w:val="24"/>
              <w:szCs w:val="24"/>
            </w:rPr>
            <w:delText>.</w:delText>
          </w:r>
        </w:del>
      </w:moveTo>
      <w:moveToRangeEnd w:id="221"/>
      <w:ins w:id="253" w:author="만든 이">
        <w:del w:id="254" w:author="만든 이">
          <w:r w:rsidDel="006559B6">
            <w:rPr>
              <w:rFonts w:ascii="Times New Roman" w:eastAsia="맑은 고딕" w:hAnsi="Times New Roman" w:cs="Times New Roman"/>
              <w:sz w:val="24"/>
              <w:szCs w:val="24"/>
            </w:rPr>
            <w:delText xml:space="preserve"> </w:delText>
          </w:r>
        </w:del>
      </w:ins>
      <w:del w:id="255" w:author="만든 이">
        <w:r w:rsidR="00C93458" w:rsidRPr="003B22A0" w:rsidDel="009C0F1A">
          <w:rPr>
            <w:rFonts w:ascii="Times New Roman" w:eastAsia="맑은 고딕" w:hAnsi="Times New Roman" w:cs="Times New Roman"/>
            <w:sz w:val="24"/>
            <w:szCs w:val="24"/>
          </w:rPr>
          <w:delText>The</w:delText>
        </w:r>
        <w:r w:rsidR="008B35FF" w:rsidRPr="003B22A0" w:rsidDel="009C0F1A">
          <w:rPr>
            <w:rFonts w:ascii="Times New Roman" w:eastAsia="맑은 고딕" w:hAnsi="Times New Roman" w:cs="Times New Roman"/>
            <w:sz w:val="24"/>
            <w:szCs w:val="24"/>
          </w:rPr>
          <w:delText xml:space="preserve"> </w:delText>
        </w:r>
      </w:del>
      <w:ins w:id="256" w:author="만든 이">
        <w:del w:id="257" w:author="만든 이">
          <w:r w:rsidR="00A4349A" w:rsidDel="009C0F1A">
            <w:rPr>
              <w:rFonts w:ascii="Times New Roman" w:eastAsia="맑은 고딕" w:hAnsi="Times New Roman" w:cs="Times New Roman"/>
              <w:sz w:val="24"/>
              <w:szCs w:val="24"/>
            </w:rPr>
            <w:delText xml:space="preserve">detector </w:delText>
          </w:r>
        </w:del>
      </w:ins>
      <w:del w:id="258" w:author="만든 이">
        <w:r w:rsidR="008B35FF" w:rsidRPr="003B22A0" w:rsidDel="009C0F1A">
          <w:rPr>
            <w:rFonts w:ascii="Times New Roman" w:eastAsia="맑은 고딕" w:hAnsi="Times New Roman" w:cs="Times New Roman"/>
            <w:sz w:val="24"/>
            <w:szCs w:val="24"/>
          </w:rPr>
          <w:delText>biosensor</w:delText>
        </w:r>
        <w:r w:rsidR="00C93458" w:rsidRPr="003B22A0" w:rsidDel="009C0F1A">
          <w:rPr>
            <w:rFonts w:ascii="Times New Roman" w:eastAsia="맑은 고딕" w:hAnsi="Times New Roman" w:cs="Times New Roman"/>
            <w:sz w:val="24"/>
            <w:szCs w:val="24"/>
          </w:rPr>
          <w:delText xml:space="preserve"> used</w:delText>
        </w:r>
        <w:r w:rsidR="008B35FF" w:rsidRPr="003B22A0" w:rsidDel="009C0F1A">
          <w:rPr>
            <w:rFonts w:ascii="Times New Roman" w:eastAsia="맑은 고딕" w:hAnsi="Times New Roman" w:cs="Times New Roman"/>
            <w:sz w:val="24"/>
            <w:szCs w:val="24"/>
          </w:rPr>
          <w:delText xml:space="preserve"> </w:delText>
        </w:r>
        <w:r w:rsidR="00C93458" w:rsidRPr="003B22A0" w:rsidDel="009C0F1A">
          <w:rPr>
            <w:rFonts w:ascii="Times New Roman" w:eastAsia="맑은 고딕" w:hAnsi="Times New Roman" w:cs="Times New Roman"/>
            <w:sz w:val="24"/>
            <w:szCs w:val="24"/>
          </w:rPr>
          <w:delText>in this study is based on the whole cell biosensor</w:delText>
        </w:r>
      </w:del>
      <w:ins w:id="259" w:author="만든 이">
        <w:del w:id="260" w:author="만든 이">
          <w:r w:rsidR="004742D1" w:rsidDel="009C0F1A">
            <w:rPr>
              <w:rFonts w:ascii="Times New Roman" w:eastAsia="맑은 고딕" w:hAnsi="Times New Roman" w:cs="Times New Roman"/>
              <w:sz w:val="24"/>
              <w:szCs w:val="24"/>
            </w:rPr>
            <w:delText>is</w:delText>
          </w:r>
        </w:del>
      </w:ins>
      <w:del w:id="261" w:author="만든 이">
        <w:r w:rsidR="00C93458" w:rsidRPr="003B22A0" w:rsidDel="009C0F1A">
          <w:rPr>
            <w:rFonts w:ascii="Times New Roman" w:eastAsia="맑은 고딕" w:hAnsi="Times New Roman" w:cs="Times New Roman"/>
            <w:sz w:val="24"/>
            <w:szCs w:val="24"/>
          </w:rPr>
          <w:delText xml:space="preserve"> consisting of phenol triggered DmpR and its downstream reporter protein</w:delText>
        </w:r>
        <w:r w:rsidR="009A6E7E" w:rsidRPr="003B22A0" w:rsidDel="009C0F1A">
          <w:rPr>
            <w:rFonts w:ascii="Times New Roman" w:eastAsia="맑은 고딕" w:hAnsi="Times New Roman" w:cs="Times New Roman"/>
            <w:sz w:val="24"/>
            <w:szCs w:val="24"/>
          </w:rPr>
          <w:delText>s</w:delText>
        </w:r>
        <w:r w:rsidR="001C0A0A" w:rsidRPr="003B22A0" w:rsidDel="009C0F1A">
          <w:rPr>
            <w:rFonts w:ascii="Times New Roman" w:eastAsia="맑은 고딕" w:hAnsi="Times New Roman" w:cs="Times New Roman"/>
            <w:sz w:val="24"/>
            <w:szCs w:val="24"/>
          </w:rPr>
          <w:delText xml:space="preserve"> [</w:delText>
        </w:r>
        <w:r w:rsidR="006015A8" w:rsidRPr="003B22A0" w:rsidDel="009C0F1A">
          <w:rPr>
            <w:rFonts w:ascii="Times New Roman" w:eastAsia="맑은 고딕" w:hAnsi="Times New Roman" w:cs="Times New Roman"/>
            <w:sz w:val="24"/>
            <w:szCs w:val="24"/>
          </w:rPr>
          <w:delText>6</w:delText>
        </w:r>
        <w:r w:rsidR="001C0A0A" w:rsidRPr="003B22A0" w:rsidDel="009C0F1A">
          <w:rPr>
            <w:rFonts w:ascii="Times New Roman" w:eastAsia="맑은 고딕" w:hAnsi="Times New Roman" w:cs="Times New Roman"/>
            <w:sz w:val="24"/>
            <w:szCs w:val="24"/>
          </w:rPr>
          <w:delText>]</w:delText>
        </w:r>
        <w:r w:rsidR="00C93458" w:rsidRPr="003B22A0" w:rsidDel="009C0F1A">
          <w:rPr>
            <w:rFonts w:ascii="Times New Roman" w:eastAsia="맑은 고딕" w:hAnsi="Times New Roman" w:cs="Times New Roman"/>
            <w:sz w:val="24"/>
            <w:szCs w:val="24"/>
          </w:rPr>
          <w:delText xml:space="preserve">. </w:delText>
        </w:r>
      </w:del>
      <w:r w:rsidR="00A57F66" w:rsidRPr="003B22A0">
        <w:rPr>
          <w:rFonts w:ascii="Times New Roman" w:eastAsia="맑은 고딕" w:hAnsi="Times New Roman" w:cs="Times New Roman"/>
          <w:sz w:val="24"/>
          <w:szCs w:val="24"/>
        </w:rPr>
        <w:t>The activated</w:t>
      </w:r>
      <w:r w:rsidR="001F7A75" w:rsidRPr="003B22A0">
        <w:rPr>
          <w:rFonts w:ascii="Times New Roman" w:eastAsia="맑은 고딕" w:hAnsi="Times New Roman" w:cs="Times New Roman"/>
          <w:sz w:val="24"/>
          <w:szCs w:val="24"/>
        </w:rPr>
        <w:t xml:space="preserve"> DmpR</w:t>
      </w:r>
      <w:ins w:id="262" w:author="만든 이">
        <w:r w:rsidR="00875E92">
          <w:rPr>
            <w:rFonts w:ascii="Times New Roman" w:eastAsia="맑은 고딕" w:hAnsi="Times New Roman" w:cs="Times New Roman"/>
            <w:sz w:val="24"/>
            <w:szCs w:val="24"/>
          </w:rPr>
          <w:t>,</w:t>
        </w:r>
      </w:ins>
      <w:r w:rsidR="00757B98" w:rsidRPr="003B22A0">
        <w:rPr>
          <w:rFonts w:ascii="Times New Roman" w:eastAsia="맑은 고딕" w:hAnsi="Times New Roman" w:cs="Times New Roman"/>
          <w:sz w:val="24"/>
          <w:szCs w:val="24"/>
        </w:rPr>
        <w:t xml:space="preserve"> </w:t>
      </w:r>
      <w:ins w:id="263" w:author="만든 이">
        <w:r w:rsidR="00875E92">
          <w:rPr>
            <w:rFonts w:ascii="Times New Roman" w:eastAsia="맑은 고딕" w:hAnsi="Times New Roman" w:cs="Times New Roman"/>
            <w:sz w:val="24"/>
            <w:szCs w:val="24"/>
          </w:rPr>
          <w:t xml:space="preserve">in detector cells, </w:t>
        </w:r>
      </w:ins>
      <w:r w:rsidR="00757B98" w:rsidRPr="003B22A0">
        <w:rPr>
          <w:rFonts w:ascii="Times New Roman" w:eastAsia="맑은 고딕" w:hAnsi="Times New Roman" w:cs="Times New Roman"/>
          <w:sz w:val="24"/>
          <w:szCs w:val="24"/>
        </w:rPr>
        <w:t>switche</w:t>
      </w:r>
      <w:r w:rsidR="00A57F66" w:rsidRPr="003B22A0">
        <w:rPr>
          <w:rFonts w:ascii="Times New Roman" w:eastAsia="맑은 고딕" w:hAnsi="Times New Roman" w:cs="Times New Roman"/>
          <w:sz w:val="24"/>
          <w:szCs w:val="24"/>
        </w:rPr>
        <w:t>s on the</w:t>
      </w:r>
      <w:r w:rsidR="004B5745" w:rsidRPr="003B22A0">
        <w:rPr>
          <w:rFonts w:ascii="Times New Roman" w:eastAsia="맑은 고딕" w:hAnsi="Times New Roman" w:cs="Times New Roman"/>
          <w:sz w:val="24"/>
          <w:szCs w:val="24"/>
        </w:rPr>
        <w:t xml:space="preserve"> </w:t>
      </w:r>
      <w:r w:rsidR="00F82B34" w:rsidRPr="003B22A0">
        <w:rPr>
          <w:rFonts w:ascii="Times New Roman" w:eastAsia="맑은 고딕" w:hAnsi="Times New Roman" w:cs="Times New Roman"/>
          <w:sz w:val="24"/>
          <w:szCs w:val="24"/>
        </w:rPr>
        <w:t>expression of</w:t>
      </w:r>
      <w:r w:rsidR="009A6E7E" w:rsidRPr="003B22A0">
        <w:rPr>
          <w:rFonts w:ascii="Times New Roman" w:eastAsia="맑은 고딕" w:hAnsi="Times New Roman" w:cs="Times New Roman"/>
          <w:sz w:val="24"/>
          <w:szCs w:val="24"/>
        </w:rPr>
        <w:t xml:space="preserve"> the</w:t>
      </w:r>
      <w:r w:rsidR="00F82B34" w:rsidRPr="003B22A0">
        <w:rPr>
          <w:rFonts w:ascii="Times New Roman" w:eastAsia="맑은 고딕" w:hAnsi="Times New Roman" w:cs="Times New Roman"/>
          <w:sz w:val="24"/>
          <w:szCs w:val="24"/>
        </w:rPr>
        <w:t xml:space="preserve"> </w:t>
      </w:r>
      <w:del w:id="264" w:author="만든 이">
        <w:r w:rsidR="009A6E7E" w:rsidRPr="009C0F1A" w:rsidDel="008A7C64">
          <w:rPr>
            <w:rFonts w:ascii="Times New Roman" w:eastAsia="맑은 고딕" w:hAnsi="Times New Roman" w:cs="Times New Roman"/>
            <w:i/>
            <w:sz w:val="24"/>
            <w:szCs w:val="24"/>
            <w:rPrChange w:id="265" w:author="만든 이">
              <w:rPr>
                <w:rFonts w:ascii="Times New Roman" w:eastAsia="맑은 고딕" w:hAnsi="Times New Roman" w:cs="Times New Roman"/>
                <w:sz w:val="24"/>
                <w:szCs w:val="24"/>
              </w:rPr>
            </w:rPrChange>
          </w:rPr>
          <w:delText>reporter</w:delText>
        </w:r>
        <w:r w:rsidR="00BB6A23" w:rsidRPr="009C0F1A" w:rsidDel="008A7C64">
          <w:rPr>
            <w:rFonts w:ascii="Times New Roman" w:eastAsia="맑은 고딕" w:hAnsi="Times New Roman" w:cs="Times New Roman"/>
            <w:i/>
            <w:sz w:val="24"/>
            <w:szCs w:val="24"/>
            <w:rPrChange w:id="266" w:author="만든 이">
              <w:rPr>
                <w:rFonts w:ascii="Times New Roman" w:eastAsia="맑은 고딕" w:hAnsi="Times New Roman" w:cs="Times New Roman"/>
                <w:sz w:val="24"/>
                <w:szCs w:val="24"/>
              </w:rPr>
            </w:rPrChange>
          </w:rPr>
          <w:delText xml:space="preserve"> </w:delText>
        </w:r>
      </w:del>
      <w:ins w:id="267" w:author="만든 이">
        <w:r w:rsidR="008A7C64" w:rsidRPr="009C0F1A">
          <w:rPr>
            <w:rFonts w:ascii="Times New Roman" w:eastAsia="맑은 고딕" w:hAnsi="Times New Roman" w:cs="Times New Roman"/>
            <w:i/>
            <w:sz w:val="24"/>
            <w:szCs w:val="24"/>
            <w:rPrChange w:id="268" w:author="만든 이">
              <w:rPr>
                <w:rFonts w:ascii="Times New Roman" w:eastAsia="맑은 고딕" w:hAnsi="Times New Roman" w:cs="Times New Roman"/>
                <w:sz w:val="24"/>
                <w:szCs w:val="24"/>
              </w:rPr>
            </w:rPrChange>
          </w:rPr>
          <w:t>luxI</w:t>
        </w:r>
        <w:r w:rsidR="008A7C64">
          <w:rPr>
            <w:rFonts w:ascii="Times New Roman" w:eastAsia="맑은 고딕" w:hAnsi="Times New Roman" w:cs="Times New Roman"/>
            <w:sz w:val="24"/>
            <w:szCs w:val="24"/>
          </w:rPr>
          <w:t xml:space="preserve"> gene which produces </w:t>
        </w:r>
        <w:r w:rsidR="008A7C64" w:rsidRPr="003B22A0">
          <w:rPr>
            <w:rFonts w:ascii="Times New Roman" w:eastAsia="맑은 고딕" w:hAnsi="Times New Roman" w:cs="Times New Roman"/>
            <w:sz w:val="24"/>
            <w:szCs w:val="24"/>
          </w:rPr>
          <w:t xml:space="preserve">widely investigated </w:t>
        </w:r>
      </w:ins>
      <w:del w:id="269" w:author="만든 이">
        <w:r w:rsidR="00BB6A23" w:rsidRPr="003B22A0" w:rsidDel="008A7C64">
          <w:rPr>
            <w:rFonts w:ascii="Times New Roman" w:eastAsia="맑은 고딕" w:hAnsi="Times New Roman" w:cs="Times New Roman"/>
            <w:sz w:val="24"/>
            <w:szCs w:val="24"/>
          </w:rPr>
          <w:delText>gene</w:delText>
        </w:r>
        <w:r w:rsidR="00A57F66" w:rsidRPr="003B22A0" w:rsidDel="008A7C64">
          <w:rPr>
            <w:rFonts w:ascii="Times New Roman" w:eastAsia="맑은 고딕" w:hAnsi="Times New Roman" w:cs="Times New Roman"/>
            <w:sz w:val="24"/>
            <w:szCs w:val="24"/>
          </w:rPr>
          <w:delText xml:space="preserve"> whi</w:delText>
        </w:r>
        <w:r w:rsidR="007E7E4D" w:rsidRPr="003B22A0" w:rsidDel="008A7C64">
          <w:rPr>
            <w:rFonts w:ascii="Times New Roman" w:eastAsia="맑은 고딕" w:hAnsi="Times New Roman" w:cs="Times New Roman"/>
            <w:sz w:val="24"/>
            <w:szCs w:val="24"/>
          </w:rPr>
          <w:delText xml:space="preserve">ch </w:delText>
        </w:r>
        <w:r w:rsidR="00241E88" w:rsidRPr="003B22A0" w:rsidDel="008A7C64">
          <w:rPr>
            <w:rFonts w:ascii="Times New Roman" w:eastAsia="맑은 고딕" w:hAnsi="Times New Roman" w:cs="Times New Roman"/>
            <w:sz w:val="24"/>
            <w:szCs w:val="24"/>
          </w:rPr>
          <w:delText>fluorescence can be quantified for the</w:delText>
        </w:r>
        <w:r w:rsidR="0061291B" w:rsidRPr="003B22A0" w:rsidDel="008A7C64">
          <w:rPr>
            <w:rFonts w:ascii="Times New Roman" w:eastAsia="맑은 고딕" w:hAnsi="Times New Roman" w:cs="Times New Roman"/>
            <w:sz w:val="24"/>
            <w:szCs w:val="24"/>
          </w:rPr>
          <w:delText xml:space="preserve"> phenol concentration. </w:delText>
        </w:r>
      </w:del>
      <w:r w:rsidR="00712D96" w:rsidRPr="003B22A0">
        <w:rPr>
          <w:rFonts w:ascii="Times New Roman" w:eastAsia="맑은 고딕" w:hAnsi="Times New Roman" w:cs="Times New Roman"/>
          <w:sz w:val="24"/>
          <w:szCs w:val="24"/>
        </w:rPr>
        <w:t>Quorum-sens</w:t>
      </w:r>
      <w:r w:rsidR="00802845" w:rsidRPr="003B22A0">
        <w:rPr>
          <w:rFonts w:ascii="Times New Roman" w:eastAsia="맑은 고딕" w:hAnsi="Times New Roman" w:cs="Times New Roman"/>
          <w:sz w:val="24"/>
          <w:szCs w:val="24"/>
        </w:rPr>
        <w:t>ing molecule</w:t>
      </w:r>
      <w:ins w:id="270" w:author="만든 이">
        <w:r w:rsidR="008A7C64">
          <w:rPr>
            <w:rFonts w:ascii="Times New Roman" w:eastAsia="맑은 고딕" w:hAnsi="Times New Roman" w:cs="Times New Roman"/>
            <w:sz w:val="24"/>
            <w:szCs w:val="24"/>
          </w:rPr>
          <w:t xml:space="preserve">, </w:t>
        </w:r>
      </w:ins>
      <w:del w:id="271" w:author="만든 이">
        <w:r w:rsidR="00802845" w:rsidRPr="003B22A0" w:rsidDel="008A7C64">
          <w:rPr>
            <w:rFonts w:ascii="Times New Roman" w:eastAsia="맑은 고딕" w:hAnsi="Times New Roman" w:cs="Times New Roman"/>
            <w:sz w:val="24"/>
            <w:szCs w:val="24"/>
          </w:rPr>
          <w:delText xml:space="preserve">s such as </w:delText>
        </w:r>
        <w:r w:rsidR="00BA6699" w:rsidRPr="003B22A0" w:rsidDel="00086097">
          <w:rPr>
            <w:rFonts w:ascii="Times New Roman" w:eastAsia="맑은 고딕" w:hAnsi="Times New Roman" w:cs="Times New Roman"/>
            <w:sz w:val="24"/>
            <w:szCs w:val="24"/>
          </w:rPr>
          <w:delText>Acyl homoserine lactone</w:delText>
        </w:r>
        <w:r w:rsidR="00AA0E4E" w:rsidRPr="003B22A0" w:rsidDel="00086097">
          <w:rPr>
            <w:rFonts w:ascii="Times New Roman" w:eastAsia="맑은 고딕" w:hAnsi="Times New Roman" w:cs="Times New Roman"/>
            <w:sz w:val="24"/>
            <w:szCs w:val="24"/>
          </w:rPr>
          <w:delText xml:space="preserve"> (</w:delText>
        </w:r>
      </w:del>
      <w:r w:rsidR="00802845" w:rsidRPr="003B22A0">
        <w:rPr>
          <w:rFonts w:ascii="Times New Roman" w:eastAsia="맑은 고딕" w:hAnsi="Times New Roman" w:cs="Times New Roman"/>
          <w:sz w:val="24"/>
          <w:szCs w:val="24"/>
        </w:rPr>
        <w:t>AHL</w:t>
      </w:r>
      <w:ins w:id="272" w:author="만든 이">
        <w:del w:id="273" w:author="만든 이">
          <w:r w:rsidR="008A7C64" w:rsidDel="00875E92">
            <w:rPr>
              <w:rFonts w:ascii="Times New Roman" w:eastAsia="맑은 고딕" w:hAnsi="Times New Roman" w:cs="Times New Roman"/>
              <w:sz w:val="24"/>
              <w:szCs w:val="24"/>
            </w:rPr>
            <w:delText>,</w:delText>
          </w:r>
        </w:del>
        <w:r w:rsidR="008A7C64">
          <w:rPr>
            <w:rFonts w:ascii="Times New Roman" w:eastAsia="맑은 고딕" w:hAnsi="Times New Roman" w:cs="Times New Roman"/>
            <w:sz w:val="24"/>
            <w:szCs w:val="24"/>
          </w:rPr>
          <w:t xml:space="preserve"> </w:t>
        </w:r>
      </w:ins>
      <w:del w:id="274" w:author="만든 이">
        <w:r w:rsidR="00AA0E4E" w:rsidRPr="003B22A0" w:rsidDel="008A7C64">
          <w:rPr>
            <w:rFonts w:ascii="Times New Roman" w:eastAsia="맑은 고딕" w:hAnsi="Times New Roman" w:cs="Times New Roman"/>
            <w:sz w:val="24"/>
            <w:szCs w:val="24"/>
          </w:rPr>
          <w:delText>)</w:delText>
        </w:r>
        <w:r w:rsidR="00802845" w:rsidRPr="003B22A0" w:rsidDel="008A7C64">
          <w:rPr>
            <w:rFonts w:ascii="Times New Roman" w:eastAsia="맑은 고딕" w:hAnsi="Times New Roman" w:cs="Times New Roman"/>
            <w:sz w:val="24"/>
            <w:szCs w:val="24"/>
          </w:rPr>
          <w:delText xml:space="preserve"> have been </w:delText>
        </w:r>
        <w:r w:rsidR="00E10B81" w:rsidRPr="003B22A0" w:rsidDel="008A7C64">
          <w:rPr>
            <w:rFonts w:ascii="Times New Roman" w:eastAsia="맑은 고딕" w:hAnsi="Times New Roman" w:cs="Times New Roman"/>
            <w:sz w:val="24"/>
            <w:szCs w:val="24"/>
          </w:rPr>
          <w:delText xml:space="preserve">widely </w:delText>
        </w:r>
        <w:r w:rsidR="00306E44" w:rsidRPr="003B22A0" w:rsidDel="008A7C64">
          <w:rPr>
            <w:rFonts w:ascii="Times New Roman" w:eastAsia="맑은 고딕" w:hAnsi="Times New Roman" w:cs="Times New Roman"/>
            <w:sz w:val="24"/>
            <w:szCs w:val="24"/>
          </w:rPr>
          <w:delText xml:space="preserve">investigated </w:delText>
        </w:r>
        <w:r w:rsidR="00306E44" w:rsidRPr="003B22A0" w:rsidDel="00875E92">
          <w:rPr>
            <w:rFonts w:ascii="Times New Roman" w:eastAsia="맑은 고딕" w:hAnsi="Times New Roman" w:cs="Times New Roman"/>
            <w:sz w:val="24"/>
            <w:szCs w:val="24"/>
          </w:rPr>
          <w:delText xml:space="preserve">for diverse </w:delText>
        </w:r>
        <w:r w:rsidR="0038440C" w:rsidRPr="003B22A0" w:rsidDel="00875E92">
          <w:rPr>
            <w:rFonts w:ascii="Times New Roman" w:eastAsia="맑은 고딕" w:hAnsi="Times New Roman" w:cs="Times New Roman"/>
            <w:sz w:val="24"/>
            <w:szCs w:val="24"/>
          </w:rPr>
          <w:delText xml:space="preserve">cell-cell communication based </w:delText>
        </w:r>
        <w:r w:rsidR="00306E44" w:rsidRPr="003B22A0" w:rsidDel="00875E92">
          <w:rPr>
            <w:rFonts w:ascii="Times New Roman" w:eastAsia="맑은 고딕" w:hAnsi="Times New Roman" w:cs="Times New Roman"/>
            <w:sz w:val="24"/>
            <w:szCs w:val="24"/>
          </w:rPr>
          <w:delText>genetic circuit system</w:delText>
        </w:r>
      </w:del>
      <w:ins w:id="275" w:author="만든 이">
        <w:del w:id="276" w:author="만든 이">
          <w:r w:rsidR="008A7C64" w:rsidDel="00875E92">
            <w:rPr>
              <w:rFonts w:ascii="Times New Roman" w:eastAsia="맑은 고딕" w:hAnsi="Times New Roman" w:cs="Times New Roman"/>
              <w:sz w:val="24"/>
              <w:szCs w:val="24"/>
            </w:rPr>
            <w:delText>applications</w:delText>
          </w:r>
        </w:del>
      </w:ins>
      <w:del w:id="277" w:author="만든 이">
        <w:r w:rsidR="00306E44" w:rsidRPr="003B22A0" w:rsidDel="00875E92">
          <w:rPr>
            <w:rFonts w:ascii="Times New Roman" w:eastAsia="맑은 고딕" w:hAnsi="Times New Roman" w:cs="Times New Roman"/>
            <w:sz w:val="24"/>
            <w:szCs w:val="24"/>
          </w:rPr>
          <w:delText xml:space="preserve"> </w:delText>
        </w:r>
      </w:del>
      <w:r w:rsidR="00306E44" w:rsidRPr="003B22A0">
        <w:rPr>
          <w:rFonts w:ascii="Times New Roman" w:eastAsia="맑은 고딕" w:hAnsi="Times New Roman" w:cs="Times New Roman"/>
          <w:sz w:val="24"/>
          <w:szCs w:val="24"/>
        </w:rPr>
        <w:t>[</w:t>
      </w:r>
      <w:r w:rsidR="005A6712" w:rsidRPr="003B22A0">
        <w:rPr>
          <w:rFonts w:ascii="Times New Roman" w:eastAsia="맑은 고딕" w:hAnsi="Times New Roman" w:cs="Times New Roman"/>
          <w:sz w:val="24"/>
          <w:szCs w:val="24"/>
        </w:rPr>
        <w:t>1</w:t>
      </w:r>
      <w:r w:rsidR="004A3628" w:rsidRPr="003B22A0">
        <w:rPr>
          <w:rFonts w:ascii="Times New Roman" w:eastAsia="맑은 고딕" w:hAnsi="Times New Roman" w:cs="Times New Roman"/>
          <w:sz w:val="24"/>
          <w:szCs w:val="24"/>
        </w:rPr>
        <w:t>5</w:t>
      </w:r>
      <w:r w:rsidR="00306E44" w:rsidRPr="003B22A0">
        <w:rPr>
          <w:rFonts w:ascii="Times New Roman" w:eastAsia="맑은 고딕" w:hAnsi="Times New Roman" w:cs="Times New Roman"/>
          <w:sz w:val="24"/>
          <w:szCs w:val="24"/>
        </w:rPr>
        <w:t>]</w:t>
      </w:r>
      <w:r w:rsidR="00663B8E" w:rsidRPr="003B22A0">
        <w:rPr>
          <w:rFonts w:ascii="Times New Roman" w:eastAsia="맑은 고딕" w:hAnsi="Times New Roman" w:cs="Times New Roman"/>
          <w:sz w:val="24"/>
          <w:szCs w:val="24"/>
        </w:rPr>
        <w:t xml:space="preserve">. </w:t>
      </w:r>
      <w:ins w:id="278" w:author="만든 이">
        <w:del w:id="279" w:author="만든 이">
          <w:r w:rsidR="00984E67" w:rsidDel="005F3452">
            <w:rPr>
              <w:rFonts w:ascii="Times New Roman" w:eastAsia="맑은 고딕" w:hAnsi="Times New Roman" w:cs="Times New Roman"/>
              <w:sz w:val="24"/>
              <w:szCs w:val="24"/>
            </w:rPr>
            <w:delText>LuxR i</w:delText>
          </w:r>
        </w:del>
        <w:r w:rsidR="005F3452">
          <w:rPr>
            <w:rFonts w:ascii="Times New Roman" w:eastAsia="맑은 고딕" w:hAnsi="Times New Roman" w:cs="Times New Roman"/>
            <w:sz w:val="24"/>
            <w:szCs w:val="24"/>
          </w:rPr>
          <w:t>I</w:t>
        </w:r>
        <w:r w:rsidR="00984E67">
          <w:rPr>
            <w:rFonts w:ascii="Times New Roman" w:eastAsia="맑은 고딕" w:hAnsi="Times New Roman" w:cs="Times New Roman"/>
            <w:sz w:val="24"/>
            <w:szCs w:val="24"/>
          </w:rPr>
          <w:t>n reporter cells</w:t>
        </w:r>
        <w:r w:rsidR="005F3452">
          <w:rPr>
            <w:rFonts w:ascii="Times New Roman" w:eastAsia="맑은 고딕" w:hAnsi="Times New Roman" w:cs="Times New Roman"/>
            <w:sz w:val="24"/>
            <w:szCs w:val="24"/>
          </w:rPr>
          <w:t xml:space="preserve">, </w:t>
        </w:r>
        <w:r w:rsidR="005F3452">
          <w:rPr>
            <w:rFonts w:ascii="Times New Roman" w:eastAsia="맑은 고딕" w:hAnsi="Times New Roman" w:cs="Times New Roman"/>
            <w:sz w:val="24"/>
            <w:szCs w:val="24"/>
          </w:rPr>
          <w:t>LuxR</w:t>
        </w:r>
        <w:r w:rsidR="00984E67">
          <w:rPr>
            <w:rFonts w:ascii="Times New Roman" w:eastAsia="맑은 고딕" w:hAnsi="Times New Roman" w:cs="Times New Roman"/>
            <w:sz w:val="24"/>
            <w:szCs w:val="24"/>
          </w:rPr>
          <w:t xml:space="preserve"> recognize</w:t>
        </w:r>
        <w:r w:rsidR="005F3452">
          <w:rPr>
            <w:rFonts w:ascii="Times New Roman" w:eastAsia="맑은 고딕" w:hAnsi="Times New Roman" w:cs="Times New Roman"/>
            <w:sz w:val="24"/>
            <w:szCs w:val="24"/>
          </w:rPr>
          <w:t>s</w:t>
        </w:r>
        <w:r w:rsidR="00984E67">
          <w:rPr>
            <w:rFonts w:ascii="Times New Roman" w:eastAsia="맑은 고딕" w:hAnsi="Times New Roman" w:cs="Times New Roman"/>
            <w:sz w:val="24"/>
            <w:szCs w:val="24"/>
          </w:rPr>
          <w:t xml:space="preserve"> </w:t>
        </w:r>
        <w:r w:rsidR="00875E92">
          <w:rPr>
            <w:rFonts w:ascii="Times New Roman" w:eastAsia="맑은 고딕" w:hAnsi="Times New Roman" w:cs="Times New Roman"/>
            <w:sz w:val="24"/>
            <w:szCs w:val="24"/>
          </w:rPr>
          <w:t xml:space="preserve">the </w:t>
        </w:r>
        <w:r w:rsidR="00984E67">
          <w:rPr>
            <w:rFonts w:ascii="Times New Roman" w:eastAsia="맑은 고딕" w:hAnsi="Times New Roman" w:cs="Times New Roman"/>
            <w:sz w:val="24"/>
            <w:szCs w:val="24"/>
          </w:rPr>
          <w:t xml:space="preserve">AHL molecules and </w:t>
        </w:r>
        <w:r w:rsidR="00984E67">
          <w:rPr>
            <w:rFonts w:ascii="Times New Roman" w:eastAsia="맑은 고딕" w:hAnsi="Times New Roman" w:cs="Times New Roman"/>
            <w:sz w:val="24"/>
            <w:szCs w:val="24"/>
          </w:rPr>
          <w:lastRenderedPageBreak/>
          <w:t>trigger</w:t>
        </w:r>
        <w:r w:rsidR="005A1223">
          <w:rPr>
            <w:rFonts w:ascii="Times New Roman" w:eastAsia="맑은 고딕" w:hAnsi="Times New Roman" w:cs="Times New Roman"/>
            <w:sz w:val="24"/>
            <w:szCs w:val="24"/>
          </w:rPr>
          <w:t>s</w:t>
        </w:r>
        <w:r w:rsidR="00984E67">
          <w:rPr>
            <w:rFonts w:ascii="Times New Roman" w:eastAsia="맑은 고딕" w:hAnsi="Times New Roman" w:cs="Times New Roman"/>
            <w:sz w:val="24"/>
            <w:szCs w:val="24"/>
          </w:rPr>
          <w:t xml:space="preserve"> EGFP expression</w:t>
        </w:r>
        <w:del w:id="280" w:author="만든 이">
          <w:r w:rsidR="00984E67" w:rsidDel="00875E92">
            <w:rPr>
              <w:rFonts w:ascii="Times New Roman" w:eastAsia="맑은 고딕" w:hAnsi="Times New Roman" w:cs="Times New Roman"/>
              <w:sz w:val="24"/>
              <w:szCs w:val="24"/>
            </w:rPr>
            <w:delText xml:space="preserve">. </w:delText>
          </w:r>
          <w:r w:rsidR="005A1223" w:rsidDel="00875E92">
            <w:rPr>
              <w:rFonts w:ascii="Times New Roman" w:eastAsia="맑은 고딕" w:hAnsi="Times New Roman" w:cs="Times New Roman"/>
              <w:sz w:val="24"/>
              <w:szCs w:val="24"/>
            </w:rPr>
            <w:delText>So o</w:delText>
          </w:r>
          <w:r w:rsidR="005A1223" w:rsidRPr="003B22A0" w:rsidDel="00875E92">
            <w:rPr>
              <w:rFonts w:ascii="Times New Roman" w:eastAsia="맑은 고딕" w:hAnsi="Times New Roman" w:cs="Times New Roman"/>
              <w:sz w:val="24"/>
              <w:szCs w:val="24"/>
            </w:rPr>
            <w:delText>nce the detector cells are triggered by hazardous compounds such as phenol</w:delText>
          </w:r>
          <w:r w:rsidR="005A1223" w:rsidDel="00875E92">
            <w:rPr>
              <w:rFonts w:ascii="Times New Roman" w:eastAsia="맑은 고딕" w:hAnsi="Times New Roman" w:cs="Times New Roman"/>
              <w:sz w:val="24"/>
              <w:szCs w:val="24"/>
            </w:rPr>
            <w:delText>, the sensor sell</w:delText>
          </w:r>
        </w:del>
        <w:r w:rsidR="00875E92">
          <w:rPr>
            <w:rFonts w:ascii="Times New Roman" w:eastAsia="맑은 고딕" w:hAnsi="Times New Roman" w:cs="Times New Roman"/>
            <w:sz w:val="24"/>
            <w:szCs w:val="24"/>
          </w:rPr>
          <w:t>.</w:t>
        </w:r>
        <w:r w:rsidR="005A1223">
          <w:rPr>
            <w:rFonts w:ascii="Times New Roman" w:eastAsia="맑은 고딕" w:hAnsi="Times New Roman" w:cs="Times New Roman"/>
            <w:sz w:val="24"/>
            <w:szCs w:val="24"/>
          </w:rPr>
          <w:t xml:space="preserve"> </w:t>
        </w:r>
        <w:r w:rsidR="00CF6E38">
          <w:rPr>
            <w:rFonts w:ascii="Times New Roman" w:eastAsia="맑은 고딕" w:hAnsi="Times New Roman" w:cs="Times New Roman"/>
            <w:sz w:val="24"/>
            <w:szCs w:val="24"/>
          </w:rPr>
          <w:t xml:space="preserve">Note that </w:t>
        </w:r>
        <w:r w:rsidR="00CF6E38" w:rsidRPr="00CF6E38">
          <w:rPr>
            <w:rFonts w:ascii="Times New Roman" w:eastAsia="맑은 고딕" w:hAnsi="Times New Roman" w:cs="Times New Roman"/>
            <w:i/>
            <w:sz w:val="24"/>
            <w:szCs w:val="24"/>
            <w:rPrChange w:id="281" w:author="만든 이">
              <w:rPr>
                <w:rFonts w:ascii="Times New Roman" w:eastAsia="맑은 고딕" w:hAnsi="Times New Roman" w:cs="Times New Roman"/>
                <w:sz w:val="24"/>
                <w:szCs w:val="24"/>
              </w:rPr>
            </w:rPrChange>
          </w:rPr>
          <w:t>turboRFP</w:t>
        </w:r>
        <w:r w:rsidR="00CF6E38">
          <w:rPr>
            <w:rFonts w:ascii="Times New Roman" w:eastAsia="맑은 고딕" w:hAnsi="Times New Roman" w:cs="Times New Roman"/>
            <w:sz w:val="24"/>
            <w:szCs w:val="24"/>
          </w:rPr>
          <w:t xml:space="preserve"> gene in detector cells is used for the indicator of the detector cell </w:t>
        </w:r>
        <w:r w:rsidR="00014D15">
          <w:rPr>
            <w:rFonts w:ascii="Times New Roman" w:eastAsia="맑은 고딕" w:hAnsi="Times New Roman" w:cs="Times New Roman"/>
            <w:sz w:val="24"/>
            <w:szCs w:val="24"/>
          </w:rPr>
          <w:t>functioning</w:t>
        </w:r>
        <w:del w:id="282" w:author="만든 이">
          <w:r w:rsidR="00CF6E38" w:rsidDel="00014D15">
            <w:rPr>
              <w:rFonts w:ascii="Times New Roman" w:eastAsia="맑은 고딕" w:hAnsi="Times New Roman" w:cs="Times New Roman"/>
              <w:sz w:val="24"/>
              <w:szCs w:val="24"/>
            </w:rPr>
            <w:delText>is properly working</w:delText>
          </w:r>
        </w:del>
        <w:r w:rsidR="00CF6E38">
          <w:rPr>
            <w:rFonts w:ascii="Times New Roman" w:eastAsia="맑은 고딕" w:hAnsi="Times New Roman" w:cs="Times New Roman"/>
            <w:sz w:val="24"/>
            <w:szCs w:val="24"/>
          </w:rPr>
          <w:t xml:space="preserve">. </w:t>
        </w:r>
      </w:ins>
    </w:p>
    <w:p w:rsidR="00980A40" w:rsidDel="00F85CE8" w:rsidRDefault="00980A40" w:rsidP="00CD18A2">
      <w:pPr>
        <w:pStyle w:val="a3"/>
        <w:snapToGrid w:val="0"/>
        <w:spacing w:line="360" w:lineRule="auto"/>
        <w:rPr>
          <w:ins w:id="283" w:author="만든 이"/>
          <w:del w:id="284" w:author="만든 이"/>
          <w:rFonts w:ascii="Times New Roman" w:eastAsia="맑은 고딕" w:hAnsi="Times New Roman" w:cs="Times New Roman"/>
          <w:sz w:val="24"/>
          <w:szCs w:val="24"/>
        </w:rPr>
      </w:pPr>
    </w:p>
    <w:p w:rsidR="00984E67" w:rsidDel="00470842" w:rsidRDefault="00875E92" w:rsidP="00470842">
      <w:pPr>
        <w:pStyle w:val="a3"/>
        <w:snapToGrid w:val="0"/>
        <w:spacing w:line="360" w:lineRule="auto"/>
        <w:rPr>
          <w:ins w:id="285" w:author="만든 이"/>
          <w:del w:id="286" w:author="만든 이"/>
          <w:rFonts w:ascii="Times New Roman" w:eastAsia="맑은 고딕" w:hAnsi="Times New Roman" w:cs="Times New Roman"/>
          <w:sz w:val="24"/>
          <w:szCs w:val="24"/>
        </w:rPr>
        <w:pPrChange w:id="287" w:author="user" w:date="2022-06-25T14:53:00Z">
          <w:pPr>
            <w:pStyle w:val="a3"/>
            <w:snapToGrid w:val="0"/>
            <w:spacing w:line="360" w:lineRule="auto"/>
          </w:pPr>
        </w:pPrChange>
      </w:pPr>
      <w:moveToRangeStart w:id="288" w:author="만든 이" w:name="move107055689"/>
      <w:moveTo w:id="289" w:author="만든 이">
        <w:r w:rsidRPr="003B22A0">
          <w:rPr>
            <w:rFonts w:ascii="Times New Roman" w:eastAsia="맑은 고딕" w:hAnsi="Times New Roman" w:cs="Times New Roman"/>
            <w:sz w:val="24"/>
            <w:szCs w:val="24"/>
          </w:rPr>
          <w:t xml:space="preserve">In order to confirm the two different </w:t>
        </w:r>
      </w:moveTo>
      <w:ins w:id="290" w:author="만든 이">
        <w:r w:rsidR="00014D15">
          <w:rPr>
            <w:rFonts w:ascii="Times New Roman" w:eastAsia="맑은 고딕" w:hAnsi="Times New Roman" w:cs="Times New Roman"/>
            <w:sz w:val="24"/>
            <w:szCs w:val="24"/>
          </w:rPr>
          <w:t xml:space="preserve">types of </w:t>
        </w:r>
      </w:ins>
      <w:moveTo w:id="291" w:author="만든 이">
        <w:r w:rsidRPr="003B22A0">
          <w:rPr>
            <w:rFonts w:ascii="Times New Roman" w:eastAsia="맑은 고딕" w:hAnsi="Times New Roman" w:cs="Times New Roman"/>
            <w:sz w:val="24"/>
            <w:szCs w:val="24"/>
          </w:rPr>
          <w:t>biosensors are properly behaved in responding to phenol, detector and reporter cells were co-cultured in a LB medium with the same seed ratio and measured their single cell level fluorescence with flow cytometry (Figure 1B). When there is no phenol in the culture broth, neither green nor red fluorescence were not observed. But as the phenol concentration increases ranging from 1</w:t>
        </w:r>
        <w:r w:rsidRPr="003B22A0">
          <w:rPr>
            <w:rFonts w:ascii="Symbol" w:eastAsia="맑은 고딕" w:hAnsi="Symbol" w:cs="Times New Roman"/>
            <w:sz w:val="24"/>
            <w:szCs w:val="24"/>
          </w:rPr>
          <w:t></w:t>
        </w:r>
        <w:r w:rsidRPr="003B22A0">
          <w:rPr>
            <w:rFonts w:ascii="Times New Roman" w:eastAsia="맑은 고딕" w:hAnsi="Times New Roman" w:cs="Times New Roman"/>
            <w:sz w:val="24"/>
            <w:szCs w:val="24"/>
          </w:rPr>
          <w:t>M to 1mM, the cell population was clearly separated into two groups of green and red fluorescence, which means both the detector and reporter cells properly produces red and green fluorescence proteins, respectively</w:t>
        </w:r>
      </w:moveTo>
      <w:ins w:id="292" w:author="만든 이">
        <w:r w:rsidR="002A0136">
          <w:rPr>
            <w:rFonts w:ascii="Times New Roman" w:eastAsia="맑은 고딕" w:hAnsi="Times New Roman" w:cs="Times New Roman"/>
            <w:sz w:val="24"/>
            <w:szCs w:val="24"/>
          </w:rPr>
          <w:t xml:space="preserve">. It also means that </w:t>
        </w:r>
        <w:r w:rsidR="002A0136" w:rsidRPr="003B22A0">
          <w:rPr>
            <w:rFonts w:ascii="Times New Roman" w:eastAsia="맑은 고딕" w:hAnsi="Times New Roman" w:cs="Times New Roman"/>
            <w:sz w:val="24"/>
            <w:szCs w:val="24"/>
          </w:rPr>
          <w:t>AHL</w:t>
        </w:r>
        <w:r w:rsidR="002A0136">
          <w:rPr>
            <w:rFonts w:ascii="Times New Roman" w:eastAsia="맑은 고딕" w:hAnsi="Times New Roman" w:cs="Times New Roman"/>
            <w:sz w:val="24"/>
            <w:szCs w:val="24"/>
          </w:rPr>
          <w:t xml:space="preserve"> </w:t>
        </w:r>
        <w:r w:rsidR="002A0136">
          <w:rPr>
            <w:rFonts w:ascii="Times New Roman" w:eastAsia="맑은 고딕" w:hAnsi="Times New Roman" w:cs="Times New Roman"/>
            <w:sz w:val="24"/>
            <w:szCs w:val="24"/>
          </w:rPr>
          <w:t xml:space="preserve">mediated </w:t>
        </w:r>
        <w:del w:id="293" w:author="만든 이">
          <w:r w:rsidR="002A0136" w:rsidDel="00F85CE8">
            <w:rPr>
              <w:rFonts w:ascii="Times New Roman" w:eastAsia="맑은 고딕" w:hAnsi="Times New Roman" w:cs="Times New Roman"/>
              <w:sz w:val="24"/>
              <w:szCs w:val="24"/>
            </w:rPr>
            <w:delText>luxI/luxR</w:delText>
          </w:r>
        </w:del>
        <w:r w:rsidR="00F85CE8">
          <w:rPr>
            <w:rFonts w:ascii="Times New Roman" w:eastAsia="맑은 고딕" w:hAnsi="Times New Roman" w:cs="Times New Roman"/>
            <w:sz w:val="24"/>
            <w:szCs w:val="24"/>
          </w:rPr>
          <w:t>communication between detector and receiver cells is</w:t>
        </w:r>
        <w:del w:id="294" w:author="만든 이">
          <w:r w:rsidR="00F85CE8" w:rsidDel="00050744">
            <w:rPr>
              <w:rFonts w:ascii="Times New Roman" w:eastAsia="맑은 고딕" w:hAnsi="Times New Roman" w:cs="Times New Roman"/>
              <w:sz w:val="24"/>
              <w:szCs w:val="24"/>
            </w:rPr>
            <w:delText xml:space="preserve"> </w:delText>
          </w:r>
          <w:r w:rsidR="002A0136" w:rsidDel="005D6D24">
            <w:rPr>
              <w:rFonts w:ascii="Times New Roman" w:eastAsia="맑은 고딕" w:hAnsi="Times New Roman" w:cs="Times New Roman"/>
              <w:sz w:val="24"/>
              <w:szCs w:val="24"/>
            </w:rPr>
            <w:delText xml:space="preserve"> communication </w:delText>
          </w:r>
          <w:r w:rsidR="00320078" w:rsidDel="005D6D24">
            <w:rPr>
              <w:rFonts w:ascii="Times New Roman" w:eastAsia="맑은 고딕" w:hAnsi="Times New Roman" w:cs="Times New Roman"/>
              <w:sz w:val="24"/>
              <w:szCs w:val="24"/>
            </w:rPr>
            <w:delText>is</w:delText>
          </w:r>
          <w:r w:rsidR="002A0136" w:rsidDel="00320078">
            <w:rPr>
              <w:rFonts w:ascii="Times New Roman" w:eastAsia="맑은 고딕" w:hAnsi="Times New Roman" w:cs="Times New Roman"/>
              <w:sz w:val="24"/>
              <w:szCs w:val="24"/>
            </w:rPr>
            <w:delText>of the cells</w:delText>
          </w:r>
        </w:del>
        <w:r w:rsidR="00320078">
          <w:rPr>
            <w:rFonts w:ascii="Times New Roman" w:eastAsia="맑은 고딕" w:hAnsi="Times New Roman" w:cs="Times New Roman"/>
            <w:sz w:val="24"/>
            <w:szCs w:val="24"/>
          </w:rPr>
          <w:t xml:space="preserve"> properly </w:t>
        </w:r>
        <w:del w:id="295" w:author="만든 이">
          <w:r w:rsidR="002A0136" w:rsidDel="00320078">
            <w:rPr>
              <w:rFonts w:ascii="Times New Roman" w:eastAsia="맑은 고딕" w:hAnsi="Times New Roman" w:cs="Times New Roman"/>
              <w:sz w:val="24"/>
              <w:szCs w:val="24"/>
            </w:rPr>
            <w:delText xml:space="preserve">. of the </w:delText>
          </w:r>
        </w:del>
      </w:ins>
      <w:moveTo w:id="296" w:author="만든 이">
        <w:del w:id="297" w:author="만든 이">
          <w:r w:rsidRPr="003B22A0" w:rsidDel="00320078">
            <w:rPr>
              <w:rFonts w:ascii="Times New Roman" w:eastAsia="맑은 고딕" w:hAnsi="Times New Roman" w:cs="Times New Roman"/>
              <w:sz w:val="24"/>
              <w:szCs w:val="24"/>
            </w:rPr>
            <w:delText>, mediated by AHL as a response of the phenol molecules.</w:delText>
          </w:r>
        </w:del>
      </w:moveTo>
      <w:moveToRangeEnd w:id="288"/>
      <w:ins w:id="298" w:author="만든 이">
        <w:r w:rsidR="00320078">
          <w:rPr>
            <w:rFonts w:ascii="Times New Roman" w:eastAsia="맑은 고딕" w:hAnsi="Times New Roman" w:cs="Times New Roman"/>
            <w:sz w:val="24"/>
            <w:szCs w:val="24"/>
          </w:rPr>
          <w:t xml:space="preserve">working. </w:t>
        </w:r>
      </w:ins>
    </w:p>
    <w:p w:rsidR="00984E67" w:rsidRPr="002A0136" w:rsidDel="00470842" w:rsidRDefault="00984E67" w:rsidP="00470842">
      <w:pPr>
        <w:pStyle w:val="a3"/>
        <w:snapToGrid w:val="0"/>
        <w:spacing w:line="360" w:lineRule="auto"/>
        <w:rPr>
          <w:ins w:id="299" w:author="만든 이"/>
          <w:del w:id="300" w:author="만든 이"/>
          <w:rFonts w:ascii="Times New Roman" w:eastAsia="맑은 고딕" w:hAnsi="Times New Roman" w:cs="Times New Roman"/>
          <w:sz w:val="24"/>
          <w:szCs w:val="24"/>
          <w:rPrChange w:id="301" w:author="만든 이">
            <w:rPr>
              <w:ins w:id="302" w:author="만든 이"/>
              <w:del w:id="303" w:author="만든 이"/>
              <w:rFonts w:ascii="Times New Roman" w:eastAsia="맑은 고딕" w:hAnsi="Times New Roman" w:cs="Times New Roman"/>
              <w:sz w:val="24"/>
              <w:szCs w:val="24"/>
            </w:rPr>
          </w:rPrChange>
        </w:rPr>
        <w:pPrChange w:id="304" w:author="user" w:date="2022-06-25T14:53:00Z">
          <w:pPr>
            <w:pStyle w:val="a3"/>
            <w:snapToGrid w:val="0"/>
            <w:spacing w:line="360" w:lineRule="auto"/>
          </w:pPr>
        </w:pPrChange>
      </w:pPr>
    </w:p>
    <w:p w:rsidR="00875E92" w:rsidDel="00470842" w:rsidRDefault="00FF5171" w:rsidP="00470842">
      <w:pPr>
        <w:pStyle w:val="a3"/>
        <w:snapToGrid w:val="0"/>
        <w:spacing w:line="360" w:lineRule="auto"/>
        <w:rPr>
          <w:ins w:id="305" w:author="만든 이"/>
          <w:del w:id="306" w:author="만든 이"/>
          <w:rFonts w:ascii="Times New Roman" w:eastAsia="맑은 고딕" w:hAnsi="Times New Roman" w:cs="Times New Roman"/>
          <w:sz w:val="24"/>
          <w:szCs w:val="24"/>
        </w:rPr>
        <w:pPrChange w:id="307" w:author="user" w:date="2022-06-25T14:53:00Z">
          <w:pPr>
            <w:pStyle w:val="a3"/>
            <w:snapToGrid w:val="0"/>
            <w:spacing w:line="360" w:lineRule="auto"/>
          </w:pPr>
        </w:pPrChange>
      </w:pPr>
      <w:del w:id="308" w:author="만든 이">
        <w:r w:rsidRPr="003B22A0" w:rsidDel="00470842">
          <w:rPr>
            <w:rFonts w:ascii="Times New Roman" w:eastAsia="맑은 고딕" w:hAnsi="Times New Roman" w:cs="Times New Roman"/>
            <w:sz w:val="24"/>
            <w:szCs w:val="24"/>
          </w:rPr>
          <w:delText>T</w:delText>
        </w:r>
        <w:r w:rsidR="00334928" w:rsidRPr="003B22A0" w:rsidDel="00470842">
          <w:rPr>
            <w:rFonts w:ascii="Times New Roman" w:eastAsia="맑은 고딕" w:hAnsi="Times New Roman" w:cs="Times New Roman"/>
            <w:sz w:val="24"/>
            <w:szCs w:val="24"/>
          </w:rPr>
          <w:delText>his study</w:delText>
        </w:r>
        <w:r w:rsidRPr="003B22A0" w:rsidDel="00470842">
          <w:rPr>
            <w:rFonts w:ascii="Times New Roman" w:eastAsia="맑은 고딕" w:hAnsi="Times New Roman" w:cs="Times New Roman"/>
            <w:sz w:val="24"/>
            <w:szCs w:val="24"/>
          </w:rPr>
          <w:delText xml:space="preserve"> employs </w:delText>
        </w:r>
        <w:r w:rsidR="00524AF7" w:rsidRPr="003B22A0" w:rsidDel="00470842">
          <w:rPr>
            <w:rFonts w:ascii="Times New Roman" w:eastAsia="맑은 고딕" w:hAnsi="Times New Roman" w:cs="Times New Roman"/>
            <w:i/>
            <w:sz w:val="24"/>
            <w:szCs w:val="24"/>
          </w:rPr>
          <w:delText>luxI</w:delText>
        </w:r>
        <w:r w:rsidR="00524AF7" w:rsidRPr="003B22A0" w:rsidDel="00470842">
          <w:rPr>
            <w:rFonts w:ascii="Times New Roman" w:eastAsia="맑은 고딕" w:hAnsi="Times New Roman" w:cs="Times New Roman"/>
            <w:sz w:val="24"/>
            <w:szCs w:val="24"/>
          </w:rPr>
          <w:delText>/</w:delText>
        </w:r>
        <w:r w:rsidR="00524AF7" w:rsidRPr="003B22A0" w:rsidDel="00470842">
          <w:rPr>
            <w:rFonts w:ascii="Times New Roman" w:eastAsia="맑은 고딕" w:hAnsi="Times New Roman" w:cs="Times New Roman"/>
            <w:i/>
            <w:sz w:val="24"/>
            <w:szCs w:val="24"/>
          </w:rPr>
          <w:delText>luxR</w:delText>
        </w:r>
        <w:r w:rsidRPr="003B22A0" w:rsidDel="00470842">
          <w:rPr>
            <w:rFonts w:ascii="Times New Roman" w:eastAsia="맑은 고딕" w:hAnsi="Times New Roman" w:cs="Times New Roman"/>
            <w:sz w:val="24"/>
            <w:szCs w:val="24"/>
          </w:rPr>
          <w:delText xml:space="preserve"> gene pair</w:delText>
        </w:r>
        <w:r w:rsidR="00524AF7" w:rsidRPr="003B22A0" w:rsidDel="00470842">
          <w:rPr>
            <w:rFonts w:ascii="Times New Roman" w:eastAsia="맑은 고딕" w:hAnsi="Times New Roman" w:cs="Times New Roman"/>
            <w:sz w:val="24"/>
            <w:szCs w:val="24"/>
          </w:rPr>
          <w:delText xml:space="preserve"> generating and recognizing AHL to construct a </w:delText>
        </w:r>
        <w:r w:rsidR="00D44EAE" w:rsidRPr="003B22A0" w:rsidDel="00470842">
          <w:rPr>
            <w:rFonts w:ascii="Times New Roman" w:eastAsia="맑은 고딕" w:hAnsi="Times New Roman" w:cs="Times New Roman"/>
            <w:sz w:val="24"/>
            <w:szCs w:val="24"/>
          </w:rPr>
          <w:delText>bacterial</w:delText>
        </w:r>
        <w:r w:rsidR="00524AF7" w:rsidRPr="003B22A0" w:rsidDel="00470842">
          <w:rPr>
            <w:rFonts w:ascii="Times New Roman" w:eastAsia="맑은 고딕" w:hAnsi="Times New Roman" w:cs="Times New Roman"/>
            <w:sz w:val="24"/>
            <w:szCs w:val="24"/>
          </w:rPr>
          <w:delText xml:space="preserve"> communication module</w:delText>
        </w:r>
        <w:r w:rsidR="00334928" w:rsidRPr="003B22A0" w:rsidDel="00470842">
          <w:rPr>
            <w:rFonts w:ascii="Times New Roman" w:eastAsia="맑은 고딕" w:hAnsi="Times New Roman" w:cs="Times New Roman"/>
            <w:sz w:val="24"/>
            <w:szCs w:val="24"/>
          </w:rPr>
          <w:delText xml:space="preserve"> </w:delText>
        </w:r>
        <w:r w:rsidR="007D7114" w:rsidRPr="003B22A0" w:rsidDel="00470842">
          <w:rPr>
            <w:rFonts w:ascii="Times New Roman" w:eastAsia="맑은 고딕" w:hAnsi="Times New Roman" w:cs="Times New Roman"/>
            <w:sz w:val="24"/>
            <w:szCs w:val="24"/>
          </w:rPr>
          <w:delText xml:space="preserve">which is coupled to </w:delText>
        </w:r>
        <w:r w:rsidR="009E25C7" w:rsidRPr="003B22A0" w:rsidDel="00470842">
          <w:rPr>
            <w:rFonts w:ascii="Times New Roman" w:eastAsia="맑은 고딕" w:hAnsi="Times New Roman" w:cs="Times New Roman"/>
            <w:sz w:val="24"/>
            <w:szCs w:val="24"/>
          </w:rPr>
          <w:delText xml:space="preserve">the </w:delText>
        </w:r>
        <w:r w:rsidR="009E25C7" w:rsidRPr="003B22A0" w:rsidDel="00470842">
          <w:rPr>
            <w:rFonts w:ascii="Times New Roman" w:eastAsia="맑은 고딕" w:hAnsi="Times New Roman" w:cs="Times New Roman"/>
            <w:i/>
            <w:sz w:val="24"/>
            <w:szCs w:val="24"/>
          </w:rPr>
          <w:delText>dmpR</w:delText>
        </w:r>
        <w:r w:rsidR="009E25C7" w:rsidRPr="003B22A0" w:rsidDel="00470842">
          <w:rPr>
            <w:rFonts w:ascii="Times New Roman" w:eastAsia="맑은 고딕" w:hAnsi="Times New Roman" w:cs="Times New Roman"/>
            <w:sz w:val="24"/>
            <w:szCs w:val="24"/>
          </w:rPr>
          <w:delText xml:space="preserve"> based </w:delText>
        </w:r>
        <w:r w:rsidR="00E223B4" w:rsidRPr="003B22A0" w:rsidDel="00470842">
          <w:rPr>
            <w:rFonts w:ascii="Times New Roman" w:eastAsia="맑은 고딕" w:hAnsi="Times New Roman" w:cs="Times New Roman"/>
            <w:sz w:val="24"/>
            <w:szCs w:val="24"/>
          </w:rPr>
          <w:delText>biosensor</w:delText>
        </w:r>
        <w:r w:rsidR="006C4360" w:rsidRPr="003B22A0" w:rsidDel="00470842">
          <w:rPr>
            <w:rFonts w:ascii="Times New Roman" w:eastAsia="맑은 고딕" w:hAnsi="Times New Roman" w:cs="Times New Roman"/>
            <w:sz w:val="24"/>
            <w:szCs w:val="24"/>
          </w:rPr>
          <w:delText xml:space="preserve"> (Figure 1A)</w:delText>
        </w:r>
        <w:r w:rsidR="005758FF" w:rsidRPr="003B22A0" w:rsidDel="00470842">
          <w:rPr>
            <w:rFonts w:ascii="Times New Roman" w:eastAsia="맑은 고딕" w:hAnsi="Times New Roman" w:cs="Times New Roman"/>
            <w:sz w:val="24"/>
            <w:szCs w:val="24"/>
          </w:rPr>
          <w:delText xml:space="preserve">. </w:delText>
        </w:r>
      </w:del>
      <w:moveFromRangeStart w:id="309" w:author="만든 이" w:name="move106950521"/>
      <w:moveFrom w:id="310" w:author="만든 이">
        <w:del w:id="311" w:author="만든 이">
          <w:r w:rsidR="00A750B7" w:rsidRPr="003B22A0" w:rsidDel="00470842">
            <w:rPr>
              <w:rFonts w:ascii="Times New Roman" w:eastAsia="맑은 고딕" w:hAnsi="Times New Roman" w:cs="Times New Roman"/>
              <w:sz w:val="24"/>
              <w:szCs w:val="24"/>
            </w:rPr>
            <w:delText>We constructed t</w:delText>
          </w:r>
          <w:r w:rsidR="004969F2" w:rsidRPr="003B22A0" w:rsidDel="00470842">
            <w:rPr>
              <w:rFonts w:ascii="Times New Roman" w:eastAsia="맑은 고딕" w:hAnsi="Times New Roman" w:cs="Times New Roman"/>
              <w:sz w:val="24"/>
              <w:szCs w:val="24"/>
            </w:rPr>
            <w:delText>wo types of</w:delText>
          </w:r>
          <w:r w:rsidR="00A750B7" w:rsidRPr="003B22A0" w:rsidDel="00470842">
            <w:rPr>
              <w:rFonts w:ascii="Times New Roman" w:eastAsia="맑은 고딕" w:hAnsi="Times New Roman" w:cs="Times New Roman"/>
              <w:sz w:val="24"/>
              <w:szCs w:val="24"/>
            </w:rPr>
            <w:delText xml:space="preserve"> </w:delText>
          </w:r>
          <w:r w:rsidR="004969F2" w:rsidRPr="003B22A0" w:rsidDel="00470842">
            <w:rPr>
              <w:rFonts w:ascii="Times New Roman" w:eastAsia="맑은 고딕" w:hAnsi="Times New Roman" w:cs="Times New Roman"/>
              <w:sz w:val="24"/>
              <w:szCs w:val="24"/>
            </w:rPr>
            <w:delText xml:space="preserve">biosensors </w:delText>
          </w:r>
          <w:r w:rsidR="00A750B7" w:rsidRPr="003B22A0" w:rsidDel="00470842">
            <w:rPr>
              <w:rFonts w:ascii="Times New Roman" w:eastAsia="맑은 고딕" w:hAnsi="Times New Roman" w:cs="Times New Roman"/>
              <w:sz w:val="24"/>
              <w:szCs w:val="24"/>
            </w:rPr>
            <w:delText>o</w:delText>
          </w:r>
          <w:r w:rsidR="00E16A32" w:rsidRPr="003B22A0" w:rsidDel="00470842">
            <w:rPr>
              <w:rFonts w:ascii="Times New Roman" w:eastAsia="맑은 고딕" w:hAnsi="Times New Roman" w:cs="Times New Roman"/>
              <w:sz w:val="24"/>
              <w:szCs w:val="24"/>
            </w:rPr>
            <w:delText xml:space="preserve">ne </w:delText>
          </w:r>
          <w:r w:rsidR="00A750B7" w:rsidRPr="003B22A0" w:rsidDel="00470842">
            <w:rPr>
              <w:rFonts w:ascii="Times New Roman" w:eastAsia="맑은 고딕" w:hAnsi="Times New Roman" w:cs="Times New Roman"/>
              <w:sz w:val="24"/>
              <w:szCs w:val="24"/>
            </w:rPr>
            <w:delText xml:space="preserve">of which, called “Detector”, responses to </w:delText>
          </w:r>
          <w:r w:rsidR="00AF2845" w:rsidRPr="003B22A0" w:rsidDel="00470842">
            <w:rPr>
              <w:rFonts w:ascii="Times New Roman" w:eastAsia="맑은 고딕" w:hAnsi="Times New Roman" w:cs="Times New Roman"/>
              <w:sz w:val="24"/>
              <w:szCs w:val="24"/>
            </w:rPr>
            <w:delText xml:space="preserve">target molecules </w:delText>
          </w:r>
          <w:r w:rsidR="00A750B7" w:rsidRPr="003B22A0" w:rsidDel="00470842">
            <w:rPr>
              <w:rFonts w:ascii="Times New Roman" w:eastAsia="맑은 고딕" w:hAnsi="Times New Roman" w:cs="Times New Roman"/>
              <w:sz w:val="24"/>
              <w:szCs w:val="24"/>
            </w:rPr>
            <w:delText xml:space="preserve">by the DmpR regulator which induces </w:delText>
          </w:r>
          <w:r w:rsidRPr="003B22A0" w:rsidDel="00470842">
            <w:rPr>
              <w:rFonts w:ascii="Times New Roman" w:eastAsia="맑은 고딕" w:hAnsi="Times New Roman" w:cs="Times New Roman"/>
              <w:sz w:val="24"/>
              <w:szCs w:val="24"/>
            </w:rPr>
            <w:delText>the expression of</w:delText>
          </w:r>
          <w:r w:rsidR="00A750B7" w:rsidRPr="003B22A0" w:rsidDel="00470842">
            <w:rPr>
              <w:rFonts w:ascii="Times New Roman" w:eastAsia="맑은 고딕" w:hAnsi="Times New Roman" w:cs="Times New Roman"/>
              <w:sz w:val="24"/>
              <w:szCs w:val="24"/>
            </w:rPr>
            <w:delText xml:space="preserve"> downstream </w:delText>
          </w:r>
          <w:r w:rsidR="00E223B4" w:rsidRPr="003B22A0" w:rsidDel="00470842">
            <w:rPr>
              <w:rFonts w:ascii="Times New Roman" w:eastAsia="맑은 고딕" w:hAnsi="Times New Roman" w:cs="Times New Roman"/>
              <w:i/>
              <w:sz w:val="24"/>
              <w:szCs w:val="24"/>
            </w:rPr>
            <w:delText>luxI</w:delText>
          </w:r>
          <w:r w:rsidR="00E223B4" w:rsidRPr="003B22A0" w:rsidDel="00470842">
            <w:rPr>
              <w:rFonts w:ascii="Times New Roman" w:eastAsia="맑은 고딕" w:hAnsi="Times New Roman" w:cs="Times New Roman"/>
              <w:sz w:val="24"/>
              <w:szCs w:val="24"/>
            </w:rPr>
            <w:delText xml:space="preserve"> </w:delText>
          </w:r>
          <w:r w:rsidR="00A750B7" w:rsidRPr="003B22A0" w:rsidDel="00470842">
            <w:rPr>
              <w:rFonts w:ascii="Times New Roman" w:eastAsia="맑은 고딕" w:hAnsi="Times New Roman" w:cs="Times New Roman"/>
              <w:sz w:val="24"/>
              <w:szCs w:val="24"/>
            </w:rPr>
            <w:delText xml:space="preserve">and </w:delText>
          </w:r>
          <w:r w:rsidR="00E223B4" w:rsidRPr="003B22A0" w:rsidDel="00470842">
            <w:rPr>
              <w:rFonts w:ascii="Times New Roman" w:eastAsia="맑은 고딕" w:hAnsi="Times New Roman" w:cs="Times New Roman"/>
              <w:i/>
              <w:sz w:val="24"/>
              <w:szCs w:val="24"/>
            </w:rPr>
            <w:delText>turboRFP</w:delText>
          </w:r>
          <w:r w:rsidR="00113155" w:rsidRPr="003B22A0" w:rsidDel="00470842">
            <w:rPr>
              <w:rFonts w:ascii="Times New Roman" w:eastAsia="맑은 고딕" w:hAnsi="Times New Roman" w:cs="Times New Roman"/>
              <w:sz w:val="24"/>
              <w:szCs w:val="24"/>
            </w:rPr>
            <w:delText xml:space="preserve"> reporter gene</w:delText>
          </w:r>
          <w:r w:rsidR="00A750B7" w:rsidRPr="003B22A0" w:rsidDel="00470842">
            <w:rPr>
              <w:rFonts w:ascii="Times New Roman" w:eastAsia="맑은 고딕" w:hAnsi="Times New Roman" w:cs="Times New Roman"/>
              <w:sz w:val="24"/>
              <w:szCs w:val="24"/>
            </w:rPr>
            <w:delText>s</w:delText>
          </w:r>
          <w:r w:rsidR="00373A38" w:rsidRPr="003B22A0" w:rsidDel="00470842">
            <w:rPr>
              <w:rFonts w:ascii="Times New Roman" w:eastAsia="맑은 고딕" w:hAnsi="Times New Roman" w:cs="Times New Roman"/>
              <w:sz w:val="24"/>
              <w:szCs w:val="24"/>
            </w:rPr>
            <w:delText xml:space="preserve"> (</w:delText>
          </w:r>
          <w:r w:rsidR="008F2F0F" w:rsidRPr="003B22A0" w:rsidDel="00470842">
            <w:rPr>
              <w:rFonts w:ascii="Times New Roman" w:eastAsia="맑은 고딕" w:hAnsi="Times New Roman" w:cs="Times New Roman"/>
              <w:sz w:val="24"/>
              <w:szCs w:val="24"/>
            </w:rPr>
            <w:delText xml:space="preserve">suppl. </w:delText>
          </w:r>
          <w:r w:rsidR="00373A38" w:rsidRPr="003B22A0" w:rsidDel="00470842">
            <w:rPr>
              <w:rFonts w:ascii="Times New Roman" w:eastAsia="맑은 고딕" w:hAnsi="Times New Roman" w:cs="Times New Roman"/>
              <w:sz w:val="24"/>
              <w:szCs w:val="24"/>
            </w:rPr>
            <w:delText>Table 1</w:delText>
          </w:r>
          <w:r w:rsidR="008F2F0F" w:rsidRPr="003B22A0" w:rsidDel="00470842">
            <w:rPr>
              <w:rFonts w:ascii="Times New Roman" w:eastAsia="맑은 고딕" w:hAnsi="Times New Roman" w:cs="Times New Roman"/>
              <w:sz w:val="24"/>
              <w:szCs w:val="24"/>
            </w:rPr>
            <w:delText xml:space="preserve"> primers</w:delText>
          </w:r>
          <w:r w:rsidR="00373A38" w:rsidRPr="003B22A0" w:rsidDel="00470842">
            <w:rPr>
              <w:rFonts w:ascii="Times New Roman" w:eastAsia="맑은 고딕" w:hAnsi="Times New Roman" w:cs="Times New Roman"/>
              <w:sz w:val="24"/>
              <w:szCs w:val="24"/>
            </w:rPr>
            <w:delText>)</w:delText>
          </w:r>
          <w:r w:rsidR="00E223B4" w:rsidRPr="003B22A0" w:rsidDel="00470842">
            <w:rPr>
              <w:rFonts w:ascii="Times New Roman" w:eastAsia="맑은 고딕" w:hAnsi="Times New Roman" w:cs="Times New Roman"/>
              <w:sz w:val="24"/>
              <w:szCs w:val="24"/>
            </w:rPr>
            <w:delText xml:space="preserve">. </w:delText>
          </w:r>
          <w:r w:rsidR="00F10826" w:rsidRPr="003B22A0" w:rsidDel="00470842">
            <w:rPr>
              <w:rFonts w:ascii="Times New Roman" w:eastAsia="맑은 고딕" w:hAnsi="Times New Roman" w:cs="Times New Roman"/>
              <w:sz w:val="24"/>
              <w:szCs w:val="24"/>
            </w:rPr>
            <w:delText xml:space="preserve">The other type </w:delText>
          </w:r>
          <w:r w:rsidRPr="003B22A0" w:rsidDel="00470842">
            <w:rPr>
              <w:rFonts w:ascii="Times New Roman" w:eastAsia="맑은 고딕" w:hAnsi="Times New Roman" w:cs="Times New Roman"/>
              <w:sz w:val="24"/>
              <w:szCs w:val="24"/>
            </w:rPr>
            <w:delText>of biosensor, called “Reporter” which</w:delText>
          </w:r>
          <w:r w:rsidR="00F10826" w:rsidRPr="003B22A0" w:rsidDel="00470842">
            <w:rPr>
              <w:rFonts w:ascii="Times New Roman" w:eastAsia="맑은 고딕" w:hAnsi="Times New Roman" w:cs="Times New Roman"/>
              <w:sz w:val="24"/>
              <w:szCs w:val="24"/>
            </w:rPr>
            <w:delText xml:space="preserve"> consists of AHL inducible </w:delText>
          </w:r>
          <w:r w:rsidR="00F10826" w:rsidRPr="003B22A0" w:rsidDel="00470842">
            <w:rPr>
              <w:rFonts w:ascii="Times New Roman" w:eastAsia="맑은 고딕" w:hAnsi="Times New Roman" w:cs="Times New Roman"/>
              <w:i/>
              <w:sz w:val="24"/>
              <w:szCs w:val="24"/>
            </w:rPr>
            <w:delText>luxR</w:delText>
          </w:r>
          <w:r w:rsidR="00F10826" w:rsidRPr="003B22A0" w:rsidDel="00470842">
            <w:rPr>
              <w:rFonts w:ascii="Times New Roman" w:eastAsia="맑은 고딕" w:hAnsi="Times New Roman" w:cs="Times New Roman"/>
              <w:sz w:val="24"/>
              <w:szCs w:val="24"/>
            </w:rPr>
            <w:delText xml:space="preserve"> and its </w:delText>
          </w:r>
          <w:r w:rsidR="00ED3550" w:rsidRPr="003B22A0" w:rsidDel="00470842">
            <w:rPr>
              <w:rFonts w:ascii="Times New Roman" w:eastAsia="맑은 고딕" w:hAnsi="Times New Roman" w:cs="Times New Roman"/>
              <w:sz w:val="24"/>
              <w:szCs w:val="24"/>
            </w:rPr>
            <w:delText>downstream enhanced green fluorescence protein (</w:delText>
          </w:r>
          <w:r w:rsidR="00EA2F60" w:rsidRPr="003B22A0" w:rsidDel="00470842">
            <w:rPr>
              <w:rFonts w:ascii="Times New Roman" w:eastAsia="맑은 고딕" w:hAnsi="Times New Roman" w:cs="Times New Roman"/>
              <w:sz w:val="24"/>
              <w:szCs w:val="24"/>
            </w:rPr>
            <w:delText>E</w:delText>
          </w:r>
          <w:r w:rsidR="006B44A9" w:rsidRPr="003B22A0" w:rsidDel="00470842">
            <w:rPr>
              <w:rFonts w:ascii="Times New Roman" w:eastAsia="맑은 고딕" w:hAnsi="Times New Roman" w:cs="Times New Roman"/>
              <w:sz w:val="24"/>
              <w:szCs w:val="24"/>
            </w:rPr>
            <w:delText>GFP</w:delText>
          </w:r>
          <w:r w:rsidR="00ED3550" w:rsidRPr="003B22A0" w:rsidDel="00470842">
            <w:rPr>
              <w:rFonts w:ascii="Times New Roman" w:eastAsia="맑은 고딕" w:hAnsi="Times New Roman" w:cs="Times New Roman"/>
              <w:sz w:val="24"/>
              <w:szCs w:val="24"/>
            </w:rPr>
            <w:delText>)</w:delText>
          </w:r>
          <w:r w:rsidR="00A750B7" w:rsidRPr="003B22A0" w:rsidDel="00470842">
            <w:rPr>
              <w:rFonts w:ascii="Times New Roman" w:eastAsia="맑은 고딕" w:hAnsi="Times New Roman" w:cs="Times New Roman"/>
              <w:sz w:val="24"/>
              <w:szCs w:val="24"/>
            </w:rPr>
            <w:delText xml:space="preserve"> gene</w:delText>
          </w:r>
          <w:r w:rsidR="00F10826" w:rsidRPr="003B22A0" w:rsidDel="00470842">
            <w:rPr>
              <w:rFonts w:ascii="Times New Roman" w:eastAsia="맑은 고딕" w:hAnsi="Times New Roman" w:cs="Times New Roman"/>
              <w:sz w:val="24"/>
              <w:szCs w:val="24"/>
            </w:rPr>
            <w:delText xml:space="preserve">. </w:delText>
          </w:r>
        </w:del>
      </w:moveFrom>
      <w:moveFromRangeEnd w:id="309"/>
      <w:del w:id="312" w:author="만든 이">
        <w:r w:rsidR="000F5232" w:rsidRPr="003B22A0" w:rsidDel="00470842">
          <w:rPr>
            <w:rFonts w:ascii="Times New Roman" w:eastAsia="맑은 고딕" w:hAnsi="Times New Roman" w:cs="Times New Roman"/>
            <w:sz w:val="24"/>
            <w:szCs w:val="24"/>
          </w:rPr>
          <w:delText xml:space="preserve">Once the </w:delText>
        </w:r>
        <w:r w:rsidR="003F4C6F" w:rsidRPr="003B22A0" w:rsidDel="00470842">
          <w:rPr>
            <w:rFonts w:ascii="Times New Roman" w:eastAsia="맑은 고딕" w:hAnsi="Times New Roman" w:cs="Times New Roman"/>
            <w:sz w:val="24"/>
            <w:szCs w:val="24"/>
          </w:rPr>
          <w:delText xml:space="preserve">detector </w:delText>
        </w:r>
        <w:r w:rsidR="000857BA" w:rsidRPr="003B22A0" w:rsidDel="00470842">
          <w:rPr>
            <w:rFonts w:ascii="Times New Roman" w:eastAsia="맑은 고딕" w:hAnsi="Times New Roman" w:cs="Times New Roman"/>
            <w:sz w:val="24"/>
            <w:szCs w:val="24"/>
          </w:rPr>
          <w:delText>cells are</w:delText>
        </w:r>
        <w:r w:rsidR="003F4C6F" w:rsidRPr="003B22A0" w:rsidDel="00470842">
          <w:rPr>
            <w:rFonts w:ascii="Times New Roman" w:eastAsia="맑은 고딕" w:hAnsi="Times New Roman" w:cs="Times New Roman"/>
            <w:sz w:val="24"/>
            <w:szCs w:val="24"/>
          </w:rPr>
          <w:delText xml:space="preserve"> triggered by</w:delText>
        </w:r>
        <w:r w:rsidR="00BD044C" w:rsidRPr="003B22A0" w:rsidDel="00470842">
          <w:rPr>
            <w:rFonts w:ascii="Times New Roman" w:eastAsia="맑은 고딕" w:hAnsi="Times New Roman" w:cs="Times New Roman"/>
            <w:sz w:val="24"/>
            <w:szCs w:val="24"/>
          </w:rPr>
          <w:delText xml:space="preserve"> hazardous compounds such as</w:delText>
        </w:r>
        <w:r w:rsidR="003F4C6F" w:rsidRPr="003B22A0" w:rsidDel="00470842">
          <w:rPr>
            <w:rFonts w:ascii="Times New Roman" w:eastAsia="맑은 고딕" w:hAnsi="Times New Roman" w:cs="Times New Roman"/>
            <w:sz w:val="24"/>
            <w:szCs w:val="24"/>
          </w:rPr>
          <w:delText xml:space="preserve"> phenol,</w:delText>
        </w:r>
        <w:r w:rsidR="00F2238A" w:rsidRPr="003B22A0" w:rsidDel="00470842">
          <w:rPr>
            <w:rFonts w:ascii="Times New Roman" w:eastAsia="맑은 고딕" w:hAnsi="Times New Roman" w:cs="Times New Roman"/>
            <w:sz w:val="24"/>
            <w:szCs w:val="24"/>
          </w:rPr>
          <w:delText xml:space="preserve"> they show red fluorescence </w:delText>
        </w:r>
        <w:r w:rsidR="00C27EDC" w:rsidRPr="003B22A0" w:rsidDel="00470842">
          <w:rPr>
            <w:rFonts w:ascii="Times New Roman" w:eastAsia="맑은 고딕" w:hAnsi="Times New Roman" w:cs="Times New Roman"/>
            <w:sz w:val="24"/>
            <w:szCs w:val="24"/>
          </w:rPr>
          <w:delText xml:space="preserve">and </w:delText>
        </w:r>
        <w:r w:rsidR="001A6194" w:rsidRPr="003B22A0" w:rsidDel="00470842">
          <w:rPr>
            <w:rFonts w:ascii="Times New Roman" w:eastAsia="맑은 고딕" w:hAnsi="Times New Roman" w:cs="Times New Roman"/>
            <w:sz w:val="24"/>
            <w:szCs w:val="24"/>
          </w:rPr>
          <w:delText>generate AHL</w:delText>
        </w:r>
        <w:r w:rsidR="00E24722" w:rsidRPr="003B22A0" w:rsidDel="00470842">
          <w:rPr>
            <w:rFonts w:ascii="Times New Roman" w:eastAsia="맑은 고딕" w:hAnsi="Times New Roman" w:cs="Times New Roman"/>
            <w:sz w:val="24"/>
            <w:szCs w:val="24"/>
          </w:rPr>
          <w:delText xml:space="preserve"> </w:delText>
        </w:r>
        <w:r w:rsidR="00A44554" w:rsidRPr="003B22A0" w:rsidDel="00470842">
          <w:rPr>
            <w:rFonts w:ascii="Times New Roman" w:eastAsia="맑은 고딕" w:hAnsi="Times New Roman" w:cs="Times New Roman"/>
            <w:sz w:val="24"/>
            <w:szCs w:val="24"/>
          </w:rPr>
          <w:delText>that</w:delText>
        </w:r>
        <w:r w:rsidR="00E24722" w:rsidRPr="003B22A0" w:rsidDel="00470842">
          <w:rPr>
            <w:rFonts w:ascii="Times New Roman" w:eastAsia="맑은 고딕" w:hAnsi="Times New Roman" w:cs="Times New Roman"/>
            <w:sz w:val="24"/>
            <w:szCs w:val="24"/>
          </w:rPr>
          <w:delText xml:space="preserve"> induces the green fluorescence expression of the reporter cells</w:delText>
        </w:r>
        <w:r w:rsidR="001A6194" w:rsidRPr="003B22A0" w:rsidDel="00470842">
          <w:rPr>
            <w:rFonts w:ascii="Times New Roman" w:eastAsia="맑은 고딕" w:hAnsi="Times New Roman" w:cs="Times New Roman"/>
            <w:sz w:val="24"/>
            <w:szCs w:val="24"/>
          </w:rPr>
          <w:delText xml:space="preserve">. </w:delText>
        </w:r>
      </w:del>
    </w:p>
    <w:p w:rsidR="00875E92" w:rsidDel="00470842" w:rsidRDefault="00875E92" w:rsidP="00CD18A2">
      <w:pPr>
        <w:pStyle w:val="a3"/>
        <w:snapToGrid w:val="0"/>
        <w:spacing w:line="360" w:lineRule="auto"/>
        <w:rPr>
          <w:ins w:id="313" w:author="만든 이"/>
          <w:del w:id="314" w:author="만든 이"/>
          <w:rFonts w:ascii="Times New Roman" w:eastAsia="맑은 고딕" w:hAnsi="Times New Roman" w:cs="Times New Roman"/>
          <w:sz w:val="24"/>
          <w:szCs w:val="24"/>
        </w:rPr>
      </w:pPr>
    </w:p>
    <w:p w:rsidR="00A24B03" w:rsidRPr="003B22A0" w:rsidRDefault="00D02662" w:rsidP="00CD18A2">
      <w:pPr>
        <w:pStyle w:val="a3"/>
        <w:snapToGrid w:val="0"/>
        <w:spacing w:line="360" w:lineRule="auto"/>
        <w:rPr>
          <w:rFonts w:ascii="Times New Roman" w:eastAsia="맑은 고딕" w:hAnsi="Times New Roman" w:cs="Times New Roman"/>
          <w:sz w:val="24"/>
          <w:szCs w:val="24"/>
        </w:rPr>
      </w:pPr>
      <w:moveFromRangeStart w:id="315" w:author="만든 이" w:name="move107055689"/>
      <w:moveFrom w:id="316" w:author="만든 이">
        <w:r w:rsidRPr="003B22A0" w:rsidDel="00875E92">
          <w:rPr>
            <w:rFonts w:ascii="Times New Roman" w:eastAsia="맑은 고딕" w:hAnsi="Times New Roman" w:cs="Times New Roman"/>
            <w:sz w:val="24"/>
            <w:szCs w:val="24"/>
          </w:rPr>
          <w:t xml:space="preserve">In order to confirm the two </w:t>
        </w:r>
        <w:r w:rsidR="00574116" w:rsidRPr="003B22A0" w:rsidDel="00875E92">
          <w:rPr>
            <w:rFonts w:ascii="Times New Roman" w:eastAsia="맑은 고딕" w:hAnsi="Times New Roman" w:cs="Times New Roman"/>
            <w:sz w:val="24"/>
            <w:szCs w:val="24"/>
          </w:rPr>
          <w:t>different</w:t>
        </w:r>
        <w:r w:rsidRPr="003B22A0" w:rsidDel="00875E92">
          <w:rPr>
            <w:rFonts w:ascii="Times New Roman" w:eastAsia="맑은 고딕" w:hAnsi="Times New Roman" w:cs="Times New Roman"/>
            <w:sz w:val="24"/>
            <w:szCs w:val="24"/>
          </w:rPr>
          <w:t xml:space="preserve"> biosensors are properly behaved in responding to phenol, detector and reporter cells were co-cultured in a LB medium with the same seed ratio and measured their </w:t>
        </w:r>
        <w:r w:rsidR="00A24B03" w:rsidRPr="003B22A0" w:rsidDel="00875E92">
          <w:rPr>
            <w:rFonts w:ascii="Times New Roman" w:eastAsia="맑은 고딕" w:hAnsi="Times New Roman" w:cs="Times New Roman"/>
            <w:sz w:val="24"/>
            <w:szCs w:val="24"/>
          </w:rPr>
          <w:t xml:space="preserve">single cell level </w:t>
        </w:r>
        <w:r w:rsidRPr="003B22A0" w:rsidDel="00875E92">
          <w:rPr>
            <w:rFonts w:ascii="Times New Roman" w:eastAsia="맑은 고딕" w:hAnsi="Times New Roman" w:cs="Times New Roman"/>
            <w:sz w:val="24"/>
            <w:szCs w:val="24"/>
          </w:rPr>
          <w:t xml:space="preserve">fluorescence </w:t>
        </w:r>
        <w:r w:rsidR="00A24B03" w:rsidRPr="003B22A0" w:rsidDel="00875E92">
          <w:rPr>
            <w:rFonts w:ascii="Times New Roman" w:eastAsia="맑은 고딕" w:hAnsi="Times New Roman" w:cs="Times New Roman"/>
            <w:sz w:val="24"/>
            <w:szCs w:val="24"/>
          </w:rPr>
          <w:t>with flow cytometry</w:t>
        </w:r>
        <w:r w:rsidR="00DD4371" w:rsidRPr="003B22A0" w:rsidDel="00875E92">
          <w:rPr>
            <w:rFonts w:ascii="Times New Roman" w:eastAsia="맑은 고딕" w:hAnsi="Times New Roman" w:cs="Times New Roman"/>
            <w:sz w:val="24"/>
            <w:szCs w:val="24"/>
          </w:rPr>
          <w:t xml:space="preserve"> (Figure 1B)</w:t>
        </w:r>
        <w:r w:rsidR="00A24B03" w:rsidRPr="003B22A0" w:rsidDel="00875E92">
          <w:rPr>
            <w:rFonts w:ascii="Times New Roman" w:eastAsia="맑은 고딕" w:hAnsi="Times New Roman" w:cs="Times New Roman"/>
            <w:sz w:val="24"/>
            <w:szCs w:val="24"/>
          </w:rPr>
          <w:t xml:space="preserve">. When </w:t>
        </w:r>
        <w:r w:rsidR="00BD4FBB" w:rsidRPr="003B22A0" w:rsidDel="00875E92">
          <w:rPr>
            <w:rFonts w:ascii="Times New Roman" w:eastAsia="맑은 고딕" w:hAnsi="Times New Roman" w:cs="Times New Roman"/>
            <w:sz w:val="24"/>
            <w:szCs w:val="24"/>
          </w:rPr>
          <w:t xml:space="preserve">there is </w:t>
        </w:r>
        <w:r w:rsidR="00A24B03" w:rsidRPr="003B22A0" w:rsidDel="00875E92">
          <w:rPr>
            <w:rFonts w:ascii="Times New Roman" w:eastAsia="맑은 고딕" w:hAnsi="Times New Roman" w:cs="Times New Roman"/>
            <w:sz w:val="24"/>
            <w:szCs w:val="24"/>
          </w:rPr>
          <w:t xml:space="preserve">no phenol in </w:t>
        </w:r>
        <w:r w:rsidR="00A55622" w:rsidRPr="003B22A0" w:rsidDel="00875E92">
          <w:rPr>
            <w:rFonts w:ascii="Times New Roman" w:eastAsia="맑은 고딕" w:hAnsi="Times New Roman" w:cs="Times New Roman"/>
            <w:sz w:val="24"/>
            <w:szCs w:val="24"/>
          </w:rPr>
          <w:t xml:space="preserve">the culture </w:t>
        </w:r>
        <w:r w:rsidR="00CB39EB" w:rsidRPr="003B22A0" w:rsidDel="00875E92">
          <w:rPr>
            <w:rFonts w:ascii="Times New Roman" w:eastAsia="맑은 고딕" w:hAnsi="Times New Roman" w:cs="Times New Roman"/>
            <w:sz w:val="24"/>
            <w:szCs w:val="24"/>
          </w:rPr>
          <w:t>broth</w:t>
        </w:r>
        <w:r w:rsidR="00A24B03" w:rsidRPr="003B22A0" w:rsidDel="00875E92">
          <w:rPr>
            <w:rFonts w:ascii="Times New Roman" w:eastAsia="맑은 고딕" w:hAnsi="Times New Roman" w:cs="Times New Roman"/>
            <w:sz w:val="24"/>
            <w:szCs w:val="24"/>
          </w:rPr>
          <w:t xml:space="preserve">, </w:t>
        </w:r>
        <w:r w:rsidR="00CB39EB" w:rsidRPr="003B22A0" w:rsidDel="00875E92">
          <w:rPr>
            <w:rFonts w:ascii="Times New Roman" w:eastAsia="맑은 고딕" w:hAnsi="Times New Roman" w:cs="Times New Roman"/>
            <w:sz w:val="24"/>
            <w:szCs w:val="24"/>
          </w:rPr>
          <w:t>neither green nor red fluorescence were not observed. But as the phenol concentration increases ranging from 1</w:t>
        </w:r>
        <w:r w:rsidR="00D55C6F" w:rsidRPr="003B22A0" w:rsidDel="00875E92">
          <w:rPr>
            <w:rFonts w:ascii="Symbol" w:eastAsia="맑은 고딕" w:hAnsi="Symbol" w:cs="Times New Roman"/>
            <w:sz w:val="24"/>
            <w:szCs w:val="24"/>
          </w:rPr>
          <w:t></w:t>
        </w:r>
        <w:r w:rsidR="00CB39EB" w:rsidRPr="003B22A0" w:rsidDel="00875E92">
          <w:rPr>
            <w:rFonts w:ascii="Times New Roman" w:eastAsia="맑은 고딕" w:hAnsi="Times New Roman" w:cs="Times New Roman"/>
            <w:sz w:val="24"/>
            <w:szCs w:val="24"/>
          </w:rPr>
          <w:t xml:space="preserve">M to 1mM, </w:t>
        </w:r>
        <w:r w:rsidR="00A55622" w:rsidRPr="003B22A0" w:rsidDel="00875E92">
          <w:rPr>
            <w:rFonts w:ascii="Times New Roman" w:eastAsia="맑은 고딕" w:hAnsi="Times New Roman" w:cs="Times New Roman"/>
            <w:sz w:val="24"/>
            <w:szCs w:val="24"/>
          </w:rPr>
          <w:t xml:space="preserve">the </w:t>
        </w:r>
        <w:r w:rsidR="00CB39EB" w:rsidRPr="003B22A0" w:rsidDel="00875E92">
          <w:rPr>
            <w:rFonts w:ascii="Times New Roman" w:eastAsia="맑은 고딕" w:hAnsi="Times New Roman" w:cs="Times New Roman"/>
            <w:sz w:val="24"/>
            <w:szCs w:val="24"/>
          </w:rPr>
          <w:t xml:space="preserve">cell </w:t>
        </w:r>
        <w:r w:rsidR="00A55622" w:rsidRPr="003B22A0" w:rsidDel="00875E92">
          <w:rPr>
            <w:rFonts w:ascii="Times New Roman" w:eastAsia="맑은 고딕" w:hAnsi="Times New Roman" w:cs="Times New Roman"/>
            <w:sz w:val="24"/>
            <w:szCs w:val="24"/>
          </w:rPr>
          <w:t xml:space="preserve">population </w:t>
        </w:r>
        <w:r w:rsidR="00CB39EB" w:rsidRPr="003B22A0" w:rsidDel="00875E92">
          <w:rPr>
            <w:rFonts w:ascii="Times New Roman" w:eastAsia="맑은 고딕" w:hAnsi="Times New Roman" w:cs="Times New Roman"/>
            <w:sz w:val="24"/>
            <w:szCs w:val="24"/>
          </w:rPr>
          <w:t xml:space="preserve">was </w:t>
        </w:r>
        <w:r w:rsidR="00A55622" w:rsidRPr="003B22A0" w:rsidDel="00875E92">
          <w:rPr>
            <w:rFonts w:ascii="Times New Roman" w:eastAsia="맑은 고딕" w:hAnsi="Times New Roman" w:cs="Times New Roman"/>
            <w:sz w:val="24"/>
            <w:szCs w:val="24"/>
          </w:rPr>
          <w:t>clearly separated into two groups</w:t>
        </w:r>
        <w:r w:rsidR="00CB39EB" w:rsidRPr="003B22A0" w:rsidDel="00875E92">
          <w:rPr>
            <w:rFonts w:ascii="Times New Roman" w:eastAsia="맑은 고딕" w:hAnsi="Times New Roman" w:cs="Times New Roman"/>
            <w:sz w:val="24"/>
            <w:szCs w:val="24"/>
          </w:rPr>
          <w:t xml:space="preserve"> of green and red</w:t>
        </w:r>
        <w:r w:rsidR="00F566D0" w:rsidRPr="003B22A0" w:rsidDel="00875E92">
          <w:rPr>
            <w:rFonts w:ascii="Times New Roman" w:eastAsia="맑은 고딕" w:hAnsi="Times New Roman" w:cs="Times New Roman"/>
            <w:sz w:val="24"/>
            <w:szCs w:val="24"/>
          </w:rPr>
          <w:t xml:space="preserve"> fluorescence</w:t>
        </w:r>
        <w:r w:rsidR="006C4360" w:rsidRPr="003B22A0" w:rsidDel="00875E92">
          <w:rPr>
            <w:rFonts w:ascii="Times New Roman" w:eastAsia="맑은 고딕" w:hAnsi="Times New Roman" w:cs="Times New Roman"/>
            <w:sz w:val="24"/>
            <w:szCs w:val="24"/>
          </w:rPr>
          <w:t xml:space="preserve">, which means </w:t>
        </w:r>
        <w:r w:rsidR="00D257E5" w:rsidRPr="003B22A0" w:rsidDel="00875E92">
          <w:rPr>
            <w:rFonts w:ascii="Times New Roman" w:eastAsia="맑은 고딕" w:hAnsi="Times New Roman" w:cs="Times New Roman"/>
            <w:sz w:val="24"/>
            <w:szCs w:val="24"/>
          </w:rPr>
          <w:t xml:space="preserve">both </w:t>
        </w:r>
        <w:r w:rsidR="006C4360" w:rsidRPr="003B22A0" w:rsidDel="00875E92">
          <w:rPr>
            <w:rFonts w:ascii="Times New Roman" w:eastAsia="맑은 고딕" w:hAnsi="Times New Roman" w:cs="Times New Roman"/>
            <w:sz w:val="24"/>
            <w:szCs w:val="24"/>
          </w:rPr>
          <w:t>the</w:t>
        </w:r>
        <w:r w:rsidR="00D257E5" w:rsidRPr="003B22A0" w:rsidDel="00875E92">
          <w:rPr>
            <w:rFonts w:ascii="Times New Roman" w:eastAsia="맑은 고딕" w:hAnsi="Times New Roman" w:cs="Times New Roman"/>
            <w:sz w:val="24"/>
            <w:szCs w:val="24"/>
          </w:rPr>
          <w:t xml:space="preserve"> detector and reporter cells properly produces red and green fluorescence proteins, respectively, mediated by AHL as a response of</w:t>
        </w:r>
        <w:r w:rsidR="006C4360" w:rsidRPr="003B22A0" w:rsidDel="00875E92">
          <w:rPr>
            <w:rFonts w:ascii="Times New Roman" w:eastAsia="맑은 고딕" w:hAnsi="Times New Roman" w:cs="Times New Roman"/>
            <w:sz w:val="24"/>
            <w:szCs w:val="24"/>
          </w:rPr>
          <w:t xml:space="preserve"> </w:t>
        </w:r>
        <w:r w:rsidR="003E7138" w:rsidRPr="003B22A0" w:rsidDel="00875E92">
          <w:rPr>
            <w:rFonts w:ascii="Times New Roman" w:eastAsia="맑은 고딕" w:hAnsi="Times New Roman" w:cs="Times New Roman"/>
            <w:sz w:val="24"/>
            <w:szCs w:val="24"/>
          </w:rPr>
          <w:t xml:space="preserve">the </w:t>
        </w:r>
        <w:r w:rsidR="00D257E5" w:rsidRPr="003B22A0" w:rsidDel="00875E92">
          <w:rPr>
            <w:rFonts w:ascii="Times New Roman" w:eastAsia="맑은 고딕" w:hAnsi="Times New Roman" w:cs="Times New Roman"/>
            <w:sz w:val="24"/>
            <w:szCs w:val="24"/>
          </w:rPr>
          <w:t xml:space="preserve">phenol molecules.  </w:t>
        </w:r>
      </w:moveFrom>
      <w:moveFromRangeEnd w:id="315"/>
    </w:p>
    <w:p w:rsidR="00983D2D" w:rsidRPr="003B22A0" w:rsidRDefault="00983D2D" w:rsidP="00CD18A2">
      <w:pPr>
        <w:pStyle w:val="a3"/>
        <w:snapToGrid w:val="0"/>
        <w:spacing w:line="360" w:lineRule="auto"/>
        <w:rPr>
          <w:rFonts w:ascii="Times New Roman" w:eastAsia="맑은 고딕" w:hAnsi="Times New Roman" w:cs="Times New Roman"/>
          <w:sz w:val="24"/>
          <w:szCs w:val="24"/>
        </w:rPr>
      </w:pPr>
    </w:p>
    <w:p w:rsidR="00F863A6" w:rsidRPr="00462F76" w:rsidRDefault="007C323D" w:rsidP="001E265F">
      <w:pPr>
        <w:pStyle w:val="2"/>
      </w:pPr>
      <w:del w:id="317" w:author="만든 이">
        <w:r w:rsidDel="007A690C">
          <w:rPr>
            <w:rFonts w:hint="eastAsia"/>
          </w:rPr>
          <w:delText>C</w:delText>
        </w:r>
        <w:r w:rsidDel="007A690C">
          <w:delText>o-culture</w:delText>
        </w:r>
        <w:r w:rsidR="00EB5714" w:rsidDel="007A690C">
          <w:delText xml:space="preserve"> </w:delText>
        </w:r>
        <w:r w:rsidR="00D41A9E" w:rsidDel="007A690C">
          <w:delText>based</w:delText>
        </w:r>
      </w:del>
      <w:ins w:id="318" w:author="만든 이">
        <w:del w:id="319" w:author="만든 이">
          <w:r w:rsidR="007A690C" w:rsidDel="00876314">
            <w:delText>Homologous m</w:delText>
          </w:r>
        </w:del>
        <w:r w:rsidR="00876314">
          <w:t>M</w:t>
        </w:r>
        <w:r w:rsidR="007A690C">
          <w:t>icrobial</w:t>
        </w:r>
      </w:ins>
      <w:r w:rsidR="00D41A9E">
        <w:t xml:space="preserve"> </w:t>
      </w:r>
      <w:r w:rsidR="000242DF">
        <w:t>biosensor</w:t>
      </w:r>
      <w:ins w:id="320" w:author="만든 이">
        <w:r w:rsidR="00D814CB">
          <w:t xml:space="preserve"> optimization</w:t>
        </w:r>
      </w:ins>
      <w:del w:id="321" w:author="만든 이">
        <w:r w:rsidR="008A0BC7" w:rsidDel="007A690C">
          <w:delText xml:space="preserve"> mixture</w:delText>
        </w:r>
      </w:del>
    </w:p>
    <w:p w:rsidR="00096861" w:rsidRDefault="008F424E" w:rsidP="00CD18A2">
      <w:pPr>
        <w:pStyle w:val="a3"/>
        <w:snapToGrid w:val="0"/>
        <w:spacing w:line="360" w:lineRule="auto"/>
        <w:rPr>
          <w:ins w:id="322" w:author="만든 이"/>
          <w:rFonts w:ascii="Times New Roman" w:eastAsia="맑은 고딕" w:hAnsi="Times New Roman" w:cs="Times New Roman"/>
          <w:sz w:val="24"/>
          <w:szCs w:val="24"/>
        </w:rPr>
      </w:pPr>
      <w:r w:rsidRPr="003B22A0">
        <w:rPr>
          <w:rFonts w:ascii="Times New Roman" w:eastAsia="맑은 고딕" w:hAnsi="Times New Roman" w:cs="Times New Roman"/>
          <w:sz w:val="24"/>
          <w:szCs w:val="24"/>
        </w:rPr>
        <w:t>The rational of signal amplification of the paired microbial biosensor is based on the much smaller low detection limit</w:t>
      </w:r>
      <w:r w:rsidR="008A3C71" w:rsidRPr="003B22A0">
        <w:rPr>
          <w:rFonts w:ascii="Times New Roman" w:eastAsia="맑은 고딕" w:hAnsi="Times New Roman" w:cs="Times New Roman"/>
          <w:sz w:val="24"/>
          <w:szCs w:val="24"/>
        </w:rPr>
        <w:t xml:space="preserve"> (LOD)</w:t>
      </w:r>
      <w:r w:rsidRPr="003B22A0">
        <w:rPr>
          <w:rFonts w:ascii="Times New Roman" w:eastAsia="맑은 고딕" w:hAnsi="Times New Roman" w:cs="Times New Roman"/>
          <w:sz w:val="24"/>
          <w:szCs w:val="24"/>
        </w:rPr>
        <w:t xml:space="preserve"> of LuxR regulator in reporter cells than the phenol responsive DmpR in detectors</w:t>
      </w:r>
      <w:r w:rsidR="00634903" w:rsidRPr="003B22A0">
        <w:rPr>
          <w:rFonts w:ascii="Times New Roman" w:eastAsia="맑은 고딕" w:hAnsi="Times New Roman" w:cs="Times New Roman"/>
          <w:sz w:val="24"/>
          <w:szCs w:val="24"/>
        </w:rPr>
        <w:t xml:space="preserve">. </w:t>
      </w:r>
    </w:p>
    <w:p w:rsidR="00096861" w:rsidRDefault="00096861" w:rsidP="00CD18A2">
      <w:pPr>
        <w:pStyle w:val="a3"/>
        <w:snapToGrid w:val="0"/>
        <w:spacing w:line="360" w:lineRule="auto"/>
        <w:rPr>
          <w:ins w:id="323" w:author="만든 이"/>
          <w:rFonts w:ascii="Times New Roman" w:eastAsia="맑은 고딕" w:hAnsi="Times New Roman" w:cs="Times New Roman"/>
          <w:sz w:val="24"/>
          <w:szCs w:val="24"/>
        </w:rPr>
      </w:pPr>
      <w:bookmarkStart w:id="324" w:name="_GoBack"/>
      <w:bookmarkEnd w:id="324"/>
    </w:p>
    <w:p w:rsidR="00096861" w:rsidRDefault="00096861" w:rsidP="00CD18A2">
      <w:pPr>
        <w:pStyle w:val="a3"/>
        <w:snapToGrid w:val="0"/>
        <w:spacing w:line="360" w:lineRule="auto"/>
        <w:rPr>
          <w:ins w:id="325" w:author="만든 이"/>
          <w:rFonts w:ascii="Times New Roman" w:eastAsia="맑은 고딕" w:hAnsi="Times New Roman" w:cs="Times New Roman"/>
          <w:sz w:val="24"/>
          <w:szCs w:val="24"/>
        </w:rPr>
      </w:pPr>
      <w:ins w:id="326" w:author="만든 이">
        <w:r>
          <w:rPr>
            <w:rFonts w:ascii="Times New Roman" w:eastAsia="맑은 고딕" w:hAnsi="Times New Roman" w:cs="Times New Roman"/>
            <w:sz w:val="24"/>
            <w:szCs w:val="24"/>
          </w:rPr>
          <w:t xml:space="preserve">The properties of each </w:t>
        </w:r>
        <w:r>
          <w:rPr>
            <w:rFonts w:ascii="Times New Roman" w:eastAsia="맑은 고딕" w:hAnsi="Times New Roman" w:cs="Times New Roman" w:hint="eastAsia"/>
            <w:sz w:val="24"/>
            <w:szCs w:val="24"/>
          </w:rPr>
          <w:t xml:space="preserve">biosensor was investigated </w:t>
        </w:r>
      </w:ins>
    </w:p>
    <w:p w:rsidR="00096861" w:rsidRDefault="00096861" w:rsidP="00CD18A2">
      <w:pPr>
        <w:pStyle w:val="a3"/>
        <w:snapToGrid w:val="0"/>
        <w:spacing w:line="360" w:lineRule="auto"/>
        <w:rPr>
          <w:ins w:id="327" w:author="만든 이"/>
          <w:rFonts w:ascii="Times New Roman" w:eastAsia="맑은 고딕" w:hAnsi="Times New Roman" w:cs="Times New Roman"/>
          <w:sz w:val="24"/>
          <w:szCs w:val="24"/>
        </w:rPr>
      </w:pPr>
    </w:p>
    <w:p w:rsidR="00FE18F7" w:rsidRPr="003B22A0" w:rsidRDefault="000C389F" w:rsidP="00CD18A2">
      <w:pPr>
        <w:pStyle w:val="a3"/>
        <w:snapToGrid w:val="0"/>
        <w:spacing w:line="360" w:lineRule="auto"/>
        <w:rPr>
          <w:rFonts w:ascii="Times New Roman" w:eastAsia="맑은 고딕" w:hAnsi="Times New Roman" w:cs="Times New Roman"/>
          <w:sz w:val="24"/>
          <w:szCs w:val="24"/>
        </w:rPr>
      </w:pPr>
      <w:r w:rsidRPr="003B22A0">
        <w:rPr>
          <w:rFonts w:ascii="Times New Roman" w:eastAsia="맑은 고딕" w:hAnsi="Times New Roman" w:cs="Times New Roman"/>
          <w:sz w:val="24"/>
          <w:szCs w:val="24"/>
        </w:rPr>
        <w:t xml:space="preserve">Figure 2A shows </w:t>
      </w:r>
      <w:r w:rsidR="00634903" w:rsidRPr="003B22A0">
        <w:rPr>
          <w:rFonts w:ascii="Times New Roman" w:eastAsia="맑은 고딕" w:hAnsi="Times New Roman" w:cs="Times New Roman"/>
          <w:sz w:val="24"/>
          <w:szCs w:val="24"/>
        </w:rPr>
        <w:t>DmpR</w:t>
      </w:r>
      <w:r w:rsidR="008F424E" w:rsidRPr="003B22A0">
        <w:rPr>
          <w:rFonts w:ascii="Times New Roman" w:eastAsia="맑은 고딕" w:hAnsi="Times New Roman" w:cs="Times New Roman"/>
          <w:sz w:val="24"/>
          <w:szCs w:val="24"/>
        </w:rPr>
        <w:t xml:space="preserve"> </w:t>
      </w:r>
      <w:r w:rsidRPr="003B22A0">
        <w:rPr>
          <w:rFonts w:ascii="Times New Roman" w:eastAsia="맑은 고딕" w:hAnsi="Times New Roman" w:cs="Times New Roman"/>
          <w:sz w:val="24"/>
          <w:szCs w:val="24"/>
        </w:rPr>
        <w:t>triggers</w:t>
      </w:r>
      <w:r w:rsidR="008F424E" w:rsidRPr="003B22A0">
        <w:rPr>
          <w:rFonts w:ascii="Times New Roman" w:eastAsia="맑은 고딕" w:hAnsi="Times New Roman" w:cs="Times New Roman"/>
          <w:sz w:val="24"/>
          <w:szCs w:val="24"/>
        </w:rPr>
        <w:t xml:space="preserve"> red fluorescence above </w:t>
      </w:r>
      <w:r w:rsidR="008F424E" w:rsidRPr="003B22A0">
        <w:rPr>
          <w:rFonts w:ascii="Times New Roman" w:eastAsia="맑은 고딕" w:hAnsi="Times New Roman" w:cs="Times New Roman" w:hint="eastAsia"/>
          <w:sz w:val="24"/>
          <w:szCs w:val="24"/>
        </w:rPr>
        <w:t>5</w:t>
      </w:r>
      <w:r w:rsidR="008F424E" w:rsidRPr="003B22A0">
        <w:rPr>
          <w:rFonts w:ascii="Symbol" w:eastAsia="맑은 고딕" w:hAnsi="Symbol" w:cs="Times New Roman"/>
          <w:sz w:val="24"/>
          <w:szCs w:val="24"/>
        </w:rPr>
        <w:t></w:t>
      </w:r>
      <w:r w:rsidR="008F424E" w:rsidRPr="003B22A0">
        <w:rPr>
          <w:rFonts w:ascii="Times New Roman" w:eastAsia="맑은 고딕" w:hAnsi="Times New Roman" w:cs="Times New Roman" w:hint="eastAsia"/>
          <w:sz w:val="24"/>
          <w:szCs w:val="24"/>
        </w:rPr>
        <w:t xml:space="preserve">M phenol </w:t>
      </w:r>
      <w:r w:rsidR="008F424E" w:rsidRPr="003B22A0">
        <w:rPr>
          <w:rFonts w:ascii="Times New Roman" w:eastAsia="맑은 고딕" w:hAnsi="Times New Roman" w:cs="Times New Roman"/>
          <w:sz w:val="24"/>
          <w:szCs w:val="24"/>
        </w:rPr>
        <w:t xml:space="preserve">while the </w:t>
      </w:r>
      <w:r w:rsidR="00D021AA" w:rsidRPr="003B22A0">
        <w:rPr>
          <w:rFonts w:ascii="Times New Roman" w:eastAsia="맑은 고딕" w:hAnsi="Times New Roman" w:cs="Times New Roman"/>
          <w:sz w:val="24"/>
          <w:szCs w:val="24"/>
        </w:rPr>
        <w:t>LOD</w:t>
      </w:r>
      <w:r w:rsidR="008F424E" w:rsidRPr="003B22A0">
        <w:rPr>
          <w:rFonts w:ascii="Times New Roman" w:eastAsia="맑은 고딕" w:hAnsi="Times New Roman" w:cs="Times New Roman"/>
          <w:sz w:val="24"/>
          <w:szCs w:val="24"/>
        </w:rPr>
        <w:t xml:space="preserve"> of reporter cells is approximately 0.05</w:t>
      </w:r>
      <w:r w:rsidR="008F424E" w:rsidRPr="003B22A0">
        <w:rPr>
          <w:rFonts w:ascii="Symbol" w:eastAsia="맑은 고딕" w:hAnsi="Symbol" w:cs="Times New Roman"/>
          <w:sz w:val="24"/>
          <w:szCs w:val="24"/>
        </w:rPr>
        <w:t></w:t>
      </w:r>
      <w:r w:rsidR="008F424E" w:rsidRPr="003B22A0">
        <w:rPr>
          <w:rFonts w:ascii="Times New Roman" w:eastAsia="맑은 고딕" w:hAnsi="Times New Roman" w:cs="Times New Roman"/>
          <w:sz w:val="24"/>
          <w:szCs w:val="24"/>
        </w:rPr>
        <w:t>M</w:t>
      </w:r>
      <w:r w:rsidR="0099438F" w:rsidRPr="003B22A0">
        <w:rPr>
          <w:rFonts w:ascii="Times New Roman" w:eastAsia="맑은 고딕" w:hAnsi="Times New Roman" w:cs="Times New Roman"/>
          <w:sz w:val="24"/>
          <w:szCs w:val="24"/>
        </w:rPr>
        <w:t xml:space="preserve"> (Figure 2B</w:t>
      </w:r>
      <w:r w:rsidR="008F424E" w:rsidRPr="003B22A0">
        <w:rPr>
          <w:rFonts w:ascii="Times New Roman" w:eastAsia="맑은 고딕" w:hAnsi="Times New Roman" w:cs="Times New Roman"/>
          <w:sz w:val="24"/>
          <w:szCs w:val="24"/>
        </w:rPr>
        <w:t>)</w:t>
      </w:r>
      <w:r w:rsidR="00F67DD8" w:rsidRPr="003B22A0">
        <w:rPr>
          <w:rFonts w:ascii="Times New Roman" w:eastAsia="맑은 고딕" w:hAnsi="Times New Roman" w:cs="Times New Roman"/>
          <w:sz w:val="24"/>
          <w:szCs w:val="24"/>
        </w:rPr>
        <w:t xml:space="preserve"> which is hundred times lower than the DmpR case. </w:t>
      </w:r>
      <w:r w:rsidR="00876254" w:rsidRPr="003B22A0">
        <w:rPr>
          <w:rFonts w:ascii="Times New Roman" w:eastAsia="맑은 고딕" w:hAnsi="Times New Roman" w:cs="Times New Roman"/>
          <w:sz w:val="24"/>
          <w:szCs w:val="24"/>
        </w:rPr>
        <w:t>The paired</w:t>
      </w:r>
      <w:r w:rsidR="00E12E88" w:rsidRPr="003B22A0">
        <w:rPr>
          <w:rFonts w:ascii="Times New Roman" w:eastAsia="맑은 고딕" w:hAnsi="Times New Roman" w:cs="Times New Roman"/>
          <w:sz w:val="24"/>
          <w:szCs w:val="24"/>
        </w:rPr>
        <w:t xml:space="preserve"> </w:t>
      </w:r>
      <w:r w:rsidR="00876254" w:rsidRPr="003B22A0">
        <w:rPr>
          <w:rFonts w:ascii="Times New Roman" w:eastAsia="맑은 고딕" w:hAnsi="Times New Roman" w:cs="Times New Roman"/>
          <w:sz w:val="24"/>
          <w:szCs w:val="24"/>
        </w:rPr>
        <w:t>biosensor</w:t>
      </w:r>
      <w:r w:rsidR="00FE2EE5" w:rsidRPr="003B22A0">
        <w:rPr>
          <w:rFonts w:ascii="Times New Roman" w:eastAsia="맑은 고딕" w:hAnsi="Times New Roman" w:cs="Times New Roman"/>
          <w:sz w:val="24"/>
          <w:szCs w:val="24"/>
        </w:rPr>
        <w:t xml:space="preserve"> with equal</w:t>
      </w:r>
      <w:r w:rsidR="00901238" w:rsidRPr="003B22A0">
        <w:rPr>
          <w:rFonts w:ascii="Times New Roman" w:eastAsia="맑은 고딕" w:hAnsi="Times New Roman" w:cs="Times New Roman"/>
          <w:sz w:val="24"/>
          <w:szCs w:val="24"/>
        </w:rPr>
        <w:t xml:space="preserve"> seed</w:t>
      </w:r>
      <w:r w:rsidR="00FE2EE5" w:rsidRPr="003B22A0">
        <w:rPr>
          <w:rFonts w:ascii="Times New Roman" w:eastAsia="맑은 고딕" w:hAnsi="Times New Roman" w:cs="Times New Roman"/>
          <w:sz w:val="24"/>
          <w:szCs w:val="24"/>
        </w:rPr>
        <w:t xml:space="preserve"> portion of detector and reporter </w:t>
      </w:r>
      <w:r w:rsidR="007F049A" w:rsidRPr="003B22A0">
        <w:rPr>
          <w:rFonts w:ascii="Times New Roman" w:eastAsia="맑은 고딕" w:hAnsi="Times New Roman" w:cs="Times New Roman"/>
          <w:sz w:val="24"/>
          <w:szCs w:val="24"/>
        </w:rPr>
        <w:t xml:space="preserve">cells </w:t>
      </w:r>
      <w:r w:rsidR="00FE2EE5" w:rsidRPr="003B22A0">
        <w:rPr>
          <w:rFonts w:ascii="Times New Roman" w:eastAsia="맑은 고딕" w:hAnsi="Times New Roman" w:cs="Times New Roman"/>
          <w:sz w:val="24"/>
          <w:szCs w:val="24"/>
        </w:rPr>
        <w:t xml:space="preserve">clearly higher specific fluorescence </w:t>
      </w:r>
      <w:r w:rsidR="00E0109D" w:rsidRPr="003B22A0">
        <w:rPr>
          <w:rFonts w:ascii="Times New Roman" w:eastAsia="맑은 고딕" w:hAnsi="Times New Roman" w:cs="Times New Roman"/>
          <w:sz w:val="24"/>
          <w:szCs w:val="24"/>
        </w:rPr>
        <w:t xml:space="preserve">than the whole cell biosensor of </w:t>
      </w:r>
      <w:r w:rsidR="001C5587" w:rsidRPr="003B22A0">
        <w:rPr>
          <w:rFonts w:ascii="Times New Roman" w:eastAsia="맑은 고딕" w:hAnsi="Times New Roman" w:cs="Times New Roman"/>
          <w:sz w:val="24"/>
          <w:szCs w:val="24"/>
        </w:rPr>
        <w:t xml:space="preserve">our previous study </w:t>
      </w:r>
      <w:r w:rsidR="007A2BDC" w:rsidRPr="003B22A0">
        <w:rPr>
          <w:rFonts w:ascii="Times New Roman" w:eastAsia="맑은 고딕" w:hAnsi="Times New Roman" w:cs="Times New Roman"/>
          <w:sz w:val="24"/>
          <w:szCs w:val="24"/>
        </w:rPr>
        <w:t>[</w:t>
      </w:r>
      <w:r w:rsidR="002A36A8" w:rsidRPr="003B22A0">
        <w:rPr>
          <w:rFonts w:ascii="Times New Roman" w:eastAsia="맑은 고딕" w:hAnsi="Times New Roman" w:cs="Times New Roman"/>
          <w:sz w:val="24"/>
          <w:szCs w:val="24"/>
        </w:rPr>
        <w:t>6</w:t>
      </w:r>
      <w:r w:rsidR="007A2BDC" w:rsidRPr="003B22A0">
        <w:rPr>
          <w:rFonts w:ascii="Times New Roman" w:eastAsia="맑은 고딕" w:hAnsi="Times New Roman" w:cs="Times New Roman"/>
          <w:sz w:val="24"/>
          <w:szCs w:val="24"/>
        </w:rPr>
        <w:t xml:space="preserve">]. </w:t>
      </w:r>
      <w:r w:rsidR="00424A57" w:rsidRPr="003B22A0">
        <w:rPr>
          <w:rFonts w:ascii="Times New Roman" w:eastAsia="맑은 고딕" w:hAnsi="Times New Roman" w:cs="Times New Roman"/>
          <w:sz w:val="24"/>
          <w:szCs w:val="24"/>
        </w:rPr>
        <w:t xml:space="preserve">In order to investigate optimal portion of detector and reporter cells, </w:t>
      </w:r>
      <w:r w:rsidR="004133B4" w:rsidRPr="003B22A0">
        <w:rPr>
          <w:rFonts w:ascii="Times New Roman" w:eastAsia="맑은 고딕" w:hAnsi="Times New Roman" w:cs="Times New Roman"/>
          <w:sz w:val="24"/>
          <w:szCs w:val="24"/>
        </w:rPr>
        <w:t>the inoculation ratio for each cell type was divided into</w:t>
      </w:r>
      <w:r w:rsidR="004D1A89" w:rsidRPr="003B22A0">
        <w:rPr>
          <w:rFonts w:ascii="Times New Roman" w:eastAsia="맑은 고딕" w:hAnsi="Times New Roman" w:cs="Times New Roman"/>
          <w:sz w:val="24"/>
          <w:szCs w:val="24"/>
        </w:rPr>
        <w:t xml:space="preserve"> 0, 5, 10, 15, 20</w:t>
      </w:r>
      <w:r w:rsidR="004133B4" w:rsidRPr="003B22A0">
        <w:rPr>
          <w:rFonts w:ascii="Times New Roman" w:eastAsia="맑은 고딕" w:hAnsi="Times New Roman" w:cs="Times New Roman"/>
          <w:sz w:val="24"/>
          <w:szCs w:val="24"/>
        </w:rPr>
        <w:t xml:space="preserve"> </w:t>
      </w:r>
      <w:r w:rsidR="00856629" w:rsidRPr="003B22A0">
        <w:rPr>
          <w:rFonts w:ascii="Times New Roman" w:eastAsia="맑은 고딕" w:hAnsi="Times New Roman" w:cs="Times New Roman"/>
          <w:sz w:val="24"/>
          <w:szCs w:val="24"/>
        </w:rPr>
        <w:sym w:font="Symbol" w:char="F06D"/>
      </w:r>
      <w:r w:rsidR="004D1A89" w:rsidRPr="003B22A0">
        <w:rPr>
          <w:rFonts w:ascii="Times New Roman" w:eastAsia="맑은 고딕" w:hAnsi="Times New Roman" w:cs="Times New Roman"/>
          <w:sz w:val="24"/>
          <w:szCs w:val="24"/>
        </w:rPr>
        <w:t>L</w:t>
      </w:r>
      <w:r w:rsidR="004133B4" w:rsidRPr="003B22A0">
        <w:rPr>
          <w:rFonts w:ascii="Times New Roman" w:eastAsia="맑은 고딕" w:hAnsi="Times New Roman" w:cs="Times New Roman"/>
          <w:sz w:val="24"/>
          <w:szCs w:val="24"/>
        </w:rPr>
        <w:t xml:space="preserve"> and added to</w:t>
      </w:r>
      <w:r w:rsidR="004D1A89" w:rsidRPr="003B22A0">
        <w:rPr>
          <w:rFonts w:ascii="Times New Roman" w:eastAsia="맑은 고딕" w:hAnsi="Times New Roman" w:cs="Times New Roman"/>
          <w:sz w:val="24"/>
          <w:szCs w:val="24"/>
        </w:rPr>
        <w:t xml:space="preserve"> </w:t>
      </w:r>
      <w:r w:rsidR="00706C8A" w:rsidRPr="003B22A0">
        <w:rPr>
          <w:rFonts w:ascii="Times New Roman" w:eastAsia="맑은 고딕" w:hAnsi="Times New Roman" w:cs="Times New Roman"/>
          <w:sz w:val="24"/>
          <w:szCs w:val="24"/>
        </w:rPr>
        <w:t xml:space="preserve">the </w:t>
      </w:r>
      <w:r w:rsidR="00EA772E" w:rsidRPr="003B22A0">
        <w:rPr>
          <w:rFonts w:ascii="Times New Roman" w:eastAsia="맑은 고딕" w:hAnsi="Times New Roman" w:cs="Times New Roman"/>
          <w:sz w:val="24"/>
          <w:szCs w:val="24"/>
        </w:rPr>
        <w:t>culture medium to make up the final</w:t>
      </w:r>
      <w:r w:rsidR="004D1A89" w:rsidRPr="003B22A0">
        <w:rPr>
          <w:rFonts w:ascii="Times New Roman" w:eastAsia="맑은 고딕" w:hAnsi="Times New Roman" w:cs="Times New Roman"/>
          <w:sz w:val="24"/>
          <w:szCs w:val="24"/>
        </w:rPr>
        <w:t xml:space="preserve"> 40</w:t>
      </w:r>
      <w:r w:rsidR="00EA772E" w:rsidRPr="003B22A0">
        <w:rPr>
          <w:rFonts w:ascii="Times New Roman" w:eastAsia="맑은 고딕" w:hAnsi="Times New Roman" w:cs="Times New Roman"/>
          <w:sz w:val="24"/>
          <w:szCs w:val="24"/>
        </w:rPr>
        <w:t xml:space="preserve"> </w:t>
      </w:r>
      <w:r w:rsidR="004D1A89" w:rsidRPr="003B22A0">
        <w:rPr>
          <w:rFonts w:ascii="Symbol" w:eastAsia="맑은 고딕" w:hAnsi="Symbol" w:cs="Times New Roman"/>
          <w:sz w:val="24"/>
          <w:szCs w:val="24"/>
        </w:rPr>
        <w:t></w:t>
      </w:r>
      <w:r w:rsidR="004D1A89" w:rsidRPr="003B22A0">
        <w:rPr>
          <w:rFonts w:ascii="Times New Roman" w:eastAsia="맑은 고딕" w:hAnsi="Times New Roman" w:cs="Times New Roman"/>
          <w:sz w:val="24"/>
          <w:szCs w:val="24"/>
        </w:rPr>
        <w:t>L</w:t>
      </w:r>
      <w:r w:rsidR="00C4277E" w:rsidRPr="003B22A0">
        <w:rPr>
          <w:rFonts w:ascii="Times New Roman" w:eastAsia="맑은 고딕" w:hAnsi="Times New Roman" w:cs="Times New Roman"/>
          <w:sz w:val="24"/>
          <w:szCs w:val="24"/>
        </w:rPr>
        <w:t xml:space="preserve"> of detector and reporter cell mixture</w:t>
      </w:r>
      <w:r w:rsidR="00465365" w:rsidRPr="003B22A0">
        <w:rPr>
          <w:rFonts w:ascii="Times New Roman" w:eastAsia="맑은 고딕" w:hAnsi="Times New Roman" w:cs="Times New Roman"/>
          <w:sz w:val="24"/>
          <w:szCs w:val="24"/>
        </w:rPr>
        <w:t xml:space="preserve"> volume in a 1ml LB mediam</w:t>
      </w:r>
      <w:r w:rsidR="00670931" w:rsidRPr="003B22A0">
        <w:rPr>
          <w:rFonts w:ascii="Times New Roman" w:eastAsia="맑은 고딕" w:hAnsi="Times New Roman" w:cs="Times New Roman"/>
          <w:sz w:val="24"/>
          <w:szCs w:val="24"/>
        </w:rPr>
        <w:t xml:space="preserve">. </w:t>
      </w:r>
      <w:r w:rsidR="00EA772E" w:rsidRPr="003B22A0">
        <w:rPr>
          <w:rFonts w:ascii="Times New Roman" w:eastAsia="맑은 고딕" w:hAnsi="Times New Roman" w:cs="Times New Roman"/>
          <w:sz w:val="24"/>
          <w:szCs w:val="24"/>
        </w:rPr>
        <w:t xml:space="preserve">The </w:t>
      </w:r>
      <w:r w:rsidR="00DF1152" w:rsidRPr="003B22A0">
        <w:rPr>
          <w:rFonts w:ascii="Times New Roman" w:eastAsia="맑은 고딕" w:hAnsi="Times New Roman" w:cs="Times New Roman"/>
          <w:sz w:val="24"/>
          <w:szCs w:val="24"/>
        </w:rPr>
        <w:t xml:space="preserve">cells were treated with the </w:t>
      </w:r>
      <w:r w:rsidR="00EA772E" w:rsidRPr="003B22A0">
        <w:rPr>
          <w:rFonts w:ascii="Times New Roman" w:eastAsia="맑은 고딕" w:hAnsi="Times New Roman" w:cs="Times New Roman"/>
          <w:sz w:val="24"/>
          <w:szCs w:val="24"/>
        </w:rPr>
        <w:t xml:space="preserve">final concentration of 100 </w:t>
      </w:r>
      <w:r w:rsidR="00EA772E" w:rsidRPr="003B22A0">
        <w:rPr>
          <w:rFonts w:ascii="Times New Roman" w:eastAsia="맑은 고딕" w:hAnsi="Times New Roman" w:cs="Times New Roman"/>
          <w:sz w:val="24"/>
          <w:szCs w:val="24"/>
        </w:rPr>
        <w:sym w:font="Symbol" w:char="F06D"/>
      </w:r>
      <w:r w:rsidR="00EA772E" w:rsidRPr="003B22A0">
        <w:rPr>
          <w:rFonts w:ascii="Times New Roman" w:eastAsia="맑은 고딕" w:hAnsi="Times New Roman" w:cs="Times New Roman"/>
          <w:sz w:val="24"/>
          <w:szCs w:val="24"/>
        </w:rPr>
        <w:t>M p</w:t>
      </w:r>
      <w:r w:rsidR="00667280" w:rsidRPr="003B22A0">
        <w:rPr>
          <w:rFonts w:ascii="Times New Roman" w:eastAsia="맑은 고딕" w:hAnsi="Times New Roman" w:cs="Times New Roman"/>
          <w:sz w:val="24"/>
          <w:szCs w:val="24"/>
        </w:rPr>
        <w:t>henol</w:t>
      </w:r>
      <w:r w:rsidR="00EB4C2E" w:rsidRPr="003B22A0">
        <w:rPr>
          <w:rFonts w:ascii="Times New Roman" w:eastAsia="맑은 고딕" w:hAnsi="Times New Roman" w:cs="Times New Roman"/>
          <w:sz w:val="24"/>
          <w:szCs w:val="24"/>
        </w:rPr>
        <w:t xml:space="preserve"> followed by </w:t>
      </w:r>
      <w:r w:rsidR="00EA772E" w:rsidRPr="003B22A0">
        <w:rPr>
          <w:rFonts w:ascii="Times New Roman" w:eastAsia="맑은 고딕" w:hAnsi="Times New Roman" w:cs="Times New Roman"/>
          <w:sz w:val="24"/>
          <w:szCs w:val="24"/>
        </w:rPr>
        <w:t>the 15-hour culture at</w:t>
      </w:r>
      <w:r w:rsidR="00667280" w:rsidRPr="003B22A0">
        <w:rPr>
          <w:rFonts w:ascii="Times New Roman" w:eastAsia="맑은 고딕" w:hAnsi="Times New Roman" w:cs="Times New Roman"/>
          <w:sz w:val="24"/>
          <w:szCs w:val="24"/>
        </w:rPr>
        <w:t xml:space="preserve"> </w:t>
      </w:r>
      <w:r w:rsidR="00886B99" w:rsidRPr="003B22A0">
        <w:rPr>
          <w:rFonts w:ascii="Times New Roman" w:eastAsia="맑은 고딕" w:hAnsi="Times New Roman" w:cs="Times New Roman"/>
          <w:sz w:val="24"/>
          <w:szCs w:val="24"/>
        </w:rPr>
        <w:t>30</w:t>
      </w:r>
      <w:r w:rsidR="00262875" w:rsidRPr="003B22A0">
        <w:rPr>
          <w:rFonts w:ascii="Times New Roman" w:eastAsia="맑은 고딕" w:hAnsi="Times New Roman" w:cs="Times New Roman"/>
          <w:sz w:val="24"/>
          <w:szCs w:val="24"/>
        </w:rPr>
        <w:t xml:space="preserve">°C. Fluorescence strength in the nine different cases were measured and </w:t>
      </w:r>
      <w:r w:rsidR="00EA772E" w:rsidRPr="003B22A0">
        <w:rPr>
          <w:rFonts w:ascii="Times New Roman" w:eastAsia="맑은 고딕" w:hAnsi="Times New Roman" w:cs="Times New Roman"/>
          <w:sz w:val="24"/>
          <w:szCs w:val="24"/>
        </w:rPr>
        <w:t xml:space="preserve">the highest expression of green fluorescence was exhibited by the ratio of </w:t>
      </w:r>
      <w:r w:rsidR="004D1A89" w:rsidRPr="003B22A0">
        <w:rPr>
          <w:rFonts w:ascii="Times New Roman" w:eastAsia="맑은 고딕" w:hAnsi="Times New Roman" w:cs="Times New Roman"/>
          <w:sz w:val="24"/>
          <w:szCs w:val="24"/>
        </w:rPr>
        <w:t>15</w:t>
      </w:r>
      <w:r w:rsidR="00EA772E" w:rsidRPr="003B22A0">
        <w:rPr>
          <w:rFonts w:ascii="Times New Roman" w:eastAsia="맑은 고딕" w:hAnsi="Times New Roman" w:cs="Times New Roman"/>
          <w:sz w:val="24"/>
          <w:szCs w:val="24"/>
        </w:rPr>
        <w:t xml:space="preserve"> </w:t>
      </w:r>
      <w:r w:rsidR="00BA050F" w:rsidRPr="003B22A0">
        <w:rPr>
          <w:rFonts w:ascii="Times New Roman" w:eastAsia="맑은 고딕" w:hAnsi="Times New Roman" w:cs="Times New Roman"/>
          <w:sz w:val="24"/>
          <w:szCs w:val="24"/>
        </w:rPr>
        <w:sym w:font="Symbol" w:char="F06D"/>
      </w:r>
      <w:r w:rsidR="004D1A89" w:rsidRPr="003B22A0">
        <w:rPr>
          <w:rFonts w:ascii="Times New Roman" w:eastAsia="맑은 고딕" w:hAnsi="Times New Roman" w:cs="Times New Roman"/>
          <w:sz w:val="24"/>
          <w:szCs w:val="24"/>
        </w:rPr>
        <w:t>L</w:t>
      </w:r>
      <w:r w:rsidR="000D3488" w:rsidRPr="003B22A0">
        <w:rPr>
          <w:rFonts w:ascii="Times New Roman" w:eastAsia="맑은 고딕" w:hAnsi="Times New Roman" w:cs="Times New Roman"/>
          <w:sz w:val="24"/>
          <w:szCs w:val="24"/>
        </w:rPr>
        <w:t xml:space="preserve"> detector</w:t>
      </w:r>
      <w:r w:rsidR="00EA772E" w:rsidRPr="003B22A0">
        <w:rPr>
          <w:rFonts w:ascii="Times New Roman" w:eastAsia="맑은 고딕" w:hAnsi="Times New Roman" w:cs="Times New Roman"/>
          <w:sz w:val="24"/>
          <w:szCs w:val="24"/>
        </w:rPr>
        <w:t xml:space="preserve"> and</w:t>
      </w:r>
      <w:r w:rsidR="004D1A89" w:rsidRPr="003B22A0">
        <w:rPr>
          <w:rFonts w:ascii="Times New Roman" w:eastAsia="맑은 고딕" w:hAnsi="Times New Roman" w:cs="Times New Roman"/>
          <w:sz w:val="24"/>
          <w:szCs w:val="24"/>
        </w:rPr>
        <w:t xml:space="preserve"> 25</w:t>
      </w:r>
      <w:r w:rsidR="00EA772E" w:rsidRPr="003B22A0">
        <w:rPr>
          <w:rFonts w:ascii="Times New Roman" w:eastAsia="맑은 고딕" w:hAnsi="Times New Roman" w:cs="Times New Roman"/>
          <w:sz w:val="24"/>
          <w:szCs w:val="24"/>
        </w:rPr>
        <w:t xml:space="preserve"> </w:t>
      </w:r>
      <w:r w:rsidR="00BA050F" w:rsidRPr="003B22A0">
        <w:rPr>
          <w:rFonts w:ascii="Times New Roman" w:eastAsia="맑은 고딕" w:hAnsi="Times New Roman" w:cs="Times New Roman"/>
          <w:sz w:val="24"/>
          <w:szCs w:val="24"/>
        </w:rPr>
        <w:sym w:font="Symbol" w:char="F06D"/>
      </w:r>
      <w:r w:rsidR="004D1A89" w:rsidRPr="003B22A0">
        <w:rPr>
          <w:rFonts w:ascii="Times New Roman" w:eastAsia="맑은 고딕" w:hAnsi="Times New Roman" w:cs="Times New Roman"/>
          <w:sz w:val="24"/>
          <w:szCs w:val="24"/>
        </w:rPr>
        <w:t>L</w:t>
      </w:r>
      <w:r w:rsidR="00EA772E" w:rsidRPr="003B22A0">
        <w:rPr>
          <w:rFonts w:ascii="Times New Roman" w:eastAsia="맑은 고딕" w:hAnsi="Times New Roman" w:cs="Times New Roman"/>
          <w:sz w:val="24"/>
          <w:szCs w:val="24"/>
        </w:rPr>
        <w:t xml:space="preserve"> </w:t>
      </w:r>
      <w:r w:rsidR="000D3488" w:rsidRPr="003B22A0">
        <w:rPr>
          <w:rFonts w:ascii="Times New Roman" w:eastAsia="맑은 고딕" w:hAnsi="Times New Roman" w:cs="Times New Roman"/>
          <w:sz w:val="24"/>
          <w:szCs w:val="24"/>
        </w:rPr>
        <w:t>reporter</w:t>
      </w:r>
      <w:r w:rsidR="004D1A89" w:rsidRPr="003B22A0">
        <w:rPr>
          <w:rFonts w:ascii="Times New Roman" w:eastAsia="맑은 고딕" w:hAnsi="Times New Roman" w:cs="Times New Roman"/>
          <w:sz w:val="24"/>
          <w:szCs w:val="24"/>
        </w:rPr>
        <w:t>.</w:t>
      </w:r>
      <w:r w:rsidR="00667280" w:rsidRPr="003B22A0">
        <w:rPr>
          <w:rFonts w:ascii="Times New Roman" w:eastAsia="맑은 고딕" w:hAnsi="Times New Roman" w:cs="Times New Roman"/>
          <w:sz w:val="24"/>
          <w:szCs w:val="24"/>
        </w:rPr>
        <w:t xml:space="preserve"> </w:t>
      </w:r>
      <w:r w:rsidR="0059611E" w:rsidRPr="003B22A0">
        <w:rPr>
          <w:rFonts w:ascii="Times New Roman" w:eastAsia="맑은 고딕" w:hAnsi="Times New Roman" w:cs="Times New Roman"/>
          <w:sz w:val="24"/>
          <w:szCs w:val="24"/>
        </w:rPr>
        <w:t xml:space="preserve">However, the green fluorescence </w:t>
      </w:r>
      <w:r w:rsidR="009C56D0" w:rsidRPr="003B22A0">
        <w:rPr>
          <w:rFonts w:ascii="Times New Roman" w:eastAsia="맑은 고딕" w:hAnsi="Times New Roman" w:cs="Times New Roman"/>
          <w:sz w:val="24"/>
          <w:szCs w:val="24"/>
        </w:rPr>
        <w:t>intensity</w:t>
      </w:r>
      <w:r w:rsidR="0059611E" w:rsidRPr="003B22A0">
        <w:rPr>
          <w:rFonts w:ascii="Times New Roman" w:eastAsia="맑은 고딕" w:hAnsi="Times New Roman" w:cs="Times New Roman"/>
          <w:sz w:val="24"/>
          <w:szCs w:val="24"/>
        </w:rPr>
        <w:t xml:space="preserve"> is not </w:t>
      </w:r>
      <w:r w:rsidR="009C56D0" w:rsidRPr="003B22A0">
        <w:rPr>
          <w:rFonts w:ascii="Times New Roman" w:eastAsia="맑은 고딕" w:hAnsi="Times New Roman" w:cs="Times New Roman"/>
          <w:sz w:val="24"/>
          <w:szCs w:val="24"/>
        </w:rPr>
        <w:t>strong</w:t>
      </w:r>
      <w:r w:rsidR="0059611E" w:rsidRPr="003B22A0">
        <w:rPr>
          <w:rFonts w:ascii="Times New Roman" w:eastAsia="맑은 고딕" w:hAnsi="Times New Roman" w:cs="Times New Roman"/>
          <w:sz w:val="24"/>
          <w:szCs w:val="24"/>
        </w:rPr>
        <w:t xml:space="preserve"> enough as we initially expected in comparison with the 1:1 ratio case</w:t>
      </w:r>
      <w:r w:rsidR="00436756" w:rsidRPr="003B22A0">
        <w:rPr>
          <w:rFonts w:ascii="Times New Roman" w:eastAsia="맑은 고딕" w:hAnsi="Times New Roman" w:cs="Times New Roman"/>
          <w:sz w:val="24"/>
          <w:szCs w:val="24"/>
        </w:rPr>
        <w:t xml:space="preserve">. </w:t>
      </w:r>
      <w:r w:rsidR="00093274" w:rsidRPr="003B22A0">
        <w:rPr>
          <w:rFonts w:ascii="Times New Roman" w:eastAsia="맑은 고딕" w:hAnsi="Times New Roman" w:cs="Times New Roman"/>
          <w:sz w:val="24"/>
          <w:szCs w:val="24"/>
        </w:rPr>
        <w:t>Considering</w:t>
      </w:r>
      <w:r w:rsidR="00BA0370" w:rsidRPr="003B22A0">
        <w:rPr>
          <w:rFonts w:ascii="Times New Roman" w:eastAsia="맑은 고딕" w:hAnsi="Times New Roman" w:cs="Times New Roman"/>
          <w:sz w:val="24"/>
          <w:szCs w:val="24"/>
        </w:rPr>
        <w:t xml:space="preserve"> t</w:t>
      </w:r>
      <w:r w:rsidR="002E16A0" w:rsidRPr="003B22A0">
        <w:rPr>
          <w:rFonts w:ascii="Times New Roman" w:eastAsia="맑은 고딕" w:hAnsi="Times New Roman" w:cs="Times New Roman"/>
          <w:sz w:val="24"/>
          <w:szCs w:val="24"/>
        </w:rPr>
        <w:t xml:space="preserve">he red fluorescence from </w:t>
      </w:r>
      <w:r w:rsidR="0059611E" w:rsidRPr="003B22A0">
        <w:rPr>
          <w:rFonts w:ascii="Times New Roman" w:eastAsia="맑은 고딕" w:hAnsi="Times New Roman" w:cs="Times New Roman"/>
          <w:sz w:val="24"/>
          <w:szCs w:val="24"/>
        </w:rPr>
        <w:t>detector</w:t>
      </w:r>
      <w:r w:rsidR="002E16A0" w:rsidRPr="003B22A0">
        <w:rPr>
          <w:rFonts w:ascii="Times New Roman" w:eastAsia="맑은 고딕" w:hAnsi="Times New Roman" w:cs="Times New Roman"/>
          <w:sz w:val="24"/>
          <w:szCs w:val="24"/>
        </w:rPr>
        <w:t xml:space="preserve"> cells </w:t>
      </w:r>
      <w:r w:rsidR="002F082D" w:rsidRPr="003B22A0">
        <w:rPr>
          <w:rFonts w:ascii="Times New Roman" w:eastAsia="맑은 고딕" w:hAnsi="Times New Roman" w:cs="Times New Roman"/>
          <w:sz w:val="24"/>
          <w:szCs w:val="24"/>
        </w:rPr>
        <w:t xml:space="preserve">along with green signal </w:t>
      </w:r>
      <w:r w:rsidR="002E16A0" w:rsidRPr="003B22A0">
        <w:rPr>
          <w:rFonts w:ascii="Times New Roman" w:eastAsia="맑은 고딕" w:hAnsi="Times New Roman" w:cs="Times New Roman"/>
          <w:sz w:val="24"/>
          <w:szCs w:val="24"/>
        </w:rPr>
        <w:t xml:space="preserve">in </w:t>
      </w:r>
      <w:r w:rsidR="00BA0370" w:rsidRPr="003B22A0">
        <w:rPr>
          <w:rFonts w:ascii="Times New Roman" w:eastAsia="맑은 고딕" w:hAnsi="Times New Roman" w:cs="Times New Roman"/>
          <w:sz w:val="24"/>
          <w:szCs w:val="24"/>
        </w:rPr>
        <w:t>each culture</w:t>
      </w:r>
      <w:r w:rsidR="00F475D8" w:rsidRPr="003B22A0">
        <w:rPr>
          <w:rFonts w:ascii="Times New Roman" w:eastAsia="맑은 고딕" w:hAnsi="Times New Roman" w:cs="Times New Roman"/>
          <w:sz w:val="24"/>
          <w:szCs w:val="24"/>
        </w:rPr>
        <w:t>d mixture</w:t>
      </w:r>
      <w:r w:rsidR="00BA0370" w:rsidRPr="003B22A0">
        <w:rPr>
          <w:rFonts w:ascii="Times New Roman" w:eastAsia="맑은 고딕" w:hAnsi="Times New Roman" w:cs="Times New Roman"/>
          <w:sz w:val="24"/>
          <w:szCs w:val="24"/>
        </w:rPr>
        <w:t xml:space="preserve">, </w:t>
      </w:r>
      <w:r w:rsidR="00580C70" w:rsidRPr="003B22A0">
        <w:rPr>
          <w:rFonts w:ascii="Times New Roman" w:eastAsia="맑은 고딕" w:hAnsi="Times New Roman" w:cs="Times New Roman"/>
          <w:sz w:val="24"/>
          <w:szCs w:val="24"/>
        </w:rPr>
        <w:t>the total signal strength of</w:t>
      </w:r>
      <w:r w:rsidR="000B2ADD" w:rsidRPr="003B22A0">
        <w:rPr>
          <w:rFonts w:ascii="Times New Roman" w:eastAsia="맑은 고딕" w:hAnsi="Times New Roman" w:cs="Times New Roman"/>
          <w:sz w:val="24"/>
          <w:szCs w:val="24"/>
        </w:rPr>
        <w:t xml:space="preserve"> 15:25 might not be the strongest anymore. </w:t>
      </w:r>
      <w:r w:rsidR="00E06649" w:rsidRPr="003B22A0">
        <w:rPr>
          <w:rFonts w:ascii="Times New Roman" w:eastAsia="맑은 고딕" w:hAnsi="Times New Roman" w:cs="Times New Roman"/>
          <w:sz w:val="24"/>
          <w:szCs w:val="24"/>
        </w:rPr>
        <w:t>We discussed this is possibly because the activation tim</w:t>
      </w:r>
      <w:r w:rsidR="00406F54" w:rsidRPr="003B22A0">
        <w:rPr>
          <w:rFonts w:ascii="Times New Roman" w:eastAsia="맑은 고딕" w:hAnsi="Times New Roman" w:cs="Times New Roman"/>
          <w:sz w:val="24"/>
          <w:szCs w:val="24"/>
        </w:rPr>
        <w:t>e</w:t>
      </w:r>
      <w:r w:rsidR="00E06649" w:rsidRPr="003B22A0">
        <w:rPr>
          <w:rFonts w:ascii="Times New Roman" w:eastAsia="맑은 고딕" w:hAnsi="Times New Roman" w:cs="Times New Roman"/>
          <w:sz w:val="24"/>
          <w:szCs w:val="24"/>
        </w:rPr>
        <w:t xml:space="preserve"> </w:t>
      </w:r>
      <w:r w:rsidR="007951E5" w:rsidRPr="003B22A0">
        <w:rPr>
          <w:rFonts w:ascii="Times New Roman" w:eastAsia="맑은 고딕" w:hAnsi="Times New Roman" w:cs="Times New Roman"/>
          <w:sz w:val="24"/>
          <w:szCs w:val="24"/>
        </w:rPr>
        <w:t>imbalance</w:t>
      </w:r>
      <w:r w:rsidR="00E06649" w:rsidRPr="003B22A0">
        <w:rPr>
          <w:rFonts w:ascii="Times New Roman" w:eastAsia="맑은 고딕" w:hAnsi="Times New Roman" w:cs="Times New Roman"/>
          <w:sz w:val="24"/>
          <w:szCs w:val="24"/>
        </w:rPr>
        <w:t xml:space="preserve"> between DmpR </w:t>
      </w:r>
      <w:r w:rsidR="00E06649" w:rsidRPr="003B22A0">
        <w:rPr>
          <w:rFonts w:ascii="Times New Roman" w:eastAsia="맑은 고딕" w:hAnsi="Times New Roman" w:cs="Times New Roman"/>
          <w:sz w:val="24"/>
          <w:szCs w:val="24"/>
        </w:rPr>
        <w:lastRenderedPageBreak/>
        <w:t xml:space="preserve">and LuxR of detector and reporter cells, </w:t>
      </w:r>
      <w:r w:rsidR="007951E5" w:rsidRPr="003B22A0">
        <w:rPr>
          <w:rFonts w:ascii="Times New Roman" w:eastAsia="맑은 고딕" w:hAnsi="Times New Roman" w:cs="Times New Roman"/>
          <w:sz w:val="24"/>
          <w:szCs w:val="24"/>
        </w:rPr>
        <w:t>respectively</w:t>
      </w:r>
      <w:r w:rsidR="00E06649" w:rsidRPr="003B22A0">
        <w:rPr>
          <w:rFonts w:ascii="Times New Roman" w:eastAsia="맑은 고딕" w:hAnsi="Times New Roman" w:cs="Times New Roman"/>
          <w:sz w:val="24"/>
          <w:szCs w:val="24"/>
        </w:rPr>
        <w:t xml:space="preserve">. </w:t>
      </w:r>
      <w:r w:rsidR="00CB4CB6" w:rsidRPr="003B22A0">
        <w:rPr>
          <w:rFonts w:ascii="Times New Roman" w:eastAsia="맑은 고딕" w:hAnsi="Times New Roman" w:cs="Times New Roman"/>
          <w:sz w:val="24"/>
          <w:szCs w:val="22"/>
        </w:rPr>
        <w:t xml:space="preserve">DmpR </w:t>
      </w:r>
      <w:r w:rsidR="00093274" w:rsidRPr="003B22A0">
        <w:rPr>
          <w:rFonts w:ascii="Times New Roman" w:eastAsia="맑은 고딕" w:hAnsi="Times New Roman" w:cs="Times New Roman"/>
          <w:sz w:val="24"/>
          <w:szCs w:val="22"/>
        </w:rPr>
        <w:t xml:space="preserve">protein </w:t>
      </w:r>
      <w:r w:rsidR="00CB4CB6" w:rsidRPr="003B22A0">
        <w:rPr>
          <w:rFonts w:ascii="Times New Roman" w:eastAsia="맑은 고딕" w:hAnsi="Times New Roman" w:cs="Times New Roman"/>
          <w:sz w:val="24"/>
          <w:szCs w:val="22"/>
        </w:rPr>
        <w:t>is the sigma-54 factor dependent transcription factor whose activity is elevated upon nitrogen deficiency [</w:t>
      </w:r>
      <w:r w:rsidR="00194789" w:rsidRPr="003B22A0">
        <w:rPr>
          <w:rFonts w:ascii="Times New Roman" w:eastAsia="맑은 고딕" w:hAnsi="Times New Roman" w:cs="Times New Roman"/>
          <w:sz w:val="24"/>
          <w:szCs w:val="22"/>
        </w:rPr>
        <w:t>16</w:t>
      </w:r>
      <w:r w:rsidR="00CB4CB6" w:rsidRPr="003B22A0">
        <w:rPr>
          <w:rFonts w:ascii="Times New Roman" w:eastAsia="맑은 고딕" w:hAnsi="Times New Roman" w:cs="Times New Roman"/>
          <w:sz w:val="24"/>
          <w:szCs w:val="22"/>
        </w:rPr>
        <w:t>]. So, in the presence of inducing molecules, the fluorescence signal of detector is expected to increas</w:t>
      </w:r>
      <w:r w:rsidR="00406F54" w:rsidRPr="003B22A0">
        <w:rPr>
          <w:rFonts w:ascii="Times New Roman" w:eastAsia="맑은 고딕" w:hAnsi="Times New Roman" w:cs="Times New Roman"/>
          <w:sz w:val="24"/>
          <w:szCs w:val="22"/>
        </w:rPr>
        <w:t>e</w:t>
      </w:r>
      <w:r w:rsidR="00B00A62" w:rsidRPr="003B22A0">
        <w:rPr>
          <w:rFonts w:ascii="Times New Roman" w:eastAsia="맑은 고딕" w:hAnsi="Times New Roman" w:cs="Times New Roman"/>
          <w:sz w:val="24"/>
          <w:szCs w:val="22"/>
        </w:rPr>
        <w:t xml:space="preserve"> starting</w:t>
      </w:r>
      <w:r w:rsidR="004E5BC1" w:rsidRPr="003B22A0">
        <w:rPr>
          <w:rFonts w:ascii="Times New Roman" w:eastAsia="맑은 고딕" w:hAnsi="Times New Roman" w:cs="Times New Roman"/>
          <w:sz w:val="24"/>
          <w:szCs w:val="22"/>
        </w:rPr>
        <w:t xml:space="preserve"> from </w:t>
      </w:r>
      <w:r w:rsidR="00406F54" w:rsidRPr="003B22A0">
        <w:rPr>
          <w:rFonts w:ascii="Times New Roman" w:eastAsia="맑은 고딕" w:hAnsi="Times New Roman" w:cs="Times New Roman"/>
          <w:sz w:val="24"/>
          <w:szCs w:val="22"/>
        </w:rPr>
        <w:t xml:space="preserve">at </w:t>
      </w:r>
      <w:r w:rsidR="004E5BC1" w:rsidRPr="003B22A0">
        <w:rPr>
          <w:rFonts w:ascii="Times New Roman" w:eastAsia="맑은 고딕" w:hAnsi="Times New Roman" w:cs="Times New Roman"/>
          <w:sz w:val="24"/>
          <w:szCs w:val="22"/>
        </w:rPr>
        <w:t xml:space="preserve">the end of </w:t>
      </w:r>
      <w:r w:rsidR="00CB4CB6" w:rsidRPr="003B22A0">
        <w:rPr>
          <w:rFonts w:ascii="Times New Roman" w:eastAsia="맑은 고딕" w:hAnsi="Times New Roman" w:cs="Times New Roman"/>
          <w:sz w:val="24"/>
          <w:szCs w:val="22"/>
        </w:rPr>
        <w:t xml:space="preserve">exponential phase of cell growth while the </w:t>
      </w:r>
      <w:r w:rsidR="007170E8" w:rsidRPr="003B22A0">
        <w:rPr>
          <w:rFonts w:ascii="Times New Roman" w:eastAsia="맑은 고딕" w:hAnsi="Times New Roman" w:cs="Times New Roman"/>
          <w:sz w:val="24"/>
          <w:szCs w:val="22"/>
        </w:rPr>
        <w:t xml:space="preserve">LuxR transcription factor in </w:t>
      </w:r>
      <w:r w:rsidR="00CB4CB6" w:rsidRPr="003B22A0">
        <w:rPr>
          <w:rFonts w:ascii="Times New Roman" w:eastAsia="맑은 고딕" w:hAnsi="Times New Roman" w:cs="Times New Roman"/>
          <w:sz w:val="24"/>
          <w:szCs w:val="22"/>
        </w:rPr>
        <w:t xml:space="preserve">reporter cells </w:t>
      </w:r>
      <w:r w:rsidR="007170E8" w:rsidRPr="003B22A0">
        <w:rPr>
          <w:rFonts w:ascii="Times New Roman" w:eastAsia="맑은 고딕" w:hAnsi="Times New Roman" w:cs="Times New Roman"/>
          <w:sz w:val="24"/>
          <w:szCs w:val="22"/>
        </w:rPr>
        <w:t xml:space="preserve">is </w:t>
      </w:r>
      <w:r w:rsidR="00CB4CB6" w:rsidRPr="003B22A0">
        <w:rPr>
          <w:rFonts w:ascii="Times New Roman" w:eastAsia="맑은 고딕" w:hAnsi="Times New Roman" w:cs="Times New Roman"/>
          <w:sz w:val="24"/>
          <w:szCs w:val="22"/>
        </w:rPr>
        <w:t xml:space="preserve">based on sigma-70 </w:t>
      </w:r>
      <w:r w:rsidR="007170E8" w:rsidRPr="003B22A0">
        <w:rPr>
          <w:rFonts w:ascii="Times New Roman" w:eastAsia="맑은 고딕" w:hAnsi="Times New Roman" w:cs="Times New Roman"/>
          <w:sz w:val="24"/>
          <w:szCs w:val="22"/>
        </w:rPr>
        <w:t>which</w:t>
      </w:r>
      <w:r w:rsidR="00950912" w:rsidRPr="003B22A0">
        <w:rPr>
          <w:rFonts w:ascii="Times New Roman" w:eastAsia="맑은 고딕" w:hAnsi="Times New Roman" w:cs="Times New Roman"/>
          <w:sz w:val="24"/>
          <w:szCs w:val="22"/>
        </w:rPr>
        <w:t xml:space="preserve"> triggers the fluorescence protein expression from</w:t>
      </w:r>
      <w:r w:rsidR="00FB271E" w:rsidRPr="003B22A0">
        <w:rPr>
          <w:rFonts w:ascii="Times New Roman" w:eastAsia="맑은 고딕" w:hAnsi="Times New Roman" w:cs="Times New Roman"/>
          <w:sz w:val="24"/>
          <w:szCs w:val="22"/>
        </w:rPr>
        <w:t xml:space="preserve"> at</w:t>
      </w:r>
      <w:r w:rsidR="00950912" w:rsidRPr="003B22A0">
        <w:rPr>
          <w:rFonts w:ascii="Times New Roman" w:eastAsia="맑은 고딕" w:hAnsi="Times New Roman" w:cs="Times New Roman"/>
          <w:sz w:val="24"/>
          <w:szCs w:val="22"/>
        </w:rPr>
        <w:t xml:space="preserve"> </w:t>
      </w:r>
      <w:r w:rsidR="00CB4CB6" w:rsidRPr="003B22A0">
        <w:rPr>
          <w:rFonts w:ascii="Times New Roman" w:eastAsia="맑은 고딕" w:hAnsi="Times New Roman" w:cs="Times New Roman"/>
          <w:sz w:val="24"/>
          <w:szCs w:val="22"/>
        </w:rPr>
        <w:t xml:space="preserve">the early </w:t>
      </w:r>
      <w:r w:rsidR="0062374A" w:rsidRPr="003B22A0">
        <w:rPr>
          <w:rFonts w:ascii="Times New Roman" w:eastAsia="맑은 고딕" w:hAnsi="Times New Roman" w:cs="Times New Roman"/>
          <w:sz w:val="24"/>
          <w:szCs w:val="22"/>
        </w:rPr>
        <w:t>stage</w:t>
      </w:r>
      <w:r w:rsidR="00CB4CB6" w:rsidRPr="003B22A0">
        <w:rPr>
          <w:rFonts w:ascii="Times New Roman" w:eastAsia="맑은 고딕" w:hAnsi="Times New Roman" w:cs="Times New Roman"/>
          <w:sz w:val="24"/>
          <w:szCs w:val="22"/>
        </w:rPr>
        <w:t xml:space="preserve"> of cell growth.</w:t>
      </w:r>
      <w:r w:rsidR="007D38EF" w:rsidRPr="003B22A0">
        <w:rPr>
          <w:rFonts w:ascii="Times New Roman" w:eastAsia="맑은 고딕" w:hAnsi="Times New Roman" w:cs="Times New Roman"/>
          <w:sz w:val="24"/>
          <w:szCs w:val="22"/>
        </w:rPr>
        <w:t xml:space="preserve"> </w:t>
      </w:r>
    </w:p>
    <w:p w:rsidR="00B4504F" w:rsidRPr="003B22A0" w:rsidRDefault="00B4504F" w:rsidP="008B0204">
      <w:pPr>
        <w:pStyle w:val="a3"/>
        <w:snapToGrid w:val="0"/>
        <w:spacing w:line="276" w:lineRule="auto"/>
        <w:rPr>
          <w:rFonts w:ascii="Times New Roman" w:eastAsia="맑은 고딕" w:hAnsi="Times New Roman" w:cs="Times New Roman"/>
          <w:b/>
          <w:sz w:val="24"/>
          <w:szCs w:val="24"/>
        </w:rPr>
      </w:pPr>
    </w:p>
    <w:p w:rsidR="00011055" w:rsidRPr="00A967F5" w:rsidRDefault="00B32657" w:rsidP="001E265F">
      <w:pPr>
        <w:pStyle w:val="2"/>
      </w:pPr>
      <w:r w:rsidRPr="00A967F5">
        <w:t>F</w:t>
      </w:r>
      <w:r w:rsidR="00011055" w:rsidRPr="00A967F5">
        <w:t xml:space="preserve">reeze </w:t>
      </w:r>
      <w:r w:rsidRPr="00A967F5">
        <w:t xml:space="preserve">based </w:t>
      </w:r>
      <w:r w:rsidR="0015210C">
        <w:t>decoupling of</w:t>
      </w:r>
      <w:r w:rsidR="003F28A4">
        <w:t xml:space="preserve"> biosensor</w:t>
      </w:r>
      <w:r w:rsidR="0015210C">
        <w:t xml:space="preserve"> growth and reaction </w:t>
      </w:r>
    </w:p>
    <w:p w:rsidR="00FB0190" w:rsidRPr="003B22A0" w:rsidRDefault="006B34C0" w:rsidP="003D3101">
      <w:pPr>
        <w:pStyle w:val="a3"/>
        <w:snapToGrid w:val="0"/>
        <w:spacing w:line="360" w:lineRule="auto"/>
        <w:rPr>
          <w:rFonts w:ascii="Times New Roman" w:eastAsia="맑은 고딕" w:hAnsi="Times New Roman" w:cs="Times New Roman"/>
          <w:sz w:val="24"/>
          <w:szCs w:val="22"/>
        </w:rPr>
      </w:pPr>
      <w:r w:rsidRPr="003B22A0">
        <w:rPr>
          <w:rFonts w:ascii="Times New Roman" w:eastAsia="맑은 고딕" w:hAnsi="Times New Roman" w:cs="Times New Roman"/>
          <w:sz w:val="24"/>
          <w:szCs w:val="22"/>
        </w:rPr>
        <w:t xml:space="preserve">In order to investigate </w:t>
      </w:r>
      <w:r w:rsidR="00ED70FB" w:rsidRPr="003B22A0">
        <w:rPr>
          <w:rFonts w:ascii="Times New Roman" w:eastAsia="맑은 고딕" w:hAnsi="Times New Roman" w:cs="Times New Roman"/>
          <w:sz w:val="24"/>
          <w:szCs w:val="22"/>
        </w:rPr>
        <w:t>the transcription factor activation</w:t>
      </w:r>
      <w:r w:rsidR="00CF5A3B" w:rsidRPr="003B22A0">
        <w:rPr>
          <w:rFonts w:ascii="Times New Roman" w:eastAsia="맑은 고딕" w:hAnsi="Times New Roman" w:cs="Times New Roman"/>
          <w:sz w:val="24"/>
          <w:szCs w:val="22"/>
        </w:rPr>
        <w:t xml:space="preserve"> </w:t>
      </w:r>
      <w:r w:rsidR="004C4148" w:rsidRPr="003B22A0">
        <w:rPr>
          <w:rFonts w:ascii="Times New Roman" w:eastAsia="맑은 고딕" w:hAnsi="Times New Roman" w:cs="Times New Roman"/>
          <w:sz w:val="24"/>
          <w:szCs w:val="22"/>
        </w:rPr>
        <w:t xml:space="preserve">phase </w:t>
      </w:r>
      <w:r w:rsidR="00051386" w:rsidRPr="003B22A0">
        <w:rPr>
          <w:rFonts w:ascii="Times New Roman" w:eastAsia="맑은 고딕" w:hAnsi="Times New Roman" w:cs="Times New Roman"/>
          <w:sz w:val="24"/>
          <w:szCs w:val="22"/>
        </w:rPr>
        <w:t>difference</w:t>
      </w:r>
      <w:r w:rsidR="00CF5A3B" w:rsidRPr="003B22A0">
        <w:rPr>
          <w:rFonts w:ascii="Times New Roman" w:eastAsia="맑은 고딕" w:hAnsi="Times New Roman" w:cs="Times New Roman"/>
          <w:sz w:val="24"/>
          <w:szCs w:val="22"/>
        </w:rPr>
        <w:t xml:space="preserve">, biosensor mixture with 1:1 portion of detector and reporter cells were cultured with final concentration of 0, 10, and 100 </w:t>
      </w:r>
      <w:r w:rsidR="00CF5A3B" w:rsidRPr="003B22A0">
        <w:rPr>
          <w:rFonts w:ascii="Symbol" w:eastAsia="맑은 고딕" w:hAnsi="Symbol" w:cs="Times New Roman"/>
          <w:sz w:val="24"/>
          <w:szCs w:val="22"/>
        </w:rPr>
        <w:t></w:t>
      </w:r>
      <w:r w:rsidR="00CF5A3B" w:rsidRPr="003B22A0">
        <w:rPr>
          <w:rFonts w:ascii="Times New Roman" w:eastAsia="맑은 고딕" w:hAnsi="Times New Roman" w:cs="Times New Roman"/>
          <w:sz w:val="24"/>
          <w:szCs w:val="22"/>
        </w:rPr>
        <w:t xml:space="preserve">M phenol followed by time-course measurement of the red and green fluorescence. </w:t>
      </w:r>
      <w:r w:rsidR="00CB4CB6" w:rsidRPr="003B22A0">
        <w:rPr>
          <w:rFonts w:ascii="Times New Roman" w:eastAsia="맑은 고딕" w:hAnsi="Times New Roman" w:cs="Times New Roman"/>
          <w:sz w:val="24"/>
          <w:szCs w:val="22"/>
        </w:rPr>
        <w:t xml:space="preserve">In figure 3A, red fluorescence from detector cells starts to be shown approximately </w:t>
      </w:r>
      <w:r w:rsidR="00F85DCC" w:rsidRPr="003B22A0">
        <w:rPr>
          <w:rFonts w:ascii="Times New Roman" w:eastAsia="맑은 고딕" w:hAnsi="Times New Roman" w:cs="Times New Roman"/>
          <w:sz w:val="24"/>
          <w:szCs w:val="22"/>
        </w:rPr>
        <w:t xml:space="preserve">10 hours </w:t>
      </w:r>
      <w:r w:rsidR="00CB4CB6" w:rsidRPr="003B22A0">
        <w:rPr>
          <w:rFonts w:ascii="Times New Roman" w:eastAsia="맑은 고딕" w:hAnsi="Times New Roman" w:cs="Times New Roman"/>
          <w:sz w:val="24"/>
          <w:szCs w:val="22"/>
        </w:rPr>
        <w:t xml:space="preserve">after </w:t>
      </w:r>
      <w:r w:rsidR="00135D04" w:rsidRPr="003B22A0">
        <w:rPr>
          <w:rFonts w:ascii="Times New Roman" w:eastAsia="맑은 고딕" w:hAnsi="Times New Roman" w:cs="Times New Roman"/>
          <w:sz w:val="24"/>
          <w:szCs w:val="22"/>
        </w:rPr>
        <w:t>the main cell culture</w:t>
      </w:r>
      <w:r w:rsidR="00CB4CB6" w:rsidRPr="003B22A0">
        <w:rPr>
          <w:rFonts w:ascii="Times New Roman" w:eastAsia="맑은 고딕" w:hAnsi="Times New Roman" w:cs="Times New Roman"/>
          <w:sz w:val="24"/>
          <w:szCs w:val="22"/>
        </w:rPr>
        <w:t xml:space="preserve"> </w:t>
      </w:r>
      <w:r w:rsidR="00F85DCC" w:rsidRPr="003B22A0">
        <w:rPr>
          <w:rFonts w:ascii="Times New Roman" w:eastAsia="맑은 고딕" w:hAnsi="Times New Roman" w:cs="Times New Roman"/>
          <w:sz w:val="24"/>
          <w:szCs w:val="22"/>
        </w:rPr>
        <w:t xml:space="preserve">starts </w:t>
      </w:r>
      <w:r w:rsidR="00CB4CB6" w:rsidRPr="003B22A0">
        <w:rPr>
          <w:rFonts w:ascii="Times New Roman" w:eastAsia="맑은 고딕" w:hAnsi="Times New Roman" w:cs="Times New Roman"/>
          <w:sz w:val="24"/>
          <w:szCs w:val="22"/>
        </w:rPr>
        <w:t xml:space="preserve">while green fluorescence triggered by LuxR in reporter cells were shown </w:t>
      </w:r>
      <w:r w:rsidR="00331707" w:rsidRPr="003B22A0">
        <w:rPr>
          <w:rFonts w:ascii="Times New Roman" w:eastAsia="맑은 고딕" w:hAnsi="Times New Roman" w:cs="Times New Roman"/>
          <w:sz w:val="24"/>
          <w:szCs w:val="22"/>
        </w:rPr>
        <w:t xml:space="preserve">approximately 4~5 hours </w:t>
      </w:r>
      <w:r w:rsidR="00A727CB" w:rsidRPr="003B22A0">
        <w:rPr>
          <w:rFonts w:ascii="Times New Roman" w:eastAsia="맑은 고딕" w:hAnsi="Times New Roman" w:cs="Times New Roman"/>
          <w:sz w:val="24"/>
          <w:szCs w:val="22"/>
        </w:rPr>
        <w:t>ahead of</w:t>
      </w:r>
      <w:r w:rsidR="00331707" w:rsidRPr="003B22A0">
        <w:rPr>
          <w:rFonts w:ascii="Times New Roman" w:eastAsia="맑은 고딕" w:hAnsi="Times New Roman" w:cs="Times New Roman"/>
          <w:sz w:val="24"/>
          <w:szCs w:val="22"/>
        </w:rPr>
        <w:t xml:space="preserve"> the red fluorescence of detector cells </w:t>
      </w:r>
      <w:r w:rsidR="00CB4CB6" w:rsidRPr="003B22A0">
        <w:rPr>
          <w:rFonts w:ascii="Times New Roman" w:eastAsia="맑은 고딕" w:hAnsi="Times New Roman" w:cs="Times New Roman"/>
          <w:sz w:val="24"/>
          <w:szCs w:val="22"/>
        </w:rPr>
        <w:t xml:space="preserve">as we </w:t>
      </w:r>
      <w:r w:rsidR="00424747" w:rsidRPr="003B22A0">
        <w:rPr>
          <w:rFonts w:ascii="Times New Roman" w:eastAsia="맑은 고딕" w:hAnsi="Times New Roman" w:cs="Times New Roman"/>
          <w:sz w:val="24"/>
          <w:szCs w:val="22"/>
        </w:rPr>
        <w:t>assumed</w:t>
      </w:r>
      <w:r w:rsidR="001A0D57" w:rsidRPr="003B22A0">
        <w:rPr>
          <w:rFonts w:ascii="Times New Roman" w:eastAsia="맑은 고딕" w:hAnsi="Times New Roman" w:cs="Times New Roman"/>
          <w:sz w:val="24"/>
          <w:szCs w:val="22"/>
        </w:rPr>
        <w:t xml:space="preserve">. </w:t>
      </w:r>
      <w:r w:rsidR="00C17F0E" w:rsidRPr="003B22A0">
        <w:rPr>
          <w:rFonts w:ascii="Times New Roman" w:eastAsia="맑은 고딕" w:hAnsi="Times New Roman" w:cs="Times New Roman"/>
          <w:sz w:val="24"/>
          <w:szCs w:val="22"/>
        </w:rPr>
        <w:t>So</w:t>
      </w:r>
      <w:r w:rsidR="00A713A9" w:rsidRPr="003B22A0">
        <w:rPr>
          <w:rFonts w:ascii="Times New Roman" w:eastAsia="맑은 고딕" w:hAnsi="Times New Roman" w:cs="Times New Roman"/>
          <w:sz w:val="24"/>
          <w:szCs w:val="22"/>
        </w:rPr>
        <w:t xml:space="preserve"> </w:t>
      </w:r>
      <w:r w:rsidR="00C17F0E" w:rsidRPr="003B22A0">
        <w:rPr>
          <w:rFonts w:ascii="Times New Roman" w:eastAsia="맑은 고딕" w:hAnsi="Times New Roman" w:cs="Times New Roman"/>
          <w:sz w:val="24"/>
          <w:szCs w:val="22"/>
        </w:rPr>
        <w:t xml:space="preserve">our strategy was to </w:t>
      </w:r>
      <w:r w:rsidR="004D0242" w:rsidRPr="003B22A0">
        <w:rPr>
          <w:rFonts w:ascii="Times New Roman" w:eastAsia="맑은 고딕" w:hAnsi="Times New Roman" w:cs="Times New Roman"/>
          <w:sz w:val="24"/>
          <w:szCs w:val="22"/>
        </w:rPr>
        <w:t>freeze</w:t>
      </w:r>
      <w:r w:rsidR="00C17F0E" w:rsidRPr="003B22A0">
        <w:rPr>
          <w:rFonts w:ascii="Times New Roman" w:eastAsia="맑은 고딕" w:hAnsi="Times New Roman" w:cs="Times New Roman"/>
          <w:sz w:val="24"/>
          <w:szCs w:val="22"/>
        </w:rPr>
        <w:t xml:space="preserve"> the biosensor cells which</w:t>
      </w:r>
      <w:r w:rsidR="00A713A9" w:rsidRPr="003B22A0">
        <w:rPr>
          <w:rFonts w:ascii="Times New Roman" w:eastAsia="맑은 고딕" w:hAnsi="Times New Roman" w:cs="Times New Roman"/>
          <w:sz w:val="24"/>
          <w:szCs w:val="22"/>
        </w:rPr>
        <w:t xml:space="preserve"> </w:t>
      </w:r>
      <w:r w:rsidR="00C17F0E" w:rsidRPr="003B22A0">
        <w:rPr>
          <w:rFonts w:ascii="Times New Roman" w:eastAsia="맑은 고딕" w:hAnsi="Times New Roman" w:cs="Times New Roman"/>
          <w:sz w:val="24"/>
          <w:szCs w:val="22"/>
        </w:rPr>
        <w:t xml:space="preserve">are </w:t>
      </w:r>
      <w:r w:rsidR="00A713A9" w:rsidRPr="003B22A0">
        <w:rPr>
          <w:rFonts w:ascii="Times New Roman" w:eastAsia="맑은 고딕" w:hAnsi="Times New Roman" w:cs="Times New Roman"/>
          <w:sz w:val="24"/>
          <w:szCs w:val="22"/>
        </w:rPr>
        <w:t>harvested in</w:t>
      </w:r>
      <w:r w:rsidR="009F45D6" w:rsidRPr="003B22A0">
        <w:rPr>
          <w:rFonts w:ascii="Times New Roman" w:eastAsia="맑은 고딕" w:hAnsi="Times New Roman" w:cs="Times New Roman"/>
          <w:sz w:val="24"/>
          <w:szCs w:val="22"/>
        </w:rPr>
        <w:t xml:space="preserve"> the exponential phase</w:t>
      </w:r>
      <w:r w:rsidR="00C17F0E" w:rsidRPr="003B22A0">
        <w:rPr>
          <w:rFonts w:ascii="Times New Roman" w:eastAsia="맑은 고딕" w:hAnsi="Times New Roman" w:cs="Times New Roman"/>
          <w:sz w:val="24"/>
          <w:szCs w:val="22"/>
        </w:rPr>
        <w:t>, right before the DmpR in detector cells is activated</w:t>
      </w:r>
      <w:r w:rsidR="004D0242" w:rsidRPr="003B22A0">
        <w:rPr>
          <w:rFonts w:ascii="Times New Roman" w:eastAsia="맑은 고딕" w:hAnsi="Times New Roman" w:cs="Times New Roman"/>
          <w:sz w:val="24"/>
          <w:szCs w:val="22"/>
        </w:rPr>
        <w:t xml:space="preserve">, so that </w:t>
      </w:r>
      <w:r w:rsidR="0015686C" w:rsidRPr="003B22A0">
        <w:rPr>
          <w:rFonts w:ascii="Times New Roman" w:eastAsia="맑은 고딕" w:hAnsi="Times New Roman" w:cs="Times New Roman"/>
          <w:sz w:val="24"/>
          <w:szCs w:val="22"/>
        </w:rPr>
        <w:t xml:space="preserve">the </w:t>
      </w:r>
      <w:r w:rsidR="007818F4" w:rsidRPr="003B22A0">
        <w:rPr>
          <w:rFonts w:ascii="Times New Roman" w:eastAsia="맑은 고딕" w:hAnsi="Times New Roman" w:cs="Times New Roman"/>
          <w:sz w:val="24"/>
          <w:szCs w:val="22"/>
        </w:rPr>
        <w:t xml:space="preserve">thawed </w:t>
      </w:r>
      <w:r w:rsidR="0015686C" w:rsidRPr="003B22A0">
        <w:rPr>
          <w:rFonts w:ascii="Times New Roman" w:eastAsia="맑은 고딕" w:hAnsi="Times New Roman" w:cs="Times New Roman"/>
          <w:sz w:val="24"/>
          <w:szCs w:val="22"/>
        </w:rPr>
        <w:t xml:space="preserve">biosensor mixture directly reacted with substrates </w:t>
      </w:r>
      <w:r w:rsidR="004D0242" w:rsidRPr="003B22A0">
        <w:rPr>
          <w:rFonts w:ascii="Times New Roman" w:eastAsia="맑은 고딕" w:hAnsi="Times New Roman" w:cs="Times New Roman"/>
          <w:sz w:val="24"/>
          <w:szCs w:val="22"/>
        </w:rPr>
        <w:t>with</w:t>
      </w:r>
      <w:r w:rsidR="0015686C" w:rsidRPr="003B22A0">
        <w:rPr>
          <w:rFonts w:ascii="Times New Roman" w:eastAsia="맑은 고딕" w:hAnsi="Times New Roman" w:cs="Times New Roman"/>
          <w:sz w:val="24"/>
          <w:szCs w:val="22"/>
        </w:rPr>
        <w:t xml:space="preserve">out </w:t>
      </w:r>
      <w:r w:rsidR="00BE4498" w:rsidRPr="003B22A0">
        <w:rPr>
          <w:rFonts w:ascii="Times New Roman" w:eastAsia="맑은 고딕" w:hAnsi="Times New Roman" w:cs="Times New Roman"/>
          <w:sz w:val="24"/>
          <w:szCs w:val="22"/>
        </w:rPr>
        <w:t xml:space="preserve">cell growth. </w:t>
      </w:r>
      <w:r w:rsidR="00AA1B54" w:rsidRPr="003B22A0">
        <w:rPr>
          <w:rFonts w:ascii="Times New Roman" w:eastAsia="맑은 고딕" w:hAnsi="Times New Roman" w:cs="Times New Roman"/>
          <w:sz w:val="24"/>
          <w:szCs w:val="22"/>
        </w:rPr>
        <w:t>To evaluate the freeze approach</w:t>
      </w:r>
      <w:r w:rsidR="004979AB" w:rsidRPr="003B22A0">
        <w:rPr>
          <w:rFonts w:ascii="Times New Roman" w:eastAsia="맑은 고딕" w:hAnsi="Times New Roman" w:cs="Times New Roman"/>
          <w:sz w:val="24"/>
          <w:szCs w:val="22"/>
        </w:rPr>
        <w:t>,</w:t>
      </w:r>
      <w:r w:rsidR="003A343B" w:rsidRPr="003B22A0">
        <w:rPr>
          <w:rFonts w:ascii="Times New Roman" w:eastAsia="맑은 고딕" w:hAnsi="Times New Roman" w:cs="Times New Roman"/>
          <w:sz w:val="24"/>
          <w:szCs w:val="22"/>
        </w:rPr>
        <w:t xml:space="preserve"> </w:t>
      </w:r>
      <w:r w:rsidR="00AA1B54" w:rsidRPr="003B22A0">
        <w:rPr>
          <w:rFonts w:ascii="Times New Roman" w:eastAsia="맑은 고딕" w:hAnsi="Times New Roman" w:cs="Times New Roman"/>
          <w:sz w:val="24"/>
          <w:szCs w:val="22"/>
        </w:rPr>
        <w:t>th</w:t>
      </w:r>
      <w:r w:rsidR="00174C7C" w:rsidRPr="003B22A0">
        <w:rPr>
          <w:rFonts w:ascii="Times New Roman" w:eastAsia="맑은 고딕" w:hAnsi="Times New Roman" w:cs="Times New Roman"/>
          <w:sz w:val="24"/>
          <w:szCs w:val="22"/>
        </w:rPr>
        <w:t xml:space="preserve">e </w:t>
      </w:r>
      <w:r w:rsidR="003A343B" w:rsidRPr="003B22A0">
        <w:rPr>
          <w:rFonts w:ascii="Times New Roman" w:eastAsia="맑은 고딕" w:hAnsi="Times New Roman" w:cs="Times New Roman"/>
          <w:sz w:val="24"/>
          <w:szCs w:val="22"/>
        </w:rPr>
        <w:t xml:space="preserve">DmpR based </w:t>
      </w:r>
      <w:r w:rsidR="00174C7C" w:rsidRPr="003B22A0">
        <w:rPr>
          <w:rFonts w:ascii="Times New Roman" w:eastAsia="맑은 고딕" w:hAnsi="Times New Roman" w:cs="Times New Roman"/>
          <w:sz w:val="24"/>
          <w:szCs w:val="22"/>
        </w:rPr>
        <w:t xml:space="preserve">whole cell biosensor, GESSv4 </w:t>
      </w:r>
      <w:r w:rsidR="00312EEE" w:rsidRPr="003B22A0">
        <w:rPr>
          <w:rFonts w:ascii="Times New Roman" w:eastAsia="맑은 고딕" w:hAnsi="Times New Roman" w:cs="Times New Roman"/>
          <w:sz w:val="24"/>
          <w:szCs w:val="22"/>
        </w:rPr>
        <w:t>[6]</w:t>
      </w:r>
      <w:r w:rsidR="00174C7C" w:rsidRPr="003B22A0">
        <w:rPr>
          <w:rFonts w:ascii="Times New Roman" w:eastAsia="맑은 고딕" w:hAnsi="Times New Roman" w:cs="Times New Roman"/>
          <w:sz w:val="24"/>
          <w:szCs w:val="22"/>
        </w:rPr>
        <w:t xml:space="preserve"> were collected</w:t>
      </w:r>
      <w:r w:rsidR="005A17C2" w:rsidRPr="003B22A0">
        <w:rPr>
          <w:rFonts w:ascii="Times New Roman" w:eastAsia="맑은 고딕" w:hAnsi="Times New Roman" w:cs="Times New Roman"/>
          <w:sz w:val="24"/>
          <w:szCs w:val="22"/>
        </w:rPr>
        <w:t xml:space="preserve"> </w:t>
      </w:r>
      <w:r w:rsidR="00247215" w:rsidRPr="003B22A0">
        <w:rPr>
          <w:rFonts w:ascii="Times New Roman" w:eastAsia="맑은 고딕" w:hAnsi="Times New Roman" w:cs="Times New Roman"/>
          <w:sz w:val="24"/>
          <w:szCs w:val="22"/>
        </w:rPr>
        <w:t>in their h</w:t>
      </w:r>
      <w:r w:rsidR="004979AB" w:rsidRPr="003B22A0">
        <w:rPr>
          <w:rFonts w:ascii="Times New Roman" w:eastAsia="맑은 고딕" w:hAnsi="Times New Roman" w:cs="Times New Roman"/>
          <w:sz w:val="24"/>
          <w:szCs w:val="22"/>
        </w:rPr>
        <w:t xml:space="preserve">ealthiest state and prior to </w:t>
      </w:r>
      <w:r w:rsidR="002E5658" w:rsidRPr="003B22A0">
        <w:rPr>
          <w:rFonts w:ascii="Times New Roman" w:eastAsia="맑은 고딕" w:hAnsi="Times New Roman" w:cs="Times New Roman"/>
          <w:sz w:val="24"/>
          <w:szCs w:val="22"/>
        </w:rPr>
        <w:t>sigma</w:t>
      </w:r>
      <w:r w:rsidR="00247215" w:rsidRPr="003B22A0">
        <w:rPr>
          <w:rFonts w:ascii="Times New Roman" w:eastAsia="맑은 고딕" w:hAnsi="Times New Roman" w:cs="Times New Roman"/>
          <w:sz w:val="24"/>
          <w:szCs w:val="22"/>
        </w:rPr>
        <w:t xml:space="preserve"> </w:t>
      </w:r>
      <w:r w:rsidR="002E5658" w:rsidRPr="003B22A0">
        <w:rPr>
          <w:rFonts w:ascii="Times New Roman" w:eastAsia="맑은 고딕" w:hAnsi="Times New Roman" w:cs="Times New Roman"/>
          <w:sz w:val="24"/>
          <w:szCs w:val="22"/>
        </w:rPr>
        <w:t>54</w:t>
      </w:r>
      <w:r w:rsidR="00247215" w:rsidRPr="003B22A0">
        <w:rPr>
          <w:rFonts w:ascii="Times New Roman" w:eastAsia="맑은 고딕" w:hAnsi="Times New Roman" w:cs="Times New Roman"/>
          <w:sz w:val="24"/>
          <w:szCs w:val="22"/>
        </w:rPr>
        <w:t xml:space="preserve"> expression </w:t>
      </w:r>
      <w:r w:rsidR="006D6A3A" w:rsidRPr="003B22A0">
        <w:rPr>
          <w:rFonts w:ascii="Times New Roman" w:eastAsia="맑은 고딕" w:hAnsi="Times New Roman" w:cs="Times New Roman"/>
          <w:sz w:val="24"/>
          <w:szCs w:val="22"/>
        </w:rPr>
        <w:t xml:space="preserve">during </w:t>
      </w:r>
      <w:r w:rsidR="005A17C2" w:rsidRPr="003B22A0">
        <w:rPr>
          <w:rFonts w:ascii="Times New Roman" w:eastAsia="맑은 고딕" w:hAnsi="Times New Roman" w:cs="Times New Roman"/>
          <w:sz w:val="24"/>
          <w:szCs w:val="22"/>
        </w:rPr>
        <w:t>exponential phase</w:t>
      </w:r>
      <w:r w:rsidR="00045059" w:rsidRPr="003B22A0">
        <w:rPr>
          <w:rFonts w:ascii="Times New Roman" w:eastAsia="맑은 고딕" w:hAnsi="Times New Roman" w:cs="Times New Roman"/>
          <w:sz w:val="24"/>
          <w:szCs w:val="22"/>
        </w:rPr>
        <w:t xml:space="preserve">. After centrifugation of the cells, they were suspended </w:t>
      </w:r>
      <w:r w:rsidR="004979AB" w:rsidRPr="003B22A0">
        <w:rPr>
          <w:rFonts w:ascii="Times New Roman" w:eastAsia="맑은 고딕" w:hAnsi="Times New Roman" w:cs="Times New Roman"/>
          <w:sz w:val="24"/>
          <w:szCs w:val="22"/>
        </w:rPr>
        <w:t xml:space="preserve">with </w:t>
      </w:r>
      <w:r w:rsidR="00045059" w:rsidRPr="003B22A0">
        <w:rPr>
          <w:rFonts w:ascii="Times New Roman" w:eastAsia="맑은 고딕" w:hAnsi="Times New Roman" w:cs="Times New Roman"/>
          <w:sz w:val="24"/>
          <w:szCs w:val="22"/>
        </w:rPr>
        <w:t xml:space="preserve">1/10 culture volume of </w:t>
      </w:r>
      <w:r w:rsidR="004979AB" w:rsidRPr="003B22A0">
        <w:rPr>
          <w:rFonts w:ascii="Times New Roman" w:eastAsia="맑은 고딕" w:hAnsi="Times New Roman" w:cs="Times New Roman"/>
          <w:sz w:val="24"/>
          <w:szCs w:val="22"/>
        </w:rPr>
        <w:t>fresh LB and glycerol before its storage at -70°C.</w:t>
      </w:r>
      <w:r w:rsidR="00B57996" w:rsidRPr="003B22A0">
        <w:rPr>
          <w:rFonts w:ascii="Times New Roman" w:eastAsia="맑은 고딕" w:hAnsi="Times New Roman" w:cs="Times New Roman"/>
          <w:sz w:val="24"/>
          <w:szCs w:val="22"/>
        </w:rPr>
        <w:t xml:space="preserve"> For the reaction with </w:t>
      </w:r>
      <w:r w:rsidR="00AB5184" w:rsidRPr="003B22A0">
        <w:rPr>
          <w:rFonts w:ascii="Times New Roman" w:eastAsia="맑은 고딕" w:hAnsi="Times New Roman" w:cs="Times New Roman"/>
          <w:sz w:val="24"/>
          <w:szCs w:val="22"/>
        </w:rPr>
        <w:t>phenol</w:t>
      </w:r>
      <w:r w:rsidR="00B57996" w:rsidRPr="003B22A0">
        <w:rPr>
          <w:rFonts w:ascii="Times New Roman" w:eastAsia="맑은 고딕" w:hAnsi="Times New Roman" w:cs="Times New Roman"/>
          <w:sz w:val="24"/>
          <w:szCs w:val="22"/>
        </w:rPr>
        <w:t>,</w:t>
      </w:r>
      <w:r w:rsidR="004979AB" w:rsidRPr="003B22A0">
        <w:rPr>
          <w:rFonts w:ascii="Times New Roman" w:eastAsia="맑은 고딕" w:hAnsi="Times New Roman" w:cs="Times New Roman"/>
          <w:sz w:val="24"/>
          <w:szCs w:val="22"/>
        </w:rPr>
        <w:t xml:space="preserve"> </w:t>
      </w:r>
      <w:r w:rsidR="00B57996" w:rsidRPr="003B22A0">
        <w:rPr>
          <w:rFonts w:ascii="Times New Roman" w:eastAsia="맑은 고딕" w:hAnsi="Times New Roman" w:cs="Times New Roman"/>
          <w:sz w:val="24"/>
          <w:szCs w:val="22"/>
        </w:rPr>
        <w:t>t</w:t>
      </w:r>
      <w:r w:rsidR="004979AB" w:rsidRPr="003B22A0">
        <w:rPr>
          <w:rFonts w:ascii="Times New Roman" w:eastAsia="맑은 고딕" w:hAnsi="Times New Roman" w:cs="Times New Roman"/>
          <w:sz w:val="24"/>
          <w:szCs w:val="22"/>
        </w:rPr>
        <w:t xml:space="preserve">he </w:t>
      </w:r>
      <w:r w:rsidR="00B57996" w:rsidRPr="003B22A0">
        <w:rPr>
          <w:rFonts w:ascii="Times New Roman" w:eastAsia="맑은 고딕" w:hAnsi="Times New Roman" w:cs="Times New Roman"/>
          <w:sz w:val="24"/>
          <w:szCs w:val="22"/>
        </w:rPr>
        <w:t xml:space="preserve">thawed </w:t>
      </w:r>
      <w:r w:rsidR="006D6A3A" w:rsidRPr="003B22A0">
        <w:rPr>
          <w:rFonts w:ascii="Times New Roman" w:eastAsia="맑은 고딕" w:hAnsi="Times New Roman" w:cs="Times New Roman"/>
          <w:sz w:val="24"/>
          <w:szCs w:val="22"/>
        </w:rPr>
        <w:t xml:space="preserve">cells </w:t>
      </w:r>
      <w:r w:rsidR="00B57996" w:rsidRPr="003B22A0">
        <w:rPr>
          <w:rFonts w:ascii="Times New Roman" w:eastAsia="맑은 고딕" w:hAnsi="Times New Roman" w:cs="Times New Roman"/>
          <w:sz w:val="24"/>
          <w:szCs w:val="22"/>
        </w:rPr>
        <w:t>were</w:t>
      </w:r>
      <w:r w:rsidR="004979AB" w:rsidRPr="003B22A0">
        <w:rPr>
          <w:rFonts w:ascii="Times New Roman" w:eastAsia="맑은 고딕" w:hAnsi="Times New Roman" w:cs="Times New Roman"/>
          <w:sz w:val="24"/>
          <w:szCs w:val="22"/>
        </w:rPr>
        <w:t xml:space="preserve"> </w:t>
      </w:r>
      <w:r w:rsidR="00B57996" w:rsidRPr="003B22A0">
        <w:rPr>
          <w:rFonts w:ascii="Times New Roman" w:eastAsia="맑은 고딕" w:hAnsi="Times New Roman" w:cs="Times New Roman"/>
          <w:sz w:val="24"/>
          <w:szCs w:val="22"/>
        </w:rPr>
        <w:t xml:space="preserve">mixed </w:t>
      </w:r>
      <w:r w:rsidR="00217DB3" w:rsidRPr="003B22A0">
        <w:rPr>
          <w:rFonts w:ascii="Times New Roman" w:eastAsia="맑은 고딕" w:hAnsi="Times New Roman" w:cs="Times New Roman"/>
          <w:sz w:val="24"/>
          <w:szCs w:val="22"/>
        </w:rPr>
        <w:t>with</w:t>
      </w:r>
      <w:r w:rsidR="00B57996" w:rsidRPr="003B22A0">
        <w:rPr>
          <w:rFonts w:ascii="Times New Roman" w:eastAsia="맑은 고딕" w:hAnsi="Times New Roman" w:cs="Times New Roman"/>
          <w:sz w:val="24"/>
          <w:szCs w:val="22"/>
        </w:rPr>
        <w:t xml:space="preserve"> </w:t>
      </w:r>
      <w:r w:rsidR="00217DB3" w:rsidRPr="003B22A0">
        <w:rPr>
          <w:rFonts w:ascii="Times New Roman" w:eastAsia="맑은 고딕" w:hAnsi="Times New Roman" w:cs="Times New Roman"/>
          <w:sz w:val="24"/>
          <w:szCs w:val="22"/>
        </w:rPr>
        <w:t>9/10 volu</w:t>
      </w:r>
      <w:r w:rsidR="00AD5655" w:rsidRPr="003B22A0">
        <w:rPr>
          <w:rFonts w:ascii="Times New Roman" w:eastAsia="맑은 고딕" w:hAnsi="Times New Roman" w:cs="Times New Roman"/>
          <w:sz w:val="24"/>
          <w:szCs w:val="22"/>
        </w:rPr>
        <w:t>m</w:t>
      </w:r>
      <w:r w:rsidR="00217DB3" w:rsidRPr="003B22A0">
        <w:rPr>
          <w:rFonts w:ascii="Times New Roman" w:eastAsia="맑은 고딕" w:hAnsi="Times New Roman" w:cs="Times New Roman"/>
          <w:sz w:val="24"/>
          <w:szCs w:val="22"/>
        </w:rPr>
        <w:t xml:space="preserve">e of minimal media with </w:t>
      </w:r>
      <w:r w:rsidR="00217DB3" w:rsidRPr="003B22A0">
        <w:rPr>
          <w:rFonts w:ascii="Times New Roman" w:eastAsia="맑은 고딕" w:hAnsi="Times New Roman" w:cs="Times New Roman"/>
          <w:color w:val="FF0000"/>
          <w:sz w:val="24"/>
          <w:szCs w:val="22"/>
        </w:rPr>
        <w:t>10% acetate</w:t>
      </w:r>
      <w:r w:rsidR="00217DB3" w:rsidRPr="003B22A0">
        <w:rPr>
          <w:rFonts w:ascii="Times New Roman" w:eastAsia="맑은 고딕" w:hAnsi="Times New Roman" w:cs="Times New Roman"/>
          <w:sz w:val="24"/>
          <w:szCs w:val="22"/>
        </w:rPr>
        <w:t xml:space="preserve">. </w:t>
      </w:r>
      <w:r w:rsidR="006F6C60" w:rsidRPr="003B22A0">
        <w:rPr>
          <w:rFonts w:ascii="Times New Roman" w:eastAsia="맑은 고딕" w:hAnsi="Times New Roman" w:cs="Times New Roman"/>
          <w:sz w:val="24"/>
          <w:szCs w:val="22"/>
        </w:rPr>
        <w:t>Our approach (LB-LB-MM) showed</w:t>
      </w:r>
      <w:r w:rsidR="006400F0" w:rsidRPr="003B22A0">
        <w:rPr>
          <w:rFonts w:ascii="Times New Roman" w:eastAsia="맑은 고딕" w:hAnsi="Times New Roman" w:cs="Times New Roman"/>
          <w:sz w:val="24"/>
          <w:szCs w:val="22"/>
        </w:rPr>
        <w:t xml:space="preserve"> approximately</w:t>
      </w:r>
      <w:r w:rsidR="006F6C60" w:rsidRPr="003B22A0">
        <w:rPr>
          <w:rFonts w:ascii="Times New Roman" w:eastAsia="맑은 고딕" w:hAnsi="Times New Roman" w:cs="Times New Roman"/>
          <w:sz w:val="24"/>
          <w:szCs w:val="22"/>
        </w:rPr>
        <w:t xml:space="preserve"> </w:t>
      </w:r>
      <w:r w:rsidR="006400F0" w:rsidRPr="003B22A0">
        <w:rPr>
          <w:rFonts w:ascii="Times New Roman" w:eastAsia="맑은 고딕" w:hAnsi="Times New Roman" w:cs="Times New Roman"/>
          <w:color w:val="FF0000"/>
          <w:sz w:val="24"/>
          <w:szCs w:val="22"/>
        </w:rPr>
        <w:t xml:space="preserve">2.5 fold </w:t>
      </w:r>
      <w:r w:rsidR="006400F0" w:rsidRPr="003B22A0">
        <w:rPr>
          <w:rFonts w:ascii="Times New Roman" w:eastAsia="맑은 고딕" w:hAnsi="Times New Roman" w:cs="Times New Roman"/>
          <w:sz w:val="24"/>
          <w:szCs w:val="22"/>
        </w:rPr>
        <w:t xml:space="preserve">higher </w:t>
      </w:r>
      <w:r w:rsidR="006F6C60" w:rsidRPr="003B22A0">
        <w:rPr>
          <w:rFonts w:ascii="Times New Roman" w:eastAsia="맑은 고딕" w:hAnsi="Times New Roman" w:cs="Times New Roman"/>
          <w:sz w:val="24"/>
          <w:szCs w:val="22"/>
        </w:rPr>
        <w:t xml:space="preserve">fluorescence level responding to phenol </w:t>
      </w:r>
      <w:r w:rsidR="006400F0" w:rsidRPr="003B22A0">
        <w:rPr>
          <w:rFonts w:ascii="Times New Roman" w:eastAsia="맑은 고딕" w:hAnsi="Times New Roman" w:cs="Times New Roman"/>
          <w:sz w:val="24"/>
          <w:szCs w:val="22"/>
        </w:rPr>
        <w:t xml:space="preserve">than </w:t>
      </w:r>
      <w:r w:rsidR="003259A0" w:rsidRPr="003B22A0">
        <w:rPr>
          <w:rFonts w:ascii="Times New Roman" w:eastAsia="맑은 고딕" w:hAnsi="Times New Roman" w:cs="Times New Roman"/>
          <w:sz w:val="24"/>
          <w:szCs w:val="22"/>
        </w:rPr>
        <w:t xml:space="preserve">the normal LB </w:t>
      </w:r>
      <w:r w:rsidR="002D6CA3" w:rsidRPr="003B22A0">
        <w:rPr>
          <w:rFonts w:ascii="Times New Roman" w:eastAsia="맑은 고딕" w:hAnsi="Times New Roman" w:cs="Times New Roman"/>
          <w:sz w:val="24"/>
          <w:szCs w:val="22"/>
        </w:rPr>
        <w:t>condition</w:t>
      </w:r>
      <w:r w:rsidR="003259A0" w:rsidRPr="003B22A0">
        <w:rPr>
          <w:rFonts w:ascii="Times New Roman" w:eastAsia="맑은 고딕" w:hAnsi="Times New Roman" w:cs="Times New Roman"/>
          <w:sz w:val="24"/>
          <w:szCs w:val="22"/>
        </w:rPr>
        <w:t xml:space="preserve"> without freeze step</w:t>
      </w:r>
      <w:r w:rsidR="001D082D" w:rsidRPr="003B22A0">
        <w:rPr>
          <w:rFonts w:ascii="Times New Roman" w:eastAsia="맑은 고딕" w:hAnsi="Times New Roman" w:cs="Times New Roman"/>
          <w:sz w:val="24"/>
          <w:szCs w:val="22"/>
        </w:rPr>
        <w:t xml:space="preserve"> at </w:t>
      </w:r>
      <w:r w:rsidR="00E634D4" w:rsidRPr="003B22A0">
        <w:rPr>
          <w:rFonts w:ascii="Times New Roman" w:eastAsia="맑은 고딕" w:hAnsi="Times New Roman" w:cs="Times New Roman"/>
          <w:sz w:val="24"/>
          <w:szCs w:val="22"/>
        </w:rPr>
        <w:t>1</w:t>
      </w:r>
      <w:r w:rsidR="001D082D" w:rsidRPr="003B22A0">
        <w:rPr>
          <w:rFonts w:ascii="Times New Roman" w:eastAsia="맑은 고딕" w:hAnsi="Times New Roman" w:cs="Times New Roman"/>
          <w:sz w:val="24"/>
          <w:szCs w:val="22"/>
        </w:rPr>
        <w:t>9 hours</w:t>
      </w:r>
      <w:r w:rsidR="00366270" w:rsidRPr="003B22A0">
        <w:rPr>
          <w:rFonts w:ascii="Times New Roman" w:eastAsia="맑은 고딕" w:hAnsi="Times New Roman" w:cs="Times New Roman"/>
          <w:sz w:val="24"/>
          <w:szCs w:val="22"/>
        </w:rPr>
        <w:t xml:space="preserve"> (Figure 3C)</w:t>
      </w:r>
      <w:r w:rsidR="003259A0" w:rsidRPr="003B22A0">
        <w:rPr>
          <w:rFonts w:ascii="Times New Roman" w:eastAsia="맑은 고딕" w:hAnsi="Times New Roman" w:cs="Times New Roman"/>
          <w:sz w:val="24"/>
          <w:szCs w:val="22"/>
        </w:rPr>
        <w:t xml:space="preserve">. </w:t>
      </w:r>
      <w:r w:rsidR="002C2ABB" w:rsidRPr="003B22A0">
        <w:rPr>
          <w:rFonts w:ascii="Times New Roman" w:eastAsia="맑은 고딕" w:hAnsi="Times New Roman" w:cs="Times New Roman"/>
          <w:sz w:val="24"/>
          <w:szCs w:val="22"/>
        </w:rPr>
        <w:t xml:space="preserve">This </w:t>
      </w:r>
      <w:r w:rsidR="00FB0648" w:rsidRPr="003B22A0">
        <w:rPr>
          <w:rFonts w:ascii="Times New Roman" w:eastAsia="맑은 고딕" w:hAnsi="Times New Roman" w:cs="Times New Roman"/>
          <w:sz w:val="24"/>
          <w:szCs w:val="22"/>
        </w:rPr>
        <w:t xml:space="preserve">high fluorescence </w:t>
      </w:r>
      <w:r w:rsidR="002C2ABB" w:rsidRPr="003B22A0">
        <w:rPr>
          <w:rFonts w:ascii="Times New Roman" w:eastAsia="맑은 고딕" w:hAnsi="Times New Roman" w:cs="Times New Roman"/>
          <w:sz w:val="24"/>
          <w:szCs w:val="22"/>
        </w:rPr>
        <w:t xml:space="preserve">might be </w:t>
      </w:r>
      <w:r w:rsidR="005536F4" w:rsidRPr="003B22A0">
        <w:rPr>
          <w:rFonts w:ascii="Times New Roman" w:eastAsia="맑은 고딕" w:hAnsi="Times New Roman" w:cs="Times New Roman"/>
          <w:sz w:val="24"/>
          <w:szCs w:val="22"/>
        </w:rPr>
        <w:t xml:space="preserve">mainly </w:t>
      </w:r>
      <w:r w:rsidR="002C2ABB" w:rsidRPr="003B22A0">
        <w:rPr>
          <w:rFonts w:ascii="Times New Roman" w:eastAsia="맑은 고딕" w:hAnsi="Times New Roman" w:cs="Times New Roman"/>
          <w:sz w:val="24"/>
          <w:szCs w:val="22"/>
        </w:rPr>
        <w:t>due to the supplement of glycerol and fresh LB ef</w:t>
      </w:r>
      <w:r w:rsidR="00FE2172" w:rsidRPr="003B22A0">
        <w:rPr>
          <w:rFonts w:ascii="Times New Roman" w:eastAsia="맑은 고딕" w:hAnsi="Times New Roman" w:cs="Times New Roman"/>
          <w:sz w:val="24"/>
          <w:szCs w:val="22"/>
        </w:rPr>
        <w:t>fe</w:t>
      </w:r>
      <w:r w:rsidR="0030676B" w:rsidRPr="003B22A0">
        <w:rPr>
          <w:rFonts w:ascii="Times New Roman" w:eastAsia="맑은 고딕" w:hAnsi="Times New Roman" w:cs="Times New Roman"/>
          <w:sz w:val="24"/>
          <w:szCs w:val="22"/>
        </w:rPr>
        <w:t xml:space="preserve">cts along with freezing stress. </w:t>
      </w:r>
      <w:r w:rsidR="005E6529" w:rsidRPr="003B22A0">
        <w:rPr>
          <w:rFonts w:ascii="Times New Roman" w:eastAsia="맑은 고딕" w:hAnsi="Times New Roman" w:cs="Times New Roman"/>
          <w:sz w:val="24"/>
          <w:szCs w:val="22"/>
        </w:rPr>
        <w:t xml:space="preserve">One of the advantages of this approach is that the </w:t>
      </w:r>
      <w:r w:rsidR="0099424D" w:rsidRPr="003B22A0">
        <w:rPr>
          <w:rFonts w:ascii="Times New Roman" w:eastAsia="맑은 고딕" w:hAnsi="Times New Roman" w:cs="Times New Roman"/>
          <w:sz w:val="24"/>
          <w:szCs w:val="22"/>
        </w:rPr>
        <w:t>s</w:t>
      </w:r>
      <w:r w:rsidR="00CB02D7" w:rsidRPr="003B22A0">
        <w:rPr>
          <w:rFonts w:ascii="Times New Roman" w:eastAsia="맑은 고딕" w:hAnsi="Times New Roman" w:cs="Times New Roman"/>
          <w:sz w:val="24"/>
          <w:szCs w:val="22"/>
        </w:rPr>
        <w:t xml:space="preserve">eparately stored freezing biosensors enable to control the </w:t>
      </w:r>
      <w:r w:rsidR="00FB0648" w:rsidRPr="003B22A0">
        <w:rPr>
          <w:rFonts w:ascii="Times New Roman" w:eastAsia="맑은 고딕" w:hAnsi="Times New Roman" w:cs="Times New Roman"/>
          <w:sz w:val="24"/>
          <w:szCs w:val="22"/>
        </w:rPr>
        <w:t xml:space="preserve">portion of </w:t>
      </w:r>
      <w:r w:rsidR="00EC2DBF" w:rsidRPr="003B22A0">
        <w:rPr>
          <w:rFonts w:ascii="Times New Roman" w:eastAsia="맑은 고딕" w:hAnsi="Times New Roman" w:cs="Times New Roman"/>
          <w:sz w:val="24"/>
          <w:szCs w:val="22"/>
        </w:rPr>
        <w:t xml:space="preserve">the </w:t>
      </w:r>
      <w:r w:rsidR="00FB0648" w:rsidRPr="003B22A0">
        <w:rPr>
          <w:rFonts w:ascii="Times New Roman" w:eastAsia="맑은 고딕" w:hAnsi="Times New Roman" w:cs="Times New Roman"/>
          <w:sz w:val="24"/>
          <w:szCs w:val="22"/>
        </w:rPr>
        <w:t>detector and reporter cells in the biosensor mixture.</w:t>
      </w:r>
      <w:r w:rsidR="00733BB1" w:rsidRPr="003B22A0">
        <w:rPr>
          <w:rFonts w:ascii="Times New Roman" w:eastAsia="맑은 고딕" w:hAnsi="Times New Roman" w:cs="Times New Roman"/>
          <w:sz w:val="24"/>
          <w:szCs w:val="22"/>
        </w:rPr>
        <w:t xml:space="preserve"> </w:t>
      </w:r>
      <w:r w:rsidR="00457C35" w:rsidRPr="003B22A0">
        <w:rPr>
          <w:rFonts w:ascii="Times New Roman" w:eastAsia="맑은 고딕" w:hAnsi="Times New Roman" w:cs="Times New Roman"/>
          <w:sz w:val="24"/>
          <w:szCs w:val="22"/>
        </w:rPr>
        <w:t>We diluted</w:t>
      </w:r>
      <w:r w:rsidR="004979AB" w:rsidRPr="003B22A0">
        <w:rPr>
          <w:rFonts w:ascii="Times New Roman" w:eastAsia="맑은 고딕" w:hAnsi="Times New Roman" w:cs="Times New Roman"/>
          <w:sz w:val="24"/>
          <w:szCs w:val="22"/>
        </w:rPr>
        <w:t xml:space="preserve"> the stocked cells </w:t>
      </w:r>
      <w:r w:rsidR="00457C35" w:rsidRPr="003B22A0">
        <w:rPr>
          <w:rFonts w:ascii="Times New Roman" w:eastAsia="맑은 고딕" w:hAnsi="Times New Roman" w:cs="Times New Roman"/>
          <w:sz w:val="24"/>
          <w:szCs w:val="22"/>
        </w:rPr>
        <w:t xml:space="preserve">to </w:t>
      </w:r>
      <w:r w:rsidR="00457C35" w:rsidRPr="003B22A0">
        <w:rPr>
          <w:rFonts w:ascii="Times New Roman" w:eastAsia="맑은 고딕" w:hAnsi="Times New Roman" w:cs="Times New Roman"/>
          <w:color w:val="FF0000"/>
          <w:sz w:val="24"/>
          <w:szCs w:val="22"/>
        </w:rPr>
        <w:t>minimal media 10% acetate</w:t>
      </w:r>
      <w:r w:rsidR="00457C35" w:rsidRPr="003B22A0">
        <w:rPr>
          <w:rFonts w:ascii="Times New Roman" w:eastAsia="맑은 고딕" w:hAnsi="Times New Roman" w:cs="Times New Roman"/>
          <w:sz w:val="24"/>
          <w:szCs w:val="22"/>
        </w:rPr>
        <w:t xml:space="preserve"> </w:t>
      </w:r>
      <w:r w:rsidR="00226F9A" w:rsidRPr="003B22A0">
        <w:rPr>
          <w:rFonts w:ascii="Times New Roman" w:eastAsia="맑은 고딕" w:hAnsi="Times New Roman" w:cs="Times New Roman"/>
          <w:sz w:val="24"/>
          <w:szCs w:val="22"/>
        </w:rPr>
        <w:t>in the portion ranging from</w:t>
      </w:r>
      <w:r w:rsidR="00A80243" w:rsidRPr="003B22A0">
        <w:rPr>
          <w:rFonts w:ascii="Times New Roman" w:eastAsia="맑은 고딕" w:hAnsi="Times New Roman" w:cs="Times New Roman"/>
          <w:sz w:val="24"/>
          <w:szCs w:val="22"/>
        </w:rPr>
        <w:t xml:space="preserve"> </w:t>
      </w:r>
      <w:r w:rsidR="00CD01C9" w:rsidRPr="003B22A0">
        <w:rPr>
          <w:rFonts w:ascii="Times New Roman" w:eastAsia="맑은 고딕" w:hAnsi="Times New Roman" w:cs="Times New Roman"/>
          <w:sz w:val="24"/>
          <w:szCs w:val="22"/>
        </w:rPr>
        <w:t>1</w:t>
      </w:r>
      <w:r w:rsidR="00914457" w:rsidRPr="003B22A0">
        <w:rPr>
          <w:rFonts w:ascii="Times New Roman" w:eastAsia="맑은 고딕" w:hAnsi="Times New Roman" w:cs="Times New Roman"/>
          <w:sz w:val="24"/>
          <w:szCs w:val="22"/>
        </w:rPr>
        <w:t>/10</w:t>
      </w:r>
      <w:r w:rsidR="00226F9A" w:rsidRPr="003B22A0">
        <w:rPr>
          <w:rFonts w:ascii="Times New Roman" w:eastAsia="맑은 고딕" w:hAnsi="Times New Roman" w:cs="Times New Roman"/>
          <w:sz w:val="24"/>
          <w:szCs w:val="22"/>
        </w:rPr>
        <w:t>0 to</w:t>
      </w:r>
      <w:r w:rsidR="00A24FAA" w:rsidRPr="003B22A0">
        <w:rPr>
          <w:rFonts w:ascii="Times New Roman" w:eastAsia="맑은 고딕" w:hAnsi="Times New Roman" w:cs="Times New Roman"/>
          <w:sz w:val="24"/>
          <w:szCs w:val="22"/>
        </w:rPr>
        <w:t xml:space="preserve"> 1/2</w:t>
      </w:r>
      <w:r w:rsidR="00FC71FF" w:rsidRPr="003B22A0">
        <w:rPr>
          <w:rFonts w:ascii="Times New Roman" w:eastAsia="맑은 고딕" w:hAnsi="Times New Roman" w:cs="Times New Roman"/>
          <w:sz w:val="24"/>
          <w:szCs w:val="22"/>
        </w:rPr>
        <w:t xml:space="preserve"> </w:t>
      </w:r>
      <w:r w:rsidR="00226F9A" w:rsidRPr="003B22A0">
        <w:rPr>
          <w:rFonts w:ascii="Times New Roman" w:eastAsia="맑은 고딕" w:hAnsi="Times New Roman" w:cs="Times New Roman"/>
          <w:sz w:val="24"/>
          <w:szCs w:val="22"/>
        </w:rPr>
        <w:t xml:space="preserve">and measured </w:t>
      </w:r>
      <w:r w:rsidR="002C61BA" w:rsidRPr="003B22A0">
        <w:rPr>
          <w:rFonts w:ascii="Times New Roman" w:eastAsia="맑은 고딕" w:hAnsi="Times New Roman" w:cs="Times New Roman"/>
          <w:sz w:val="24"/>
          <w:szCs w:val="22"/>
        </w:rPr>
        <w:t xml:space="preserve">time course fluorescence and OD </w:t>
      </w:r>
      <w:r w:rsidR="00FC71FF" w:rsidRPr="003B22A0">
        <w:rPr>
          <w:rFonts w:ascii="Times New Roman" w:eastAsia="맑은 고딕" w:hAnsi="Times New Roman" w:cs="Times New Roman"/>
          <w:sz w:val="24"/>
          <w:szCs w:val="22"/>
        </w:rPr>
        <w:t xml:space="preserve">to compare </w:t>
      </w:r>
      <w:r w:rsidR="004979AB" w:rsidRPr="003B22A0">
        <w:rPr>
          <w:rFonts w:ascii="Times New Roman" w:eastAsia="맑은 고딕" w:hAnsi="Times New Roman" w:cs="Times New Roman"/>
          <w:sz w:val="24"/>
          <w:szCs w:val="22"/>
        </w:rPr>
        <w:t>their reaction</w:t>
      </w:r>
      <w:r w:rsidR="00FC71FF" w:rsidRPr="003B22A0">
        <w:rPr>
          <w:rFonts w:ascii="Times New Roman" w:eastAsia="맑은 고딕" w:hAnsi="Times New Roman" w:cs="Times New Roman"/>
          <w:sz w:val="24"/>
          <w:szCs w:val="22"/>
        </w:rPr>
        <w:t xml:space="preserve"> efficiency. Despite the maximum fluorescence </w:t>
      </w:r>
      <w:r w:rsidR="00D334A6" w:rsidRPr="003B22A0">
        <w:rPr>
          <w:rFonts w:ascii="Times New Roman" w:eastAsia="맑은 고딕" w:hAnsi="Times New Roman" w:cs="Times New Roman"/>
          <w:sz w:val="24"/>
          <w:szCs w:val="22"/>
        </w:rPr>
        <w:t>was observed</w:t>
      </w:r>
      <w:r w:rsidR="00FC71FF" w:rsidRPr="003B22A0">
        <w:rPr>
          <w:rFonts w:ascii="Times New Roman" w:eastAsia="맑은 고딕" w:hAnsi="Times New Roman" w:cs="Times New Roman"/>
          <w:sz w:val="24"/>
          <w:szCs w:val="22"/>
        </w:rPr>
        <w:t xml:space="preserve"> in the case of 1/100 dilution at the final concentration of 100</w:t>
      </w:r>
      <w:r w:rsidR="00FC71FF" w:rsidRPr="003B22A0">
        <w:rPr>
          <w:rFonts w:ascii="Symbol" w:eastAsia="맑은 고딕" w:hAnsi="Symbol" w:cs="Times New Roman"/>
          <w:sz w:val="24"/>
          <w:szCs w:val="22"/>
        </w:rPr>
        <w:t></w:t>
      </w:r>
      <w:r w:rsidR="00FC71FF" w:rsidRPr="003B22A0">
        <w:rPr>
          <w:rFonts w:ascii="Times New Roman" w:eastAsia="맑은 고딕" w:hAnsi="Times New Roman" w:cs="Times New Roman"/>
          <w:sz w:val="24"/>
          <w:szCs w:val="22"/>
        </w:rPr>
        <w:t>M phenol</w:t>
      </w:r>
      <w:r w:rsidR="000D2175" w:rsidRPr="003B22A0">
        <w:rPr>
          <w:rFonts w:ascii="Times New Roman" w:eastAsia="맑은 고딕" w:hAnsi="Times New Roman" w:cs="Times New Roman"/>
          <w:sz w:val="24"/>
          <w:szCs w:val="22"/>
        </w:rPr>
        <w:t xml:space="preserve"> in Figure </w:t>
      </w:r>
      <w:r w:rsidR="00AB7F2D" w:rsidRPr="003B22A0">
        <w:rPr>
          <w:rFonts w:ascii="Times New Roman" w:eastAsia="맑은 고딕" w:hAnsi="Times New Roman" w:cs="Times New Roman"/>
          <w:sz w:val="24"/>
          <w:szCs w:val="22"/>
        </w:rPr>
        <w:t>4</w:t>
      </w:r>
      <w:r w:rsidR="000D2175" w:rsidRPr="003B22A0">
        <w:rPr>
          <w:rFonts w:ascii="Times New Roman" w:eastAsia="맑은 고딕" w:hAnsi="Times New Roman" w:cs="Times New Roman"/>
          <w:sz w:val="24"/>
          <w:szCs w:val="22"/>
        </w:rPr>
        <w:t>A</w:t>
      </w:r>
      <w:r w:rsidR="00FC71FF" w:rsidRPr="003B22A0">
        <w:rPr>
          <w:rFonts w:ascii="Times New Roman" w:eastAsia="맑은 고딕" w:hAnsi="Times New Roman" w:cs="Times New Roman"/>
          <w:sz w:val="24"/>
          <w:szCs w:val="22"/>
        </w:rPr>
        <w:t>,</w:t>
      </w:r>
      <w:r w:rsidR="00621DA7" w:rsidRPr="003B22A0">
        <w:rPr>
          <w:rFonts w:ascii="Times New Roman" w:eastAsia="맑은 고딕" w:hAnsi="Times New Roman" w:cs="Times New Roman"/>
          <w:sz w:val="24"/>
          <w:szCs w:val="22"/>
        </w:rPr>
        <w:t xml:space="preserve"> optimal condition was chosen with </w:t>
      </w:r>
      <w:r w:rsidR="00CD01C9" w:rsidRPr="003B22A0">
        <w:rPr>
          <w:rFonts w:ascii="Times New Roman" w:eastAsia="맑은 고딕" w:hAnsi="Times New Roman" w:cs="Times New Roman"/>
          <w:sz w:val="24"/>
          <w:szCs w:val="22"/>
        </w:rPr>
        <w:t>1/10</w:t>
      </w:r>
      <w:r w:rsidR="000D2175" w:rsidRPr="003B22A0">
        <w:rPr>
          <w:rFonts w:ascii="Times New Roman" w:eastAsia="맑은 고딕" w:hAnsi="Times New Roman" w:cs="Times New Roman"/>
          <w:sz w:val="24"/>
          <w:szCs w:val="22"/>
        </w:rPr>
        <w:t xml:space="preserve"> diluted condition </w:t>
      </w:r>
      <w:r w:rsidR="00F46392" w:rsidRPr="003B22A0">
        <w:rPr>
          <w:rFonts w:ascii="Times New Roman" w:eastAsia="맑은 고딕" w:hAnsi="Times New Roman" w:cs="Times New Roman"/>
          <w:sz w:val="24"/>
          <w:szCs w:val="22"/>
        </w:rPr>
        <w:t>that</w:t>
      </w:r>
      <w:r w:rsidR="00621DA7" w:rsidRPr="003B22A0">
        <w:rPr>
          <w:rFonts w:ascii="Times New Roman" w:eastAsia="맑은 고딕" w:hAnsi="Times New Roman" w:cs="Times New Roman"/>
          <w:sz w:val="24"/>
          <w:szCs w:val="22"/>
        </w:rPr>
        <w:t xml:space="preserve"> </w:t>
      </w:r>
      <w:r w:rsidR="00865833" w:rsidRPr="003B22A0">
        <w:rPr>
          <w:rFonts w:ascii="Times New Roman" w:eastAsia="맑은 고딕" w:hAnsi="Times New Roman" w:cs="Times New Roman"/>
          <w:sz w:val="24"/>
          <w:szCs w:val="22"/>
        </w:rPr>
        <w:t xml:space="preserve">optical density </w:t>
      </w:r>
      <w:r w:rsidR="000D2175" w:rsidRPr="003B22A0">
        <w:rPr>
          <w:rFonts w:ascii="Times New Roman" w:eastAsia="맑은 고딕" w:hAnsi="Times New Roman" w:cs="Times New Roman"/>
          <w:sz w:val="24"/>
          <w:szCs w:val="22"/>
        </w:rPr>
        <w:t>directly increase</w:t>
      </w:r>
      <w:r w:rsidR="003141A9" w:rsidRPr="003B22A0">
        <w:rPr>
          <w:rFonts w:ascii="Times New Roman" w:eastAsia="맑은 고딕" w:hAnsi="Times New Roman" w:cs="Times New Roman"/>
          <w:sz w:val="24"/>
          <w:szCs w:val="22"/>
        </w:rPr>
        <w:t>s</w:t>
      </w:r>
      <w:r w:rsidR="000D2175" w:rsidRPr="003B22A0">
        <w:rPr>
          <w:rFonts w:ascii="Times New Roman" w:eastAsia="맑은 고딕" w:hAnsi="Times New Roman" w:cs="Times New Roman"/>
          <w:sz w:val="24"/>
          <w:szCs w:val="22"/>
        </w:rPr>
        <w:t xml:space="preserve"> without lag phase </w:t>
      </w:r>
      <w:r w:rsidR="00EF2F91" w:rsidRPr="003B22A0">
        <w:rPr>
          <w:rFonts w:ascii="Times New Roman" w:eastAsia="맑은 고딕" w:hAnsi="Times New Roman" w:cs="Times New Roman"/>
          <w:sz w:val="24"/>
          <w:szCs w:val="22"/>
        </w:rPr>
        <w:t xml:space="preserve">of growth </w:t>
      </w:r>
      <w:r w:rsidR="000D2175" w:rsidRPr="003B22A0">
        <w:rPr>
          <w:rFonts w:ascii="Times New Roman" w:eastAsia="맑은 고딕" w:hAnsi="Times New Roman" w:cs="Times New Roman"/>
          <w:sz w:val="24"/>
          <w:szCs w:val="22"/>
        </w:rPr>
        <w:t xml:space="preserve">along with </w:t>
      </w:r>
      <w:r w:rsidR="00EF2F91" w:rsidRPr="003B22A0">
        <w:rPr>
          <w:rFonts w:ascii="Times New Roman" w:eastAsia="맑은 고딕" w:hAnsi="Times New Roman" w:cs="Times New Roman"/>
          <w:sz w:val="24"/>
          <w:szCs w:val="22"/>
        </w:rPr>
        <w:t>the fluorescence</w:t>
      </w:r>
      <w:r w:rsidR="00D5400E" w:rsidRPr="003B22A0">
        <w:rPr>
          <w:rFonts w:ascii="Times New Roman" w:eastAsia="맑은 고딕" w:hAnsi="Times New Roman" w:cs="Times New Roman"/>
          <w:sz w:val="24"/>
          <w:szCs w:val="22"/>
        </w:rPr>
        <w:t xml:space="preserve">, which is exactly we expected from the freeze biosensors. </w:t>
      </w:r>
    </w:p>
    <w:p w:rsidR="00FB0190" w:rsidRPr="003B22A0" w:rsidRDefault="00FB0190" w:rsidP="003D3101">
      <w:pPr>
        <w:pStyle w:val="a3"/>
        <w:snapToGrid w:val="0"/>
        <w:spacing w:line="360" w:lineRule="auto"/>
        <w:rPr>
          <w:rFonts w:ascii="Times New Roman" w:eastAsia="맑은 고딕" w:hAnsi="Times New Roman" w:cs="Times New Roman"/>
          <w:sz w:val="24"/>
          <w:szCs w:val="22"/>
        </w:rPr>
      </w:pPr>
    </w:p>
    <w:p w:rsidR="00FB0190" w:rsidRPr="0065247F" w:rsidRDefault="00FB0190" w:rsidP="001E265F">
      <w:pPr>
        <w:pStyle w:val="2"/>
      </w:pPr>
      <w:r w:rsidRPr="0065247F">
        <w:t xml:space="preserve">Optimal ratio and </w:t>
      </w:r>
      <w:r w:rsidRPr="0065247F">
        <w:rPr>
          <w:rFonts w:hint="eastAsia"/>
        </w:rPr>
        <w:t>du</w:t>
      </w:r>
      <w:r w:rsidRPr="0065247F">
        <w:t xml:space="preserve">rability of the freeze </w:t>
      </w:r>
      <w:r w:rsidR="00CC20FE">
        <w:t>based biosensor mixture</w:t>
      </w:r>
    </w:p>
    <w:p w:rsidR="00AB1424" w:rsidRPr="003B22A0" w:rsidRDefault="00260A15" w:rsidP="003D3101">
      <w:pPr>
        <w:pStyle w:val="a3"/>
        <w:snapToGrid w:val="0"/>
        <w:spacing w:line="360" w:lineRule="auto"/>
        <w:rPr>
          <w:rFonts w:ascii="Times New Roman" w:eastAsia="맑은 고딕" w:hAnsi="Times New Roman" w:cs="Times New Roman"/>
          <w:sz w:val="24"/>
          <w:szCs w:val="24"/>
        </w:rPr>
      </w:pPr>
      <w:r w:rsidRPr="003B22A0">
        <w:rPr>
          <w:rFonts w:ascii="Times New Roman" w:eastAsia="맑은 고딕" w:hAnsi="Times New Roman" w:cs="Times New Roman"/>
          <w:sz w:val="24"/>
          <w:szCs w:val="22"/>
        </w:rPr>
        <w:t xml:space="preserve">With the selected </w:t>
      </w:r>
      <w:r w:rsidR="00980418" w:rsidRPr="003B22A0">
        <w:rPr>
          <w:rFonts w:ascii="Times New Roman" w:eastAsia="맑은 고딕" w:hAnsi="Times New Roman" w:cs="Times New Roman"/>
          <w:sz w:val="24"/>
          <w:szCs w:val="22"/>
        </w:rPr>
        <w:t xml:space="preserve">freeze </w:t>
      </w:r>
      <w:r w:rsidRPr="003B22A0">
        <w:rPr>
          <w:rFonts w:ascii="Times New Roman" w:eastAsia="맑은 고딕" w:hAnsi="Times New Roman" w:cs="Times New Roman"/>
          <w:sz w:val="24"/>
          <w:szCs w:val="22"/>
        </w:rPr>
        <w:t>conditions</w:t>
      </w:r>
      <w:r w:rsidR="00980418" w:rsidRPr="003B22A0">
        <w:rPr>
          <w:rFonts w:ascii="Times New Roman" w:eastAsia="맑은 고딕" w:hAnsi="Times New Roman" w:cs="Times New Roman"/>
          <w:sz w:val="24"/>
          <w:szCs w:val="22"/>
        </w:rPr>
        <w:t xml:space="preserve"> of the biosensors</w:t>
      </w:r>
      <w:r w:rsidRPr="003B22A0">
        <w:rPr>
          <w:rFonts w:ascii="Times New Roman" w:eastAsia="맑은 고딕" w:hAnsi="Times New Roman" w:cs="Times New Roman"/>
          <w:sz w:val="24"/>
          <w:szCs w:val="22"/>
        </w:rPr>
        <w:t>, we search</w:t>
      </w:r>
      <w:r w:rsidR="00A952C6" w:rsidRPr="003B22A0">
        <w:rPr>
          <w:rFonts w:ascii="Times New Roman" w:eastAsia="맑은 고딕" w:hAnsi="Times New Roman" w:cs="Times New Roman"/>
          <w:sz w:val="24"/>
          <w:szCs w:val="22"/>
        </w:rPr>
        <w:t>ed</w:t>
      </w:r>
      <w:r w:rsidRPr="003B22A0">
        <w:rPr>
          <w:rFonts w:ascii="Times New Roman" w:eastAsia="맑은 고딕" w:hAnsi="Times New Roman" w:cs="Times New Roman"/>
          <w:sz w:val="24"/>
          <w:szCs w:val="22"/>
        </w:rPr>
        <w:t xml:space="preserve"> for the </w:t>
      </w:r>
      <w:r w:rsidR="006A4B2B" w:rsidRPr="003B22A0">
        <w:rPr>
          <w:rFonts w:ascii="Times New Roman" w:eastAsia="맑은 고딕" w:hAnsi="Times New Roman" w:cs="Times New Roman"/>
          <w:sz w:val="24"/>
          <w:szCs w:val="22"/>
        </w:rPr>
        <w:t xml:space="preserve">optimal </w:t>
      </w:r>
      <w:r w:rsidR="00A952C6" w:rsidRPr="003B22A0">
        <w:rPr>
          <w:rFonts w:ascii="Times New Roman" w:eastAsia="맑은 고딕" w:hAnsi="Times New Roman" w:cs="Times New Roman"/>
          <w:sz w:val="24"/>
          <w:szCs w:val="22"/>
        </w:rPr>
        <w:t xml:space="preserve">portion of the </w:t>
      </w:r>
      <w:r w:rsidR="007A5F75" w:rsidRPr="003B22A0">
        <w:rPr>
          <w:rFonts w:ascii="Times New Roman" w:eastAsia="맑은 고딕" w:hAnsi="Times New Roman" w:cs="Times New Roman"/>
          <w:sz w:val="24"/>
          <w:szCs w:val="22"/>
        </w:rPr>
        <w:t xml:space="preserve">freeze </w:t>
      </w:r>
      <w:r w:rsidR="00A952C6" w:rsidRPr="003B22A0">
        <w:rPr>
          <w:rFonts w:ascii="Times New Roman" w:eastAsia="맑은 고딕" w:hAnsi="Times New Roman" w:cs="Times New Roman"/>
          <w:sz w:val="24"/>
          <w:szCs w:val="22"/>
        </w:rPr>
        <w:t>detector</w:t>
      </w:r>
      <w:r w:rsidR="007A5F75" w:rsidRPr="003B22A0">
        <w:rPr>
          <w:rFonts w:ascii="Times New Roman" w:eastAsia="맑은 고딕" w:hAnsi="Times New Roman" w:cs="Times New Roman"/>
          <w:sz w:val="24"/>
          <w:szCs w:val="22"/>
        </w:rPr>
        <w:t xml:space="preserve"> and reporter cells</w:t>
      </w:r>
      <w:r w:rsidR="00980418" w:rsidRPr="003B22A0">
        <w:rPr>
          <w:rFonts w:ascii="Times New Roman" w:eastAsia="맑은 고딕" w:hAnsi="Times New Roman" w:cs="Times New Roman"/>
          <w:sz w:val="24"/>
          <w:szCs w:val="22"/>
        </w:rPr>
        <w:t xml:space="preserve"> maximizing the fluorescence signal</w:t>
      </w:r>
      <w:r w:rsidR="007A5F75" w:rsidRPr="003B22A0">
        <w:rPr>
          <w:rFonts w:ascii="Times New Roman" w:eastAsia="맑은 고딕" w:hAnsi="Times New Roman" w:cs="Times New Roman"/>
          <w:sz w:val="24"/>
          <w:szCs w:val="22"/>
        </w:rPr>
        <w:t xml:space="preserve">. Note that to </w:t>
      </w:r>
      <w:r w:rsidR="0092681D" w:rsidRPr="003B22A0">
        <w:rPr>
          <w:rFonts w:ascii="Times New Roman" w:eastAsia="맑은 고딕" w:hAnsi="Times New Roman" w:cs="Times New Roman"/>
          <w:sz w:val="24"/>
          <w:szCs w:val="22"/>
        </w:rPr>
        <w:t xml:space="preserve">reduce the signal loss </w:t>
      </w:r>
      <w:r w:rsidR="00651F8B" w:rsidRPr="003B22A0">
        <w:rPr>
          <w:rFonts w:ascii="Times New Roman" w:eastAsia="맑은 고딕" w:hAnsi="Times New Roman" w:cs="Times New Roman"/>
          <w:sz w:val="24"/>
          <w:szCs w:val="22"/>
        </w:rPr>
        <w:t xml:space="preserve">coming </w:t>
      </w:r>
      <w:r w:rsidR="0092681D" w:rsidRPr="003B22A0">
        <w:rPr>
          <w:rFonts w:ascii="Times New Roman" w:eastAsia="맑은 고딕" w:hAnsi="Times New Roman" w:cs="Times New Roman"/>
          <w:sz w:val="24"/>
          <w:szCs w:val="22"/>
        </w:rPr>
        <w:t xml:space="preserve">from the different fluorescence protein in the mixture, </w:t>
      </w:r>
      <w:r w:rsidR="00D95A0A" w:rsidRPr="003B22A0">
        <w:rPr>
          <w:rFonts w:ascii="Times New Roman" w:eastAsia="맑은 고딕" w:hAnsi="Times New Roman" w:cs="Times New Roman"/>
          <w:sz w:val="24"/>
          <w:szCs w:val="22"/>
        </w:rPr>
        <w:t xml:space="preserve">the </w:t>
      </w:r>
      <w:r w:rsidR="00B66C37" w:rsidRPr="003B22A0">
        <w:rPr>
          <w:rFonts w:ascii="Times New Roman" w:eastAsia="맑은 고딕" w:hAnsi="Times New Roman" w:cs="Times New Roman"/>
          <w:sz w:val="24"/>
          <w:szCs w:val="22"/>
        </w:rPr>
        <w:t xml:space="preserve">egfp </w:t>
      </w:r>
      <w:r w:rsidR="00D95A0A" w:rsidRPr="003B22A0">
        <w:rPr>
          <w:rFonts w:ascii="Times New Roman" w:eastAsia="맑은 고딕" w:hAnsi="Times New Roman" w:cs="Times New Roman"/>
          <w:sz w:val="24"/>
          <w:szCs w:val="22"/>
        </w:rPr>
        <w:t xml:space="preserve">gene </w:t>
      </w:r>
      <w:r w:rsidR="00A91E4B" w:rsidRPr="003B22A0">
        <w:rPr>
          <w:rFonts w:ascii="Times New Roman" w:eastAsia="맑은 고딕" w:hAnsi="Times New Roman" w:cs="Times New Roman"/>
          <w:sz w:val="24"/>
          <w:szCs w:val="22"/>
        </w:rPr>
        <w:t xml:space="preserve">in the reporter cell </w:t>
      </w:r>
      <w:r w:rsidR="00D95A0A" w:rsidRPr="003B22A0">
        <w:rPr>
          <w:rFonts w:ascii="Times New Roman" w:eastAsia="맑은 고딕" w:hAnsi="Times New Roman" w:cs="Times New Roman"/>
          <w:sz w:val="24"/>
          <w:szCs w:val="22"/>
        </w:rPr>
        <w:t xml:space="preserve">was substituted by the </w:t>
      </w:r>
      <w:r w:rsidR="00B66C37" w:rsidRPr="003B22A0">
        <w:rPr>
          <w:rFonts w:ascii="Times New Roman" w:eastAsia="맑은 고딕" w:hAnsi="Times New Roman" w:cs="Times New Roman"/>
          <w:sz w:val="24"/>
          <w:szCs w:val="22"/>
        </w:rPr>
        <w:t xml:space="preserve">rfp </w:t>
      </w:r>
      <w:r w:rsidR="00D95A0A" w:rsidRPr="003B22A0">
        <w:rPr>
          <w:rFonts w:ascii="Times New Roman" w:eastAsia="맑은 고딕" w:hAnsi="Times New Roman" w:cs="Times New Roman"/>
          <w:sz w:val="24"/>
          <w:szCs w:val="22"/>
        </w:rPr>
        <w:t xml:space="preserve">gene </w:t>
      </w:r>
      <w:r w:rsidR="00A91E4B" w:rsidRPr="003B22A0">
        <w:rPr>
          <w:rFonts w:ascii="Times New Roman" w:eastAsia="맑은 고딕" w:hAnsi="Times New Roman" w:cs="Times New Roman"/>
          <w:sz w:val="24"/>
          <w:szCs w:val="22"/>
        </w:rPr>
        <w:t xml:space="preserve">so that all the cells in the mixture show red fluorescence responding to </w:t>
      </w:r>
      <w:r w:rsidR="00651F8B" w:rsidRPr="003B22A0">
        <w:rPr>
          <w:rFonts w:ascii="Times New Roman" w:eastAsia="맑은 고딕" w:hAnsi="Times New Roman" w:cs="Times New Roman"/>
          <w:sz w:val="24"/>
          <w:szCs w:val="22"/>
        </w:rPr>
        <w:t>phenol</w:t>
      </w:r>
      <w:r w:rsidR="00A91E4B" w:rsidRPr="003B22A0">
        <w:rPr>
          <w:rFonts w:ascii="Times New Roman" w:eastAsia="맑은 고딕" w:hAnsi="Times New Roman" w:cs="Times New Roman"/>
          <w:sz w:val="24"/>
          <w:szCs w:val="22"/>
        </w:rPr>
        <w:t xml:space="preserve">. </w:t>
      </w:r>
      <w:r w:rsidR="004C5F40" w:rsidRPr="003B22A0">
        <w:rPr>
          <w:rFonts w:ascii="Times New Roman" w:eastAsia="맑은 고딕" w:hAnsi="Times New Roman" w:cs="Times New Roman"/>
          <w:sz w:val="24"/>
          <w:szCs w:val="22"/>
        </w:rPr>
        <w:t>By using the proposed freeze method, the detector and reporter cells with rfp gens were stocked at -70</w:t>
      </w:r>
      <w:r w:rsidR="004C5F40" w:rsidRPr="003B22A0">
        <w:rPr>
          <w:rFonts w:ascii="Times New Roman" w:eastAsia="맑은 고딕" w:hAnsi="Times New Roman" w:cs="Times New Roman"/>
          <w:sz w:val="24"/>
          <w:szCs w:val="24"/>
        </w:rPr>
        <w:t>°C. In the following day, ten samples of different portion of detector and reporter cell stocks (10:0, 8:2, 7:3, 6:4, 5:5, 4:6, 3:7, 2:8, 1:9, 0:10) were tested in responding 0, 5, and 50</w:t>
      </w:r>
      <w:r w:rsidR="004C5F40" w:rsidRPr="003B22A0">
        <w:rPr>
          <w:rFonts w:ascii="Symbol" w:eastAsia="맑은 고딕" w:hAnsi="Symbol" w:cs="Times New Roman"/>
          <w:sz w:val="24"/>
          <w:szCs w:val="24"/>
        </w:rPr>
        <w:t></w:t>
      </w:r>
      <w:r w:rsidR="004C5F40" w:rsidRPr="003B22A0">
        <w:rPr>
          <w:rFonts w:ascii="Times New Roman" w:eastAsia="맑은 고딕" w:hAnsi="Times New Roman" w:cs="Times New Roman"/>
          <w:sz w:val="24"/>
          <w:szCs w:val="24"/>
        </w:rPr>
        <w:t>M of final phenol concentration</w:t>
      </w:r>
      <w:r w:rsidR="00DF414D" w:rsidRPr="003B22A0">
        <w:rPr>
          <w:rFonts w:ascii="Times New Roman" w:eastAsia="맑은 고딕" w:hAnsi="Times New Roman" w:cs="Times New Roman"/>
          <w:sz w:val="24"/>
          <w:szCs w:val="24"/>
        </w:rPr>
        <w:t xml:space="preserve"> (Figure 5C</w:t>
      </w:r>
      <w:r w:rsidR="009B025C" w:rsidRPr="003B22A0">
        <w:rPr>
          <w:rFonts w:ascii="Times New Roman" w:eastAsia="맑은 고딕" w:hAnsi="Times New Roman" w:cs="Times New Roman"/>
          <w:sz w:val="24"/>
          <w:szCs w:val="24"/>
        </w:rPr>
        <w:t xml:space="preserve"> top</w:t>
      </w:r>
      <w:r w:rsidR="00DF414D" w:rsidRPr="003B22A0">
        <w:rPr>
          <w:rFonts w:ascii="Times New Roman" w:eastAsia="맑은 고딕" w:hAnsi="Times New Roman" w:cs="Times New Roman"/>
          <w:sz w:val="24"/>
          <w:szCs w:val="24"/>
        </w:rPr>
        <w:t>)</w:t>
      </w:r>
      <w:r w:rsidR="004C5F40" w:rsidRPr="003B22A0">
        <w:rPr>
          <w:rFonts w:ascii="Times New Roman" w:eastAsia="맑은 고딕" w:hAnsi="Times New Roman" w:cs="Times New Roman"/>
          <w:sz w:val="24"/>
          <w:szCs w:val="24"/>
        </w:rPr>
        <w:t xml:space="preserve">. </w:t>
      </w:r>
      <w:r w:rsidR="00DF414D" w:rsidRPr="003B22A0">
        <w:rPr>
          <w:rFonts w:ascii="Times New Roman" w:eastAsia="맑은 고딕" w:hAnsi="Times New Roman" w:cs="Times New Roman"/>
          <w:sz w:val="24"/>
          <w:szCs w:val="24"/>
        </w:rPr>
        <w:t xml:space="preserve">In contrast to the previous growth based portion, 1:9 ratio of detector and reporter ratio showed </w:t>
      </w:r>
      <w:r w:rsidR="009C225B" w:rsidRPr="003B22A0">
        <w:rPr>
          <w:rFonts w:ascii="Times New Roman" w:eastAsia="맑은 고딕" w:hAnsi="Times New Roman" w:cs="Times New Roman"/>
          <w:sz w:val="24"/>
          <w:szCs w:val="24"/>
        </w:rPr>
        <w:t xml:space="preserve">approximately </w:t>
      </w:r>
      <w:r w:rsidR="00DF414D" w:rsidRPr="003B22A0">
        <w:rPr>
          <w:rFonts w:ascii="Times New Roman" w:eastAsia="맑은 고딕" w:hAnsi="Times New Roman" w:cs="Times New Roman"/>
          <w:sz w:val="24"/>
          <w:szCs w:val="24"/>
        </w:rPr>
        <w:t>twice stronge</w:t>
      </w:r>
      <w:r w:rsidR="0027144C" w:rsidRPr="003B22A0">
        <w:rPr>
          <w:rFonts w:ascii="Times New Roman" w:eastAsia="맑은 고딕" w:hAnsi="Times New Roman" w:cs="Times New Roman"/>
          <w:sz w:val="24"/>
          <w:szCs w:val="24"/>
        </w:rPr>
        <w:t>r signal than the detector alone</w:t>
      </w:r>
      <w:r w:rsidR="00DF414D" w:rsidRPr="003B22A0">
        <w:rPr>
          <w:rFonts w:ascii="Times New Roman" w:eastAsia="맑은 고딕" w:hAnsi="Times New Roman" w:cs="Times New Roman"/>
          <w:sz w:val="24"/>
          <w:szCs w:val="24"/>
        </w:rPr>
        <w:t xml:space="preserve"> (10:0 case)</w:t>
      </w:r>
      <w:r w:rsidR="009C225B" w:rsidRPr="003B22A0">
        <w:rPr>
          <w:rFonts w:ascii="Times New Roman" w:eastAsia="맑은 고딕" w:hAnsi="Times New Roman" w:cs="Times New Roman"/>
          <w:sz w:val="24"/>
          <w:szCs w:val="24"/>
        </w:rPr>
        <w:t xml:space="preserve"> at 50</w:t>
      </w:r>
      <w:r w:rsidR="009C225B" w:rsidRPr="003B22A0">
        <w:rPr>
          <w:rFonts w:ascii="Symbol" w:eastAsia="맑은 고딕" w:hAnsi="Symbol" w:cs="Times New Roman"/>
          <w:sz w:val="24"/>
          <w:szCs w:val="24"/>
        </w:rPr>
        <w:t></w:t>
      </w:r>
      <w:r w:rsidR="009C225B" w:rsidRPr="003B22A0">
        <w:rPr>
          <w:rFonts w:ascii="Times New Roman" w:eastAsia="맑은 고딕" w:hAnsi="Times New Roman" w:cs="Times New Roman"/>
          <w:sz w:val="24"/>
          <w:szCs w:val="24"/>
        </w:rPr>
        <w:t>M phenol</w:t>
      </w:r>
      <w:r w:rsidR="009F67F0" w:rsidRPr="003B22A0">
        <w:rPr>
          <w:rFonts w:ascii="Times New Roman" w:eastAsia="맑은 고딕" w:hAnsi="Times New Roman" w:cs="Times New Roman"/>
          <w:sz w:val="24"/>
          <w:szCs w:val="24"/>
        </w:rPr>
        <w:t xml:space="preserve">. At 5 </w:t>
      </w:r>
      <w:r w:rsidR="009F67F0" w:rsidRPr="003B22A0">
        <w:rPr>
          <w:rFonts w:ascii="Symbol" w:eastAsia="맑은 고딕" w:hAnsi="Symbol" w:cs="Times New Roman"/>
          <w:sz w:val="24"/>
          <w:szCs w:val="24"/>
        </w:rPr>
        <w:t></w:t>
      </w:r>
      <w:r w:rsidR="009F67F0" w:rsidRPr="003B22A0">
        <w:rPr>
          <w:rFonts w:ascii="Times New Roman" w:eastAsia="맑은 고딕" w:hAnsi="Times New Roman" w:cs="Times New Roman"/>
          <w:sz w:val="24"/>
          <w:szCs w:val="24"/>
        </w:rPr>
        <w:t>M phenol, t</w:t>
      </w:r>
      <w:r w:rsidR="009C225B" w:rsidRPr="003B22A0">
        <w:rPr>
          <w:rFonts w:ascii="Times New Roman" w:eastAsia="맑은 고딕" w:hAnsi="Times New Roman" w:cs="Times New Roman"/>
          <w:sz w:val="24"/>
          <w:szCs w:val="24"/>
        </w:rPr>
        <w:t>he fold change is even better</w:t>
      </w:r>
      <w:r w:rsidR="009F67F0" w:rsidRPr="003B22A0">
        <w:rPr>
          <w:rFonts w:ascii="Times New Roman" w:eastAsia="맑은 고딕" w:hAnsi="Times New Roman" w:cs="Times New Roman"/>
          <w:sz w:val="24"/>
          <w:szCs w:val="24"/>
        </w:rPr>
        <w:t xml:space="preserve"> </w:t>
      </w:r>
      <w:r w:rsidR="009C225B" w:rsidRPr="003B22A0">
        <w:rPr>
          <w:rFonts w:ascii="Times New Roman" w:eastAsia="맑은 고딕" w:hAnsi="Times New Roman" w:cs="Times New Roman"/>
          <w:sz w:val="24"/>
          <w:szCs w:val="24"/>
        </w:rPr>
        <w:t xml:space="preserve">approximately 10 times </w:t>
      </w:r>
      <w:r w:rsidR="009F67F0" w:rsidRPr="003B22A0">
        <w:rPr>
          <w:rFonts w:ascii="Times New Roman" w:eastAsia="맑은 고딕" w:hAnsi="Times New Roman" w:cs="Times New Roman"/>
          <w:sz w:val="24"/>
          <w:szCs w:val="24"/>
        </w:rPr>
        <w:t xml:space="preserve">than the case </w:t>
      </w:r>
      <w:r w:rsidR="00A22D95" w:rsidRPr="003B22A0">
        <w:rPr>
          <w:rFonts w:ascii="Times New Roman" w:eastAsia="맑은 고딕" w:hAnsi="Times New Roman" w:cs="Times New Roman"/>
          <w:sz w:val="24"/>
          <w:szCs w:val="24"/>
        </w:rPr>
        <w:t>of</w:t>
      </w:r>
      <w:r w:rsidR="0027144C" w:rsidRPr="003B22A0">
        <w:rPr>
          <w:rFonts w:ascii="Times New Roman" w:eastAsia="맑은 고딕" w:hAnsi="Times New Roman" w:cs="Times New Roman"/>
          <w:sz w:val="24"/>
          <w:szCs w:val="24"/>
        </w:rPr>
        <w:t xml:space="preserve"> detector alone</w:t>
      </w:r>
      <w:r w:rsidR="009F67F0" w:rsidRPr="003B22A0">
        <w:rPr>
          <w:rFonts w:ascii="Times New Roman" w:eastAsia="맑은 고딕" w:hAnsi="Times New Roman" w:cs="Times New Roman"/>
          <w:sz w:val="24"/>
          <w:szCs w:val="24"/>
        </w:rPr>
        <w:t xml:space="preserve">. </w:t>
      </w:r>
      <w:r w:rsidR="006A0237" w:rsidRPr="003B22A0">
        <w:rPr>
          <w:rFonts w:ascii="Times New Roman" w:eastAsia="맑은 고딕" w:hAnsi="Times New Roman" w:cs="Times New Roman"/>
          <w:sz w:val="24"/>
          <w:szCs w:val="24"/>
        </w:rPr>
        <w:t>In order to</w:t>
      </w:r>
      <w:r w:rsidR="009B025C" w:rsidRPr="003B22A0">
        <w:rPr>
          <w:rFonts w:ascii="Times New Roman" w:eastAsia="맑은 고딕" w:hAnsi="Times New Roman" w:cs="Times New Roman"/>
          <w:sz w:val="24"/>
          <w:szCs w:val="24"/>
        </w:rPr>
        <w:t xml:space="preserve"> investigate the durability of the freeze stocked biosensors, t</w:t>
      </w:r>
      <w:r w:rsidR="006A0237" w:rsidRPr="003B22A0">
        <w:rPr>
          <w:rFonts w:ascii="Times New Roman" w:eastAsia="맑은 고딕" w:hAnsi="Times New Roman" w:cs="Times New Roman"/>
          <w:sz w:val="24"/>
          <w:szCs w:val="24"/>
        </w:rPr>
        <w:t xml:space="preserve">he </w:t>
      </w:r>
      <w:r w:rsidR="009B025C" w:rsidRPr="003B22A0">
        <w:rPr>
          <w:rFonts w:ascii="Times New Roman" w:eastAsia="맑은 고딕" w:hAnsi="Times New Roman" w:cs="Times New Roman"/>
          <w:sz w:val="24"/>
          <w:szCs w:val="24"/>
        </w:rPr>
        <w:t xml:space="preserve">same </w:t>
      </w:r>
      <w:r w:rsidR="006A0237" w:rsidRPr="003B22A0">
        <w:rPr>
          <w:rFonts w:ascii="Times New Roman" w:eastAsia="맑은 고딕" w:hAnsi="Times New Roman" w:cs="Times New Roman"/>
          <w:sz w:val="24"/>
          <w:szCs w:val="24"/>
        </w:rPr>
        <w:t xml:space="preserve">freeze cells </w:t>
      </w:r>
      <w:r w:rsidR="009B025C" w:rsidRPr="003B22A0">
        <w:rPr>
          <w:rFonts w:ascii="Times New Roman" w:eastAsia="맑은 고딕" w:hAnsi="Times New Roman" w:cs="Times New Roman"/>
          <w:sz w:val="24"/>
          <w:szCs w:val="24"/>
        </w:rPr>
        <w:t xml:space="preserve">above </w:t>
      </w:r>
      <w:r w:rsidR="006A0237" w:rsidRPr="003B22A0">
        <w:rPr>
          <w:rFonts w:ascii="Times New Roman" w:eastAsia="맑은 고딕" w:hAnsi="Times New Roman" w:cs="Times New Roman"/>
          <w:sz w:val="24"/>
          <w:szCs w:val="24"/>
        </w:rPr>
        <w:t>were tested after 1 year with the same</w:t>
      </w:r>
      <w:r w:rsidR="009B025C" w:rsidRPr="003B22A0">
        <w:rPr>
          <w:rFonts w:ascii="Times New Roman" w:eastAsia="맑은 고딕" w:hAnsi="Times New Roman" w:cs="Times New Roman"/>
          <w:sz w:val="24"/>
          <w:szCs w:val="24"/>
        </w:rPr>
        <w:t xml:space="preserve"> conditions (Figure 5C bottom). Despite</w:t>
      </w:r>
      <w:r w:rsidR="004A033F" w:rsidRPr="003B22A0">
        <w:rPr>
          <w:rFonts w:ascii="Times New Roman" w:eastAsia="맑은 고딕" w:hAnsi="Times New Roman" w:cs="Times New Roman"/>
          <w:sz w:val="24"/>
          <w:szCs w:val="24"/>
        </w:rPr>
        <w:t xml:space="preserve"> overall</w:t>
      </w:r>
      <w:r w:rsidR="009B025C" w:rsidRPr="003B22A0">
        <w:rPr>
          <w:rFonts w:ascii="Times New Roman" w:eastAsia="맑은 고딕" w:hAnsi="Times New Roman" w:cs="Times New Roman"/>
          <w:sz w:val="24"/>
          <w:szCs w:val="24"/>
        </w:rPr>
        <w:t xml:space="preserve"> </w:t>
      </w:r>
      <w:r w:rsidR="004A033F" w:rsidRPr="003B22A0">
        <w:rPr>
          <w:rFonts w:ascii="Times New Roman" w:eastAsia="맑은 고딕" w:hAnsi="Times New Roman" w:cs="Times New Roman"/>
          <w:sz w:val="24"/>
          <w:szCs w:val="24"/>
        </w:rPr>
        <w:t xml:space="preserve">fluorescence decreases approximately 80% comparing to the result before 1 year, </w:t>
      </w:r>
      <w:r w:rsidR="00C93064" w:rsidRPr="003B22A0">
        <w:rPr>
          <w:rFonts w:ascii="Times New Roman" w:eastAsia="맑은 고딕" w:hAnsi="Times New Roman" w:cs="Times New Roman"/>
          <w:sz w:val="24"/>
          <w:szCs w:val="24"/>
        </w:rPr>
        <w:t>the trend of detector and reporter ratio is still similar</w:t>
      </w:r>
      <w:r w:rsidR="0024728B" w:rsidRPr="003B22A0">
        <w:rPr>
          <w:rFonts w:ascii="Times New Roman" w:eastAsia="맑은 고딕" w:hAnsi="Times New Roman" w:cs="Times New Roman"/>
          <w:sz w:val="24"/>
          <w:szCs w:val="24"/>
        </w:rPr>
        <w:t>,</w:t>
      </w:r>
      <w:r w:rsidR="00916FE2" w:rsidRPr="003B22A0">
        <w:rPr>
          <w:rFonts w:ascii="Times New Roman" w:eastAsia="맑은 고딕" w:hAnsi="Times New Roman" w:cs="Times New Roman"/>
          <w:sz w:val="24"/>
          <w:szCs w:val="24"/>
        </w:rPr>
        <w:t xml:space="preserve"> </w:t>
      </w:r>
      <w:r w:rsidR="004D4F20" w:rsidRPr="003B22A0">
        <w:rPr>
          <w:rFonts w:ascii="Times New Roman" w:eastAsia="맑은 고딕" w:hAnsi="Times New Roman" w:cs="Times New Roman"/>
          <w:sz w:val="24"/>
          <w:szCs w:val="24"/>
        </w:rPr>
        <w:t>and</w:t>
      </w:r>
      <w:r w:rsidR="00916FE2" w:rsidRPr="003B22A0">
        <w:rPr>
          <w:rFonts w:ascii="Times New Roman" w:eastAsia="맑은 고딕" w:hAnsi="Times New Roman" w:cs="Times New Roman"/>
          <w:sz w:val="24"/>
          <w:szCs w:val="24"/>
        </w:rPr>
        <w:t xml:space="preserve"> t</w:t>
      </w:r>
      <w:r w:rsidR="00C93064" w:rsidRPr="003B22A0">
        <w:rPr>
          <w:rFonts w:ascii="Times New Roman" w:eastAsia="맑은 고딕" w:hAnsi="Times New Roman" w:cs="Times New Roman"/>
          <w:sz w:val="24"/>
          <w:szCs w:val="24"/>
        </w:rPr>
        <w:t>he maximum fluorescence was shown in 3:7 and 2:8 cases</w:t>
      </w:r>
      <w:r w:rsidR="007A62A4" w:rsidRPr="003B22A0">
        <w:rPr>
          <w:rFonts w:ascii="Times New Roman" w:eastAsia="맑은 고딕" w:hAnsi="Times New Roman" w:cs="Times New Roman"/>
          <w:sz w:val="24"/>
          <w:szCs w:val="24"/>
        </w:rPr>
        <w:t xml:space="preserve">. The main reason of </w:t>
      </w:r>
      <w:r w:rsidR="0073656C" w:rsidRPr="003B22A0">
        <w:rPr>
          <w:rFonts w:ascii="Times New Roman" w:eastAsia="맑은 고딕" w:hAnsi="Times New Roman" w:cs="Times New Roman"/>
          <w:sz w:val="24"/>
          <w:szCs w:val="24"/>
        </w:rPr>
        <w:t xml:space="preserve">the detector </w:t>
      </w:r>
      <w:r w:rsidR="007A62A4" w:rsidRPr="003B22A0">
        <w:rPr>
          <w:rFonts w:ascii="Times New Roman" w:eastAsia="맑은 고딕" w:hAnsi="Times New Roman" w:cs="Times New Roman"/>
          <w:sz w:val="24"/>
          <w:szCs w:val="24"/>
        </w:rPr>
        <w:t xml:space="preserve">portion </w:t>
      </w:r>
      <w:r w:rsidR="0073656C" w:rsidRPr="003B22A0">
        <w:rPr>
          <w:rFonts w:ascii="Times New Roman" w:eastAsia="맑은 고딕" w:hAnsi="Times New Roman" w:cs="Times New Roman"/>
          <w:sz w:val="24"/>
          <w:szCs w:val="24"/>
        </w:rPr>
        <w:t>increased</w:t>
      </w:r>
      <w:r w:rsidR="007A62A4" w:rsidRPr="003B22A0">
        <w:rPr>
          <w:rFonts w:ascii="Times New Roman" w:eastAsia="맑은 고딕" w:hAnsi="Times New Roman" w:cs="Times New Roman"/>
          <w:sz w:val="24"/>
          <w:szCs w:val="24"/>
        </w:rPr>
        <w:t xml:space="preserve"> </w:t>
      </w:r>
      <w:r w:rsidR="0024728B" w:rsidRPr="003B22A0">
        <w:rPr>
          <w:rFonts w:ascii="Times New Roman" w:eastAsia="맑은 고딕" w:hAnsi="Times New Roman" w:cs="Times New Roman"/>
          <w:sz w:val="24"/>
          <w:szCs w:val="24"/>
        </w:rPr>
        <w:t xml:space="preserve">comparing one year before </w:t>
      </w:r>
      <w:r w:rsidR="0073656C" w:rsidRPr="003B22A0">
        <w:rPr>
          <w:rFonts w:ascii="Times New Roman" w:eastAsia="맑은 고딕" w:hAnsi="Times New Roman" w:cs="Times New Roman"/>
          <w:sz w:val="24"/>
          <w:szCs w:val="24"/>
        </w:rPr>
        <w:t xml:space="preserve">is possibly the </w:t>
      </w:r>
      <w:r w:rsidR="00901D09" w:rsidRPr="003B22A0">
        <w:rPr>
          <w:rFonts w:ascii="Times New Roman" w:eastAsia="맑은 고딕" w:hAnsi="Times New Roman" w:cs="Times New Roman"/>
          <w:sz w:val="24"/>
          <w:szCs w:val="24"/>
        </w:rPr>
        <w:t xml:space="preserve">leaky </w:t>
      </w:r>
      <w:r w:rsidR="0073656C" w:rsidRPr="003B22A0">
        <w:rPr>
          <w:rFonts w:ascii="Times New Roman" w:eastAsia="맑은 고딕" w:hAnsi="Times New Roman" w:cs="Times New Roman"/>
          <w:sz w:val="24"/>
          <w:szCs w:val="24"/>
        </w:rPr>
        <w:t xml:space="preserve">expression of </w:t>
      </w:r>
      <w:r w:rsidR="008D3E65" w:rsidRPr="003B22A0">
        <w:rPr>
          <w:rFonts w:ascii="Times New Roman" w:eastAsia="맑은 고딕" w:hAnsi="Times New Roman" w:cs="Times New Roman"/>
          <w:sz w:val="24"/>
          <w:szCs w:val="24"/>
        </w:rPr>
        <w:t>D</w:t>
      </w:r>
      <w:r w:rsidR="0073656C" w:rsidRPr="003B22A0">
        <w:rPr>
          <w:rFonts w:ascii="Times New Roman" w:eastAsia="맑은 고딕" w:hAnsi="Times New Roman" w:cs="Times New Roman"/>
          <w:sz w:val="24"/>
          <w:szCs w:val="24"/>
        </w:rPr>
        <w:t xml:space="preserve">mpR </w:t>
      </w:r>
      <w:r w:rsidR="008D3E65" w:rsidRPr="003B22A0">
        <w:rPr>
          <w:rFonts w:ascii="Times New Roman" w:eastAsia="맑은 고딕" w:hAnsi="Times New Roman" w:cs="Times New Roman"/>
          <w:sz w:val="24"/>
          <w:szCs w:val="24"/>
        </w:rPr>
        <w:t xml:space="preserve">promoter </w:t>
      </w:r>
      <w:r w:rsidR="0073656C" w:rsidRPr="003B22A0">
        <w:rPr>
          <w:rFonts w:ascii="Times New Roman" w:eastAsia="맑은 고딕" w:hAnsi="Times New Roman" w:cs="Times New Roman"/>
          <w:sz w:val="24"/>
          <w:szCs w:val="24"/>
        </w:rPr>
        <w:t xml:space="preserve">in the </w:t>
      </w:r>
      <w:r w:rsidR="00901D09" w:rsidRPr="003B22A0">
        <w:rPr>
          <w:rFonts w:ascii="Times New Roman" w:eastAsia="맑은 고딕" w:hAnsi="Times New Roman" w:cs="Times New Roman"/>
          <w:sz w:val="24"/>
          <w:szCs w:val="24"/>
        </w:rPr>
        <w:t>freeze stock</w:t>
      </w:r>
      <w:r w:rsidR="00B22C45" w:rsidRPr="003B22A0">
        <w:rPr>
          <w:rFonts w:ascii="Times New Roman" w:eastAsia="맑은 고딕" w:hAnsi="Times New Roman" w:cs="Times New Roman"/>
          <w:sz w:val="24"/>
          <w:szCs w:val="24"/>
        </w:rPr>
        <w:t xml:space="preserve">. </w:t>
      </w:r>
      <w:r w:rsidR="00A26023" w:rsidRPr="003B22A0">
        <w:rPr>
          <w:rFonts w:ascii="Times New Roman" w:eastAsia="맑은 고딕" w:hAnsi="Times New Roman" w:cs="Times New Roman"/>
          <w:sz w:val="24"/>
          <w:szCs w:val="24"/>
        </w:rPr>
        <w:t xml:space="preserve">The DmpR mediated biosensor is known that the </w:t>
      </w:r>
      <w:r w:rsidR="00243B00" w:rsidRPr="003B22A0">
        <w:rPr>
          <w:rFonts w:ascii="Times New Roman" w:eastAsia="맑은 고딕" w:hAnsi="Times New Roman" w:cs="Times New Roman"/>
          <w:sz w:val="24"/>
          <w:szCs w:val="24"/>
        </w:rPr>
        <w:t xml:space="preserve">LB media </w:t>
      </w:r>
      <w:r w:rsidR="006B5F31" w:rsidRPr="003B22A0">
        <w:rPr>
          <w:rFonts w:ascii="Times New Roman" w:eastAsia="맑은 고딕" w:hAnsi="Times New Roman" w:cs="Times New Roman"/>
          <w:sz w:val="24"/>
          <w:szCs w:val="24"/>
        </w:rPr>
        <w:t>causes h</w:t>
      </w:r>
      <w:r w:rsidR="00243B00" w:rsidRPr="003B22A0">
        <w:rPr>
          <w:rFonts w:ascii="Times New Roman" w:eastAsia="맑은 고딕" w:hAnsi="Times New Roman" w:cs="Times New Roman"/>
          <w:sz w:val="24"/>
          <w:szCs w:val="24"/>
        </w:rPr>
        <w:t>igher background fluorescence signal than that of minimal media [</w:t>
      </w:r>
      <w:r w:rsidR="00C5050D" w:rsidRPr="003B22A0">
        <w:rPr>
          <w:rFonts w:ascii="Times New Roman" w:eastAsia="맑은 고딕" w:hAnsi="Times New Roman" w:cs="Times New Roman"/>
          <w:sz w:val="24"/>
          <w:szCs w:val="24"/>
        </w:rPr>
        <w:t>6</w:t>
      </w:r>
      <w:r w:rsidR="00243B00" w:rsidRPr="003B22A0">
        <w:rPr>
          <w:rFonts w:ascii="Times New Roman" w:eastAsia="맑은 고딕" w:hAnsi="Times New Roman" w:cs="Times New Roman"/>
          <w:sz w:val="24"/>
          <w:szCs w:val="24"/>
        </w:rPr>
        <w:t xml:space="preserve">]. </w:t>
      </w:r>
      <w:r w:rsidR="00BC534E" w:rsidRPr="003B22A0">
        <w:rPr>
          <w:rFonts w:ascii="Times New Roman" w:eastAsia="맑은 고딕" w:hAnsi="Times New Roman" w:cs="Times New Roman"/>
          <w:sz w:val="24"/>
          <w:szCs w:val="24"/>
        </w:rPr>
        <w:t xml:space="preserve">Therefore, </w:t>
      </w:r>
      <w:r w:rsidR="00C5050D" w:rsidRPr="003B22A0">
        <w:rPr>
          <w:rFonts w:ascii="Times New Roman" w:eastAsia="맑은 고딕" w:hAnsi="Times New Roman" w:cs="Times New Roman"/>
          <w:sz w:val="24"/>
          <w:szCs w:val="24"/>
        </w:rPr>
        <w:t xml:space="preserve">one can further expect </w:t>
      </w:r>
      <w:r w:rsidR="006017DB" w:rsidRPr="003B22A0">
        <w:rPr>
          <w:rFonts w:ascii="Times New Roman" w:eastAsia="맑은 고딕" w:hAnsi="Times New Roman" w:cs="Times New Roman"/>
          <w:sz w:val="24"/>
          <w:szCs w:val="24"/>
        </w:rPr>
        <w:t xml:space="preserve">the </w:t>
      </w:r>
      <w:r w:rsidR="00C5050D" w:rsidRPr="003B22A0">
        <w:rPr>
          <w:rFonts w:ascii="Times New Roman" w:eastAsia="맑은 고딕" w:hAnsi="Times New Roman" w:cs="Times New Roman"/>
          <w:sz w:val="24"/>
          <w:szCs w:val="24"/>
        </w:rPr>
        <w:t xml:space="preserve">performance improvement of the biosensor mixture </w:t>
      </w:r>
      <w:r w:rsidR="004E778A" w:rsidRPr="003B22A0">
        <w:rPr>
          <w:rFonts w:ascii="Times New Roman" w:eastAsia="맑은 고딕" w:hAnsi="Times New Roman" w:cs="Times New Roman"/>
          <w:sz w:val="24"/>
          <w:szCs w:val="24"/>
        </w:rPr>
        <w:t>by optimizing stock media</w:t>
      </w:r>
      <w:r w:rsidR="00373344" w:rsidRPr="003B22A0">
        <w:rPr>
          <w:rFonts w:ascii="Times New Roman" w:eastAsia="맑은 고딕" w:hAnsi="Times New Roman" w:cs="Times New Roman"/>
          <w:sz w:val="24"/>
          <w:szCs w:val="24"/>
        </w:rPr>
        <w:t xml:space="preserve"> components</w:t>
      </w:r>
      <w:r w:rsidR="00603A73" w:rsidRPr="003B22A0">
        <w:rPr>
          <w:rFonts w:ascii="Times New Roman" w:eastAsia="맑은 고딕" w:hAnsi="Times New Roman" w:cs="Times New Roman"/>
          <w:sz w:val="24"/>
          <w:szCs w:val="24"/>
        </w:rPr>
        <w:t xml:space="preserve"> with more</w:t>
      </w:r>
      <w:r w:rsidR="004E778A" w:rsidRPr="003B22A0">
        <w:rPr>
          <w:rFonts w:ascii="Times New Roman" w:eastAsia="맑은 고딕" w:hAnsi="Times New Roman" w:cs="Times New Roman"/>
          <w:sz w:val="24"/>
          <w:szCs w:val="24"/>
        </w:rPr>
        <w:t xml:space="preserve"> delicate freeze condition</w:t>
      </w:r>
      <w:r w:rsidR="004E263C" w:rsidRPr="003B22A0">
        <w:rPr>
          <w:rFonts w:ascii="Times New Roman" w:eastAsia="맑은 고딕" w:hAnsi="Times New Roman" w:cs="Times New Roman"/>
          <w:sz w:val="24"/>
          <w:szCs w:val="24"/>
        </w:rPr>
        <w:t xml:space="preserve">. </w:t>
      </w:r>
    </w:p>
    <w:p w:rsidR="005A17C2" w:rsidRPr="003B22A0" w:rsidRDefault="005A17C2" w:rsidP="0049578B">
      <w:pPr>
        <w:pStyle w:val="a3"/>
        <w:snapToGrid w:val="0"/>
        <w:spacing w:line="360" w:lineRule="auto"/>
        <w:rPr>
          <w:rFonts w:ascii="Times New Roman" w:eastAsia="맑은 고딕" w:hAnsi="Times New Roman" w:cs="Times New Roman"/>
          <w:sz w:val="24"/>
          <w:szCs w:val="22"/>
        </w:rPr>
      </w:pPr>
    </w:p>
    <w:p w:rsidR="000D116E" w:rsidRPr="0065247F" w:rsidRDefault="00C80DF4" w:rsidP="001E265F">
      <w:pPr>
        <w:pStyle w:val="2"/>
      </w:pPr>
      <w:r>
        <w:t>Heter</w:t>
      </w:r>
      <w:r w:rsidR="001E5789">
        <w:t>o</w:t>
      </w:r>
      <w:r>
        <w:t>-</w:t>
      </w:r>
      <w:r w:rsidR="001E5789">
        <w:t xml:space="preserve">strain mixture and bead application </w:t>
      </w:r>
    </w:p>
    <w:p w:rsidR="00086AC5" w:rsidRPr="003B22A0" w:rsidRDefault="00A82FA3" w:rsidP="00086AC5">
      <w:pPr>
        <w:pStyle w:val="a3"/>
        <w:snapToGrid w:val="0"/>
        <w:spacing w:line="360" w:lineRule="auto"/>
        <w:rPr>
          <w:rFonts w:ascii="Times New Roman" w:eastAsia="맑은 고딕" w:hAnsi="Times New Roman" w:cs="Times New Roman"/>
          <w:sz w:val="24"/>
          <w:szCs w:val="24"/>
        </w:rPr>
      </w:pPr>
      <w:r w:rsidRPr="003B22A0">
        <w:rPr>
          <w:rFonts w:ascii="Times New Roman" w:eastAsia="맑은 고딕" w:hAnsi="Times New Roman" w:cs="Times New Roman"/>
          <w:sz w:val="24"/>
          <w:szCs w:val="24"/>
        </w:rPr>
        <w:t xml:space="preserve">One of </w:t>
      </w:r>
      <w:r w:rsidR="00086AC5" w:rsidRPr="003B22A0">
        <w:rPr>
          <w:rFonts w:ascii="Times New Roman" w:eastAsia="맑은 고딕" w:hAnsi="Times New Roman" w:cs="Times New Roman"/>
          <w:sz w:val="24"/>
          <w:szCs w:val="24"/>
        </w:rPr>
        <w:t>the advantage</w:t>
      </w:r>
      <w:r w:rsidRPr="003B22A0">
        <w:rPr>
          <w:rFonts w:ascii="Times New Roman" w:eastAsia="맑은 고딕" w:hAnsi="Times New Roman" w:cs="Times New Roman"/>
          <w:sz w:val="24"/>
          <w:szCs w:val="24"/>
        </w:rPr>
        <w:t>s</w:t>
      </w:r>
      <w:r w:rsidR="00086AC5" w:rsidRPr="003B22A0">
        <w:rPr>
          <w:rFonts w:ascii="Times New Roman" w:eastAsia="맑은 고딕" w:hAnsi="Times New Roman" w:cs="Times New Roman"/>
          <w:sz w:val="24"/>
          <w:szCs w:val="24"/>
        </w:rPr>
        <w:t xml:space="preserve"> of the </w:t>
      </w:r>
      <w:r w:rsidR="00AA3540" w:rsidRPr="003B22A0">
        <w:rPr>
          <w:rFonts w:ascii="Times New Roman" w:eastAsia="맑은 고딕" w:hAnsi="Times New Roman" w:cs="Times New Roman"/>
          <w:sz w:val="24"/>
          <w:szCs w:val="24"/>
        </w:rPr>
        <w:t xml:space="preserve">proposed </w:t>
      </w:r>
      <w:r w:rsidRPr="003B22A0">
        <w:rPr>
          <w:rFonts w:ascii="Times New Roman" w:eastAsia="맑은 고딕" w:hAnsi="Times New Roman" w:cs="Times New Roman"/>
          <w:sz w:val="24"/>
          <w:szCs w:val="24"/>
        </w:rPr>
        <w:t>mixture system</w:t>
      </w:r>
      <w:r w:rsidR="003A66A4" w:rsidRPr="003B22A0">
        <w:rPr>
          <w:rFonts w:ascii="Times New Roman" w:eastAsia="맑은 고딕" w:hAnsi="Times New Roman" w:cs="Times New Roman"/>
          <w:sz w:val="24"/>
          <w:szCs w:val="24"/>
        </w:rPr>
        <w:t xml:space="preserve"> </w:t>
      </w:r>
      <w:r w:rsidR="00086AC5" w:rsidRPr="003B22A0">
        <w:rPr>
          <w:rFonts w:ascii="Times New Roman" w:eastAsia="맑은 고딕" w:hAnsi="Times New Roman" w:cs="Times New Roman"/>
          <w:sz w:val="24"/>
          <w:szCs w:val="24"/>
        </w:rPr>
        <w:t xml:space="preserve">is that the performance of each </w:t>
      </w:r>
      <w:r w:rsidR="00FD5105" w:rsidRPr="003B22A0">
        <w:rPr>
          <w:rFonts w:ascii="Times New Roman" w:eastAsia="맑은 고딕" w:hAnsi="Times New Roman" w:cs="Times New Roman"/>
          <w:sz w:val="24"/>
          <w:szCs w:val="24"/>
        </w:rPr>
        <w:t xml:space="preserve">system </w:t>
      </w:r>
      <w:r w:rsidR="00086AC5" w:rsidRPr="003B22A0">
        <w:rPr>
          <w:rFonts w:ascii="Times New Roman" w:eastAsia="맑은 고딕" w:hAnsi="Times New Roman" w:cs="Times New Roman"/>
          <w:sz w:val="24"/>
          <w:szCs w:val="24"/>
        </w:rPr>
        <w:t>can be maximized</w:t>
      </w:r>
      <w:r w:rsidRPr="003B22A0">
        <w:rPr>
          <w:rFonts w:ascii="Times New Roman" w:eastAsia="맑은 고딕" w:hAnsi="Times New Roman" w:cs="Times New Roman"/>
          <w:sz w:val="24"/>
          <w:szCs w:val="24"/>
        </w:rPr>
        <w:t xml:space="preserve"> separately</w:t>
      </w:r>
      <w:r w:rsidR="00086AC5" w:rsidRPr="003B22A0">
        <w:rPr>
          <w:rFonts w:ascii="Times New Roman" w:eastAsia="맑은 고딕" w:hAnsi="Times New Roman" w:cs="Times New Roman"/>
          <w:sz w:val="24"/>
          <w:szCs w:val="24"/>
        </w:rPr>
        <w:t xml:space="preserve">. For example, the </w:t>
      </w:r>
      <w:r w:rsidR="00086AC5" w:rsidRPr="003B22A0">
        <w:rPr>
          <w:rFonts w:ascii="Times New Roman" w:eastAsia="맑은 고딕" w:hAnsi="Times New Roman" w:cs="Times New Roman"/>
          <w:i/>
          <w:sz w:val="24"/>
          <w:szCs w:val="24"/>
        </w:rPr>
        <w:t>Pseudomonas putida</w:t>
      </w:r>
      <w:r w:rsidR="00086AC5" w:rsidRPr="003B22A0">
        <w:rPr>
          <w:rFonts w:ascii="Times New Roman" w:eastAsia="맑은 고딕" w:hAnsi="Times New Roman" w:cs="Times New Roman"/>
          <w:sz w:val="24"/>
          <w:szCs w:val="24"/>
        </w:rPr>
        <w:t xml:space="preserve"> KT2440 strain that </w:t>
      </w:r>
      <w:r w:rsidR="00DE0D87" w:rsidRPr="003B22A0">
        <w:rPr>
          <w:rFonts w:ascii="Times New Roman" w:eastAsia="맑은 고딕" w:hAnsi="Times New Roman" w:cs="Times New Roman"/>
          <w:sz w:val="24"/>
          <w:szCs w:val="24"/>
        </w:rPr>
        <w:t>origin of</w:t>
      </w:r>
      <w:r w:rsidR="00086AC5" w:rsidRPr="003B22A0">
        <w:rPr>
          <w:rFonts w:ascii="Times New Roman" w:eastAsia="맑은 고딕" w:hAnsi="Times New Roman" w:cs="Times New Roman"/>
          <w:sz w:val="24"/>
          <w:szCs w:val="24"/>
        </w:rPr>
        <w:t xml:space="preserve"> DmpR protein has the optimum growth temperature of 30°C </w:t>
      </w:r>
      <w:r w:rsidR="00AA3540" w:rsidRPr="003B22A0">
        <w:rPr>
          <w:rFonts w:ascii="Times New Roman" w:eastAsia="맑은 고딕" w:hAnsi="Times New Roman" w:cs="Times New Roman"/>
          <w:sz w:val="24"/>
          <w:szCs w:val="24"/>
        </w:rPr>
        <w:t>and</w:t>
      </w:r>
      <w:r w:rsidR="00086AC5" w:rsidRPr="003B22A0">
        <w:rPr>
          <w:rFonts w:ascii="Times New Roman" w:eastAsia="맑은 고딕" w:hAnsi="Times New Roman" w:cs="Times New Roman"/>
          <w:sz w:val="24"/>
          <w:szCs w:val="24"/>
        </w:rPr>
        <w:t xml:space="preserve"> the optimum temperature of AHL production by</w:t>
      </w:r>
      <w:r w:rsidR="00A72310" w:rsidRPr="003B22A0">
        <w:rPr>
          <w:rFonts w:ascii="Times New Roman" w:eastAsia="맑은 고딕" w:hAnsi="Times New Roman" w:cs="Times New Roman"/>
          <w:sz w:val="24"/>
          <w:szCs w:val="24"/>
        </w:rPr>
        <w:t xml:space="preserve"> LuxI</w:t>
      </w:r>
      <w:r w:rsidR="00086AC5" w:rsidRPr="003B22A0">
        <w:rPr>
          <w:rFonts w:ascii="Times New Roman" w:eastAsia="맑은 고딕" w:hAnsi="Times New Roman" w:cs="Times New Roman"/>
          <w:sz w:val="24"/>
          <w:szCs w:val="24"/>
        </w:rPr>
        <w:t xml:space="preserve"> is also 30°C. However, in the case of </w:t>
      </w:r>
      <w:r w:rsidR="00086AC5" w:rsidRPr="003B22A0">
        <w:rPr>
          <w:rFonts w:ascii="Times New Roman" w:eastAsia="맑은 고딕" w:hAnsi="Times New Roman" w:cs="Times New Roman"/>
          <w:i/>
          <w:sz w:val="24"/>
          <w:szCs w:val="24"/>
        </w:rPr>
        <w:t>E. coli</w:t>
      </w:r>
      <w:r w:rsidR="00086AC5" w:rsidRPr="003B22A0">
        <w:rPr>
          <w:rFonts w:ascii="Times New Roman" w:eastAsia="맑은 고딕" w:hAnsi="Times New Roman" w:cs="Times New Roman"/>
          <w:sz w:val="24"/>
          <w:szCs w:val="24"/>
        </w:rPr>
        <w:t>, the host</w:t>
      </w:r>
      <w:r w:rsidR="00AA3540" w:rsidRPr="003B22A0">
        <w:rPr>
          <w:rFonts w:ascii="Times New Roman" w:eastAsia="맑은 고딕" w:hAnsi="Times New Roman" w:cs="Times New Roman"/>
          <w:sz w:val="24"/>
          <w:szCs w:val="24"/>
        </w:rPr>
        <w:t xml:space="preserve"> strain of the </w:t>
      </w:r>
      <w:r w:rsidR="00A72310" w:rsidRPr="003B22A0">
        <w:rPr>
          <w:rFonts w:ascii="Times New Roman" w:eastAsia="맑은 고딕" w:hAnsi="Times New Roman" w:cs="Times New Roman"/>
          <w:sz w:val="24"/>
          <w:szCs w:val="24"/>
        </w:rPr>
        <w:t xml:space="preserve">DmpR and LuxI/R </w:t>
      </w:r>
      <w:r w:rsidR="00AA3540" w:rsidRPr="003B22A0">
        <w:rPr>
          <w:rFonts w:ascii="Times New Roman" w:eastAsia="맑은 고딕" w:hAnsi="Times New Roman" w:cs="Times New Roman"/>
          <w:sz w:val="24"/>
          <w:szCs w:val="24"/>
        </w:rPr>
        <w:t>system</w:t>
      </w:r>
      <w:r w:rsidR="00086AC5" w:rsidRPr="003B22A0">
        <w:rPr>
          <w:rFonts w:ascii="Times New Roman" w:eastAsia="맑은 고딕" w:hAnsi="Times New Roman" w:cs="Times New Roman"/>
          <w:sz w:val="24"/>
          <w:szCs w:val="24"/>
        </w:rPr>
        <w:t xml:space="preserve">, the optimum growth temperature is 37°C so the </w:t>
      </w:r>
      <w:r w:rsidR="001D30B2" w:rsidRPr="003B22A0">
        <w:rPr>
          <w:rFonts w:ascii="Times New Roman" w:eastAsia="맑은 고딕" w:hAnsi="Times New Roman" w:cs="Times New Roman"/>
          <w:sz w:val="24"/>
          <w:szCs w:val="24"/>
        </w:rPr>
        <w:t>detecting</w:t>
      </w:r>
      <w:r w:rsidR="004F7CDA" w:rsidRPr="003B22A0">
        <w:rPr>
          <w:rFonts w:ascii="Times New Roman" w:eastAsia="맑은 고딕" w:hAnsi="Times New Roman" w:cs="Times New Roman"/>
          <w:sz w:val="24"/>
          <w:szCs w:val="24"/>
        </w:rPr>
        <w:t xml:space="preserve"> reaction</w:t>
      </w:r>
      <w:r w:rsidR="00086AC5" w:rsidRPr="003B22A0">
        <w:rPr>
          <w:rFonts w:ascii="Times New Roman" w:eastAsia="맑은 고딕" w:hAnsi="Times New Roman" w:cs="Times New Roman"/>
          <w:sz w:val="24"/>
          <w:szCs w:val="24"/>
        </w:rPr>
        <w:t xml:space="preserve"> may be impeded due to the differences in microbial growth and protein activation conditions. The method suggested in this study involves culturing the </w:t>
      </w:r>
      <w:r w:rsidR="00AB3545" w:rsidRPr="003B22A0">
        <w:rPr>
          <w:rFonts w:ascii="Times New Roman" w:eastAsia="맑은 고딕" w:hAnsi="Times New Roman" w:cs="Times New Roman"/>
          <w:sz w:val="24"/>
          <w:szCs w:val="24"/>
        </w:rPr>
        <w:t>detector</w:t>
      </w:r>
      <w:r w:rsidR="00086AC5" w:rsidRPr="003B22A0">
        <w:rPr>
          <w:rFonts w:ascii="Times New Roman" w:eastAsia="맑은 고딕" w:hAnsi="Times New Roman" w:cs="Times New Roman"/>
          <w:sz w:val="24"/>
          <w:szCs w:val="24"/>
        </w:rPr>
        <w:t xml:space="preserve"> and </w:t>
      </w:r>
      <w:r w:rsidR="00AB3545" w:rsidRPr="003B22A0">
        <w:rPr>
          <w:rFonts w:ascii="Times New Roman" w:eastAsia="맑은 고딕" w:hAnsi="Times New Roman" w:cs="Times New Roman"/>
          <w:sz w:val="24"/>
          <w:szCs w:val="24"/>
        </w:rPr>
        <w:t>reporter</w:t>
      </w:r>
      <w:r w:rsidR="00086AC5" w:rsidRPr="003B22A0">
        <w:rPr>
          <w:rFonts w:ascii="Times New Roman" w:eastAsia="맑은 고딕" w:hAnsi="Times New Roman" w:cs="Times New Roman"/>
          <w:sz w:val="24"/>
          <w:szCs w:val="24"/>
        </w:rPr>
        <w:t xml:space="preserve"> cells under </w:t>
      </w:r>
      <w:r w:rsidR="00086AC5" w:rsidRPr="003B22A0">
        <w:rPr>
          <w:rFonts w:ascii="Times New Roman" w:eastAsia="맑은 고딕" w:hAnsi="Times New Roman" w:cs="Times New Roman"/>
          <w:sz w:val="24"/>
          <w:szCs w:val="24"/>
        </w:rPr>
        <w:lastRenderedPageBreak/>
        <w:t xml:space="preserve">their individual optimum conditions so that </w:t>
      </w:r>
      <w:r w:rsidR="002F7BF1" w:rsidRPr="003B22A0">
        <w:rPr>
          <w:rFonts w:ascii="Times New Roman" w:eastAsia="맑은 고딕" w:hAnsi="Times New Roman" w:cs="Times New Roman"/>
          <w:sz w:val="24"/>
          <w:szCs w:val="24"/>
        </w:rPr>
        <w:t>detecting</w:t>
      </w:r>
      <w:r w:rsidR="00086AC5" w:rsidRPr="003B22A0">
        <w:rPr>
          <w:rFonts w:ascii="Times New Roman" w:eastAsia="맑은 고딕" w:hAnsi="Times New Roman" w:cs="Times New Roman"/>
          <w:sz w:val="24"/>
          <w:szCs w:val="24"/>
        </w:rPr>
        <w:t xml:space="preserve"> reactions can be carried out at 30°C regardless of their growth, which minimizes the functional impediment under each condition. </w:t>
      </w:r>
      <w:r w:rsidR="003454AF" w:rsidRPr="003B22A0">
        <w:rPr>
          <w:rFonts w:ascii="Times New Roman" w:eastAsia="맑은 고딕" w:hAnsi="Times New Roman" w:cs="Times New Roman"/>
          <w:sz w:val="24"/>
          <w:szCs w:val="24"/>
        </w:rPr>
        <w:t>In addition</w:t>
      </w:r>
      <w:r w:rsidR="00086AC5" w:rsidRPr="003B22A0">
        <w:rPr>
          <w:rFonts w:ascii="Times New Roman" w:eastAsia="맑은 고딕" w:hAnsi="Times New Roman" w:cs="Times New Roman"/>
          <w:sz w:val="24"/>
          <w:szCs w:val="24"/>
        </w:rPr>
        <w:t xml:space="preserve">, it was anticipated that the </w:t>
      </w:r>
      <w:r w:rsidR="00AB3545" w:rsidRPr="003B22A0">
        <w:rPr>
          <w:rFonts w:ascii="Times New Roman" w:eastAsia="맑은 고딕" w:hAnsi="Times New Roman" w:cs="Times New Roman"/>
          <w:sz w:val="24"/>
          <w:szCs w:val="24"/>
        </w:rPr>
        <w:t xml:space="preserve">expression and activation of </w:t>
      </w:r>
      <w:r w:rsidR="00086AC5" w:rsidRPr="003B22A0">
        <w:rPr>
          <w:rFonts w:ascii="Times New Roman" w:eastAsia="맑은 고딕" w:hAnsi="Times New Roman" w:cs="Times New Roman"/>
          <w:sz w:val="24"/>
          <w:szCs w:val="24"/>
        </w:rPr>
        <w:t>DmpR protein</w:t>
      </w:r>
      <w:r w:rsidR="00AB3545" w:rsidRPr="003B22A0">
        <w:rPr>
          <w:rFonts w:ascii="Times New Roman" w:eastAsia="맑은 고딕" w:hAnsi="Times New Roman" w:cs="Times New Roman"/>
          <w:sz w:val="24"/>
          <w:szCs w:val="24"/>
        </w:rPr>
        <w:t xml:space="preserve"> originated from </w:t>
      </w:r>
      <w:r w:rsidR="00AB3545" w:rsidRPr="003B22A0">
        <w:rPr>
          <w:rFonts w:ascii="Times New Roman" w:eastAsia="맑은 고딕" w:hAnsi="Times New Roman" w:cs="Times New Roman"/>
          <w:i/>
          <w:sz w:val="24"/>
          <w:szCs w:val="24"/>
        </w:rPr>
        <w:t>Pseudomonas putida</w:t>
      </w:r>
      <w:r w:rsidR="00086AC5" w:rsidRPr="003B22A0">
        <w:rPr>
          <w:rFonts w:ascii="Times New Roman" w:eastAsia="맑은 고딕" w:hAnsi="Times New Roman" w:cs="Times New Roman"/>
          <w:sz w:val="24"/>
          <w:szCs w:val="24"/>
        </w:rPr>
        <w:t xml:space="preserve"> would be maximized when </w:t>
      </w:r>
      <w:r w:rsidR="00086AC5" w:rsidRPr="003B22A0">
        <w:rPr>
          <w:rFonts w:ascii="Times New Roman" w:eastAsia="맑은 고딕" w:hAnsi="Times New Roman" w:cs="Times New Roman"/>
          <w:i/>
          <w:sz w:val="24"/>
          <w:szCs w:val="24"/>
        </w:rPr>
        <w:t>Pseudomonas</w:t>
      </w:r>
      <w:r w:rsidR="00086AC5" w:rsidRPr="003B22A0">
        <w:rPr>
          <w:rFonts w:ascii="Times New Roman" w:eastAsia="맑은 고딕" w:hAnsi="Times New Roman" w:cs="Times New Roman"/>
          <w:sz w:val="24"/>
          <w:szCs w:val="24"/>
        </w:rPr>
        <w:t xml:space="preserve"> was used as the </w:t>
      </w:r>
      <w:r w:rsidR="000353F5" w:rsidRPr="003B22A0">
        <w:rPr>
          <w:rFonts w:ascii="Times New Roman" w:eastAsia="맑은 고딕" w:hAnsi="Times New Roman" w:cs="Times New Roman"/>
          <w:sz w:val="24"/>
          <w:szCs w:val="24"/>
        </w:rPr>
        <w:t>detector</w:t>
      </w:r>
      <w:r w:rsidR="00C95587" w:rsidRPr="003B22A0">
        <w:rPr>
          <w:rFonts w:ascii="Times New Roman" w:eastAsia="맑은 고딕" w:hAnsi="Times New Roman" w:cs="Times New Roman"/>
          <w:sz w:val="24"/>
          <w:szCs w:val="24"/>
        </w:rPr>
        <w:t xml:space="preserve"> host. So </w:t>
      </w:r>
      <w:r w:rsidR="00086AC5" w:rsidRPr="003B22A0">
        <w:rPr>
          <w:rFonts w:ascii="Times New Roman" w:eastAsia="맑은 고딕" w:hAnsi="Times New Roman" w:cs="Times New Roman"/>
          <w:i/>
          <w:sz w:val="24"/>
          <w:szCs w:val="24"/>
        </w:rPr>
        <w:t>P. putida</w:t>
      </w:r>
      <w:r w:rsidR="00086AC5" w:rsidRPr="003B22A0">
        <w:rPr>
          <w:rFonts w:ascii="Times New Roman" w:eastAsia="맑은 고딕" w:hAnsi="Times New Roman" w:cs="Times New Roman"/>
          <w:sz w:val="24"/>
          <w:szCs w:val="24"/>
        </w:rPr>
        <w:t xml:space="preserve"> </w:t>
      </w:r>
      <w:r w:rsidR="00C95587" w:rsidRPr="003B22A0">
        <w:rPr>
          <w:rFonts w:ascii="Times New Roman" w:eastAsia="맑은 고딕" w:hAnsi="Times New Roman" w:cs="Times New Roman"/>
          <w:sz w:val="24"/>
          <w:szCs w:val="24"/>
        </w:rPr>
        <w:t xml:space="preserve">detector </w:t>
      </w:r>
      <w:r w:rsidR="00086AC5" w:rsidRPr="003B22A0">
        <w:rPr>
          <w:rFonts w:ascii="Times New Roman" w:eastAsia="맑은 고딕" w:hAnsi="Times New Roman" w:cs="Times New Roman"/>
          <w:sz w:val="24"/>
          <w:szCs w:val="24"/>
        </w:rPr>
        <w:t xml:space="preserve">was constructed by inserting the </w:t>
      </w:r>
      <w:r w:rsidR="00086AC5" w:rsidRPr="003B22A0">
        <w:rPr>
          <w:rFonts w:ascii="Times New Roman" w:eastAsia="맑은 고딕" w:hAnsi="Times New Roman" w:cs="Times New Roman"/>
          <w:color w:val="auto"/>
          <w:sz w:val="24"/>
          <w:szCs w:val="24"/>
        </w:rPr>
        <w:t>dmpR-luxI</w:t>
      </w:r>
      <w:r w:rsidR="006F389B" w:rsidRPr="003B22A0">
        <w:rPr>
          <w:rFonts w:ascii="Times New Roman" w:eastAsia="맑은 고딕" w:hAnsi="Times New Roman" w:cs="Times New Roman"/>
          <w:color w:val="auto"/>
          <w:sz w:val="24"/>
          <w:szCs w:val="24"/>
        </w:rPr>
        <w:t>-rfp</w:t>
      </w:r>
      <w:r w:rsidR="00086AC5" w:rsidRPr="003B22A0">
        <w:rPr>
          <w:rFonts w:ascii="Times New Roman" w:eastAsia="맑은 고딕" w:hAnsi="Times New Roman" w:cs="Times New Roman"/>
          <w:color w:val="auto"/>
          <w:sz w:val="24"/>
          <w:szCs w:val="24"/>
        </w:rPr>
        <w:t xml:space="preserve"> circuit into the pSEVA vector</w:t>
      </w:r>
      <w:r w:rsidR="0042281D" w:rsidRPr="003B22A0">
        <w:rPr>
          <w:rFonts w:ascii="Times New Roman" w:eastAsia="맑은 고딕" w:hAnsi="Times New Roman" w:cs="Times New Roman"/>
          <w:color w:val="auto"/>
          <w:sz w:val="24"/>
          <w:szCs w:val="24"/>
        </w:rPr>
        <w:t xml:space="preserve"> [</w:t>
      </w:r>
      <w:r w:rsidR="009249E1" w:rsidRPr="003B22A0">
        <w:rPr>
          <w:rFonts w:ascii="Times New Roman" w:eastAsia="맑은 고딕" w:hAnsi="Times New Roman" w:cs="Times New Roman"/>
          <w:color w:val="auto"/>
          <w:sz w:val="24"/>
          <w:szCs w:val="24"/>
        </w:rPr>
        <w:t>17</w:t>
      </w:r>
      <w:r w:rsidR="0042281D" w:rsidRPr="003B22A0">
        <w:rPr>
          <w:rFonts w:ascii="Times New Roman" w:eastAsia="맑은 고딕" w:hAnsi="Times New Roman" w:cs="Times New Roman"/>
          <w:color w:val="auto"/>
          <w:sz w:val="24"/>
          <w:szCs w:val="24"/>
        </w:rPr>
        <w:t>]</w:t>
      </w:r>
      <w:r w:rsidR="00086AC5" w:rsidRPr="003B22A0">
        <w:rPr>
          <w:rFonts w:ascii="Times New Roman" w:eastAsia="맑은 고딕" w:hAnsi="Times New Roman" w:cs="Times New Roman"/>
          <w:color w:val="auto"/>
          <w:sz w:val="24"/>
          <w:szCs w:val="24"/>
        </w:rPr>
        <w:t>, whose performance was measured alongside the</w:t>
      </w:r>
      <w:r w:rsidR="00086AC5" w:rsidRPr="003B22A0">
        <w:rPr>
          <w:rFonts w:ascii="Times New Roman" w:eastAsia="맑은 고딕" w:hAnsi="Times New Roman" w:cs="Times New Roman"/>
          <w:sz w:val="24"/>
          <w:szCs w:val="24"/>
        </w:rPr>
        <w:t xml:space="preserve"> </w:t>
      </w:r>
      <w:r w:rsidR="00086AC5" w:rsidRPr="003B22A0">
        <w:rPr>
          <w:rFonts w:ascii="Times New Roman" w:eastAsia="맑은 고딕" w:hAnsi="Times New Roman" w:cs="Times New Roman"/>
          <w:i/>
          <w:sz w:val="24"/>
          <w:szCs w:val="24"/>
        </w:rPr>
        <w:t>E. coli</w:t>
      </w:r>
      <w:r w:rsidR="00086AC5" w:rsidRPr="003B22A0">
        <w:rPr>
          <w:rFonts w:ascii="Times New Roman" w:eastAsia="맑은 고딕" w:hAnsi="Times New Roman" w:cs="Times New Roman"/>
          <w:sz w:val="24"/>
          <w:szCs w:val="24"/>
        </w:rPr>
        <w:t xml:space="preserve"> </w:t>
      </w:r>
      <w:r w:rsidR="0045567E" w:rsidRPr="003B22A0">
        <w:rPr>
          <w:rFonts w:ascii="Times New Roman" w:eastAsia="맑은 고딕" w:hAnsi="Times New Roman" w:cs="Times New Roman"/>
          <w:sz w:val="24"/>
          <w:szCs w:val="24"/>
        </w:rPr>
        <w:t>reporter</w:t>
      </w:r>
      <w:r w:rsidR="00086AC5" w:rsidRPr="003B22A0">
        <w:rPr>
          <w:rFonts w:ascii="Times New Roman" w:eastAsia="맑은 고딕" w:hAnsi="Times New Roman" w:cs="Times New Roman"/>
          <w:sz w:val="24"/>
          <w:szCs w:val="24"/>
        </w:rPr>
        <w:t xml:space="preserve">. The resulting GFP signal was shown to have been strengthened by approx. 5 times when compared to the </w:t>
      </w:r>
      <w:r w:rsidR="00086AC5" w:rsidRPr="003B22A0">
        <w:rPr>
          <w:rFonts w:ascii="Times New Roman" w:eastAsia="맑은 고딕" w:hAnsi="Times New Roman" w:cs="Times New Roman"/>
          <w:i/>
          <w:sz w:val="24"/>
          <w:szCs w:val="24"/>
        </w:rPr>
        <w:t>E. coli</w:t>
      </w:r>
      <w:r w:rsidR="00C95587" w:rsidRPr="003B22A0">
        <w:rPr>
          <w:rFonts w:ascii="Times New Roman" w:eastAsia="맑은 고딕" w:hAnsi="Times New Roman" w:cs="Times New Roman"/>
          <w:sz w:val="24"/>
          <w:szCs w:val="24"/>
        </w:rPr>
        <w:t xml:space="preserve"> sender (Figure 6A</w:t>
      </w:r>
      <w:r w:rsidR="00086AC5" w:rsidRPr="003B22A0">
        <w:rPr>
          <w:rFonts w:ascii="Times New Roman" w:eastAsia="맑은 고딕" w:hAnsi="Times New Roman" w:cs="Times New Roman"/>
          <w:sz w:val="24"/>
          <w:szCs w:val="24"/>
        </w:rPr>
        <w:t xml:space="preserve">). </w:t>
      </w:r>
    </w:p>
    <w:p w:rsidR="005765AF" w:rsidRPr="003B22A0" w:rsidRDefault="00BB1DDB" w:rsidP="00985D7E">
      <w:pPr>
        <w:pStyle w:val="a3"/>
        <w:snapToGrid w:val="0"/>
        <w:spacing w:line="360" w:lineRule="auto"/>
        <w:ind w:firstLineChars="257" w:firstLine="565"/>
        <w:rPr>
          <w:rFonts w:ascii="Times New Roman" w:eastAsia="맑은 고딕" w:hAnsi="Times New Roman" w:cs="Times New Roman"/>
          <w:sz w:val="24"/>
          <w:szCs w:val="24"/>
        </w:rPr>
      </w:pPr>
      <w:r w:rsidRPr="003B22A0">
        <w:rPr>
          <w:rFonts w:ascii="Times New Roman" w:eastAsia="맑은 고딕" w:hAnsi="Times New Roman" w:cs="Times New Roman" w:hint="eastAsia"/>
          <w:sz w:val="22"/>
          <w:szCs w:val="22"/>
        </w:rPr>
        <w:t xml:space="preserve">Lastly, we investigate the </w:t>
      </w:r>
      <w:r w:rsidRPr="003B22A0">
        <w:rPr>
          <w:rFonts w:ascii="Times New Roman" w:eastAsia="맑은 고딕" w:hAnsi="Times New Roman" w:cs="Times New Roman"/>
          <w:sz w:val="22"/>
          <w:szCs w:val="22"/>
        </w:rPr>
        <w:t>compatibility</w:t>
      </w:r>
      <w:r w:rsidRPr="003B22A0">
        <w:rPr>
          <w:rFonts w:ascii="Times New Roman" w:eastAsia="맑은 고딕" w:hAnsi="Times New Roman" w:cs="Times New Roman" w:hint="eastAsia"/>
          <w:sz w:val="22"/>
          <w:szCs w:val="22"/>
        </w:rPr>
        <w:t xml:space="preserve"> </w:t>
      </w:r>
      <w:r w:rsidRPr="003B22A0">
        <w:rPr>
          <w:rFonts w:ascii="Times New Roman" w:eastAsia="맑은 고딕" w:hAnsi="Times New Roman" w:cs="Times New Roman"/>
          <w:sz w:val="22"/>
          <w:szCs w:val="22"/>
        </w:rPr>
        <w:t>of the freeze based biosensor mixture with alginate bead [</w:t>
      </w:r>
      <w:r w:rsidR="00E11D97" w:rsidRPr="003B22A0">
        <w:rPr>
          <w:rFonts w:ascii="Times New Roman" w:eastAsia="맑은 고딕" w:hAnsi="Times New Roman" w:cs="Times New Roman"/>
          <w:sz w:val="22"/>
          <w:szCs w:val="22"/>
        </w:rPr>
        <w:t>18</w:t>
      </w:r>
      <w:r w:rsidRPr="003B22A0">
        <w:rPr>
          <w:rFonts w:ascii="Times New Roman" w:eastAsia="맑은 고딕" w:hAnsi="Times New Roman" w:cs="Times New Roman"/>
          <w:sz w:val="22"/>
          <w:szCs w:val="22"/>
        </w:rPr>
        <w:t xml:space="preserve">]. </w:t>
      </w:r>
      <w:r w:rsidR="001A4CA4" w:rsidRPr="003B22A0">
        <w:rPr>
          <w:rFonts w:ascii="Times New Roman" w:eastAsia="맑은 고딕" w:hAnsi="Times New Roman" w:cs="Times New Roman"/>
          <w:sz w:val="22"/>
          <w:szCs w:val="22"/>
        </w:rPr>
        <w:t>T</w:t>
      </w:r>
      <w:r w:rsidR="00F21A6D" w:rsidRPr="003B22A0">
        <w:rPr>
          <w:rFonts w:ascii="Times New Roman" w:eastAsia="맑은 고딕" w:hAnsi="Times New Roman" w:cs="Times New Roman"/>
          <w:sz w:val="24"/>
          <w:szCs w:val="24"/>
        </w:rPr>
        <w:t>o create the beads of approx. 2 mm diameter for the mobilized</w:t>
      </w:r>
      <w:r w:rsidR="0084432E" w:rsidRPr="003B22A0">
        <w:rPr>
          <w:rFonts w:ascii="Times New Roman" w:eastAsia="맑은 고딕" w:hAnsi="Times New Roman" w:cs="Times New Roman"/>
          <w:sz w:val="24"/>
          <w:szCs w:val="24"/>
        </w:rPr>
        <w:t xml:space="preserve"> </w:t>
      </w:r>
      <w:r w:rsidR="00D55B8E" w:rsidRPr="003B22A0">
        <w:rPr>
          <w:rFonts w:ascii="Times New Roman" w:eastAsia="맑은 고딕" w:hAnsi="Times New Roman" w:cs="Times New Roman"/>
          <w:sz w:val="24"/>
          <w:szCs w:val="24"/>
        </w:rPr>
        <w:t>bead</w:t>
      </w:r>
      <w:r w:rsidR="0084432E" w:rsidRPr="003B22A0">
        <w:rPr>
          <w:rFonts w:ascii="Times New Roman" w:eastAsia="맑은 고딕" w:hAnsi="Times New Roman" w:cs="Times New Roman"/>
          <w:sz w:val="24"/>
          <w:szCs w:val="24"/>
        </w:rPr>
        <w:t xml:space="preserve"> </w:t>
      </w:r>
      <w:r w:rsidR="006B52F9" w:rsidRPr="003B22A0">
        <w:rPr>
          <w:rFonts w:ascii="Times New Roman" w:eastAsia="맑은 고딕" w:hAnsi="Times New Roman" w:cs="Times New Roman"/>
          <w:sz w:val="24"/>
          <w:szCs w:val="24"/>
        </w:rPr>
        <w:t>sensor</w:t>
      </w:r>
      <w:r w:rsidR="00D63CCC" w:rsidRPr="003B22A0">
        <w:rPr>
          <w:rFonts w:ascii="Times New Roman" w:eastAsia="맑은 고딕" w:hAnsi="Times New Roman" w:cs="Times New Roman"/>
          <w:sz w:val="24"/>
          <w:szCs w:val="24"/>
        </w:rPr>
        <w:t xml:space="preserve">, </w:t>
      </w:r>
      <w:r w:rsidR="00F21A6D" w:rsidRPr="003B22A0">
        <w:rPr>
          <w:rFonts w:ascii="Times New Roman" w:eastAsia="맑은 고딕" w:hAnsi="Times New Roman" w:cs="Times New Roman"/>
          <w:sz w:val="24"/>
          <w:szCs w:val="24"/>
        </w:rPr>
        <w:t xml:space="preserve">PBS diluted </w:t>
      </w:r>
      <w:r w:rsidR="00292688" w:rsidRPr="003B22A0">
        <w:rPr>
          <w:rFonts w:ascii="Times New Roman" w:eastAsia="맑은 고딕" w:hAnsi="Times New Roman" w:cs="Times New Roman"/>
          <w:sz w:val="24"/>
          <w:szCs w:val="24"/>
        </w:rPr>
        <w:t>freeze stock</w:t>
      </w:r>
      <w:r w:rsidR="00D63CCC" w:rsidRPr="003B22A0">
        <w:rPr>
          <w:rFonts w:ascii="Times New Roman" w:eastAsia="맑은 고딕" w:hAnsi="Times New Roman" w:cs="Times New Roman"/>
          <w:sz w:val="24"/>
          <w:szCs w:val="24"/>
        </w:rPr>
        <w:t xml:space="preserve"> solution and </w:t>
      </w:r>
      <w:r w:rsidR="00B82842" w:rsidRPr="003B22A0">
        <w:rPr>
          <w:rFonts w:ascii="Times New Roman" w:eastAsia="맑은 고딕" w:hAnsi="Times New Roman" w:cs="Times New Roman"/>
          <w:sz w:val="24"/>
          <w:szCs w:val="24"/>
        </w:rPr>
        <w:t xml:space="preserve">sodium </w:t>
      </w:r>
      <w:r w:rsidR="00292688" w:rsidRPr="003B22A0">
        <w:rPr>
          <w:rFonts w:ascii="Times New Roman" w:eastAsia="맑은 고딕" w:hAnsi="Times New Roman" w:cs="Times New Roman"/>
          <w:sz w:val="24"/>
          <w:szCs w:val="24"/>
        </w:rPr>
        <w:t xml:space="preserve">alginate </w:t>
      </w:r>
      <w:r w:rsidR="00F21A6D" w:rsidRPr="003B22A0">
        <w:rPr>
          <w:rFonts w:ascii="Times New Roman" w:eastAsia="맑은 고딕" w:hAnsi="Times New Roman" w:cs="Times New Roman"/>
          <w:sz w:val="24"/>
          <w:szCs w:val="24"/>
        </w:rPr>
        <w:t>solution</w:t>
      </w:r>
      <w:r w:rsidR="00B82842" w:rsidRPr="003B22A0">
        <w:rPr>
          <w:rFonts w:ascii="Times New Roman" w:eastAsia="맑은 고딕" w:hAnsi="Times New Roman" w:cs="Times New Roman"/>
          <w:sz w:val="24"/>
          <w:szCs w:val="24"/>
        </w:rPr>
        <w:t xml:space="preserve"> </w:t>
      </w:r>
      <w:r w:rsidR="00292688" w:rsidRPr="003B22A0">
        <w:rPr>
          <w:rFonts w:ascii="Times New Roman" w:eastAsia="맑은 고딕" w:hAnsi="Times New Roman" w:cs="Times New Roman"/>
          <w:sz w:val="24"/>
          <w:szCs w:val="24"/>
        </w:rPr>
        <w:t>(2% w/v)</w:t>
      </w:r>
      <w:r w:rsidR="00F21A6D" w:rsidRPr="003B22A0">
        <w:rPr>
          <w:rFonts w:ascii="Times New Roman" w:eastAsia="맑은 고딕" w:hAnsi="Times New Roman" w:cs="Times New Roman"/>
          <w:sz w:val="24"/>
          <w:szCs w:val="24"/>
        </w:rPr>
        <w:t xml:space="preserve"> w</w:t>
      </w:r>
      <w:r w:rsidR="00D63CCC" w:rsidRPr="003B22A0">
        <w:rPr>
          <w:rFonts w:ascii="Times New Roman" w:eastAsia="맑은 고딕" w:hAnsi="Times New Roman" w:cs="Times New Roman"/>
          <w:sz w:val="24"/>
          <w:szCs w:val="24"/>
        </w:rPr>
        <w:t xml:space="preserve">ere mixed, and dropped onto the </w:t>
      </w:r>
      <w:r w:rsidR="00292688" w:rsidRPr="003B22A0">
        <w:rPr>
          <w:rFonts w:ascii="Times New Roman" w:eastAsia="맑은 고딕" w:hAnsi="Times New Roman" w:cs="Times New Roman"/>
          <w:sz w:val="24"/>
          <w:szCs w:val="24"/>
        </w:rPr>
        <w:t>0.2</w:t>
      </w:r>
      <w:r w:rsidR="00F21A6D" w:rsidRPr="003B22A0">
        <w:rPr>
          <w:rFonts w:ascii="Times New Roman" w:eastAsia="맑은 고딕" w:hAnsi="Times New Roman" w:cs="Times New Roman"/>
          <w:sz w:val="24"/>
          <w:szCs w:val="24"/>
        </w:rPr>
        <w:t xml:space="preserve"> </w:t>
      </w:r>
      <w:r w:rsidR="00292688" w:rsidRPr="003B22A0">
        <w:rPr>
          <w:rFonts w:ascii="Times New Roman" w:eastAsia="맑은 고딕" w:hAnsi="Times New Roman" w:cs="Times New Roman"/>
          <w:sz w:val="24"/>
          <w:szCs w:val="24"/>
        </w:rPr>
        <w:t>mM CaCl2</w:t>
      </w:r>
      <w:r w:rsidR="00F21A6D" w:rsidRPr="003B22A0">
        <w:rPr>
          <w:rFonts w:ascii="Times New Roman" w:eastAsia="맑은 고딕" w:hAnsi="Times New Roman" w:cs="Times New Roman"/>
          <w:sz w:val="24"/>
          <w:szCs w:val="24"/>
        </w:rPr>
        <w:t xml:space="preserve"> solution using a syringe pump</w:t>
      </w:r>
      <w:r w:rsidR="00292688" w:rsidRPr="003B22A0">
        <w:rPr>
          <w:rFonts w:ascii="Times New Roman" w:eastAsia="맑은 고딕" w:hAnsi="Times New Roman" w:cs="Times New Roman"/>
          <w:sz w:val="24"/>
          <w:szCs w:val="24"/>
        </w:rPr>
        <w:t xml:space="preserve">. </w:t>
      </w:r>
      <w:r w:rsidR="00F21A6D" w:rsidRPr="003B22A0">
        <w:rPr>
          <w:rFonts w:ascii="Times New Roman" w:eastAsia="맑은 고딕" w:hAnsi="Times New Roman" w:cs="Times New Roman"/>
          <w:sz w:val="24"/>
          <w:szCs w:val="24"/>
        </w:rPr>
        <w:t>The</w:t>
      </w:r>
      <w:r w:rsidR="004D50C4" w:rsidRPr="003B22A0">
        <w:rPr>
          <w:rFonts w:ascii="Times New Roman" w:eastAsia="맑은 고딕" w:hAnsi="Times New Roman" w:cs="Times New Roman"/>
          <w:sz w:val="24"/>
          <w:szCs w:val="24"/>
        </w:rPr>
        <w:t xml:space="preserve"> </w:t>
      </w:r>
      <w:r w:rsidR="005D3CD6" w:rsidRPr="003B22A0">
        <w:rPr>
          <w:rFonts w:ascii="Times New Roman" w:eastAsia="맑은 고딕" w:hAnsi="Times New Roman" w:cs="Times New Roman"/>
          <w:sz w:val="24"/>
          <w:szCs w:val="24"/>
        </w:rPr>
        <w:t>biosensor</w:t>
      </w:r>
      <w:r w:rsidR="004D50C4" w:rsidRPr="003B22A0">
        <w:rPr>
          <w:rFonts w:ascii="Times New Roman" w:eastAsia="맑은 고딕" w:hAnsi="Times New Roman" w:cs="Times New Roman"/>
          <w:sz w:val="24"/>
          <w:szCs w:val="24"/>
        </w:rPr>
        <w:t xml:space="preserve"> </w:t>
      </w:r>
      <w:r w:rsidR="00D55B8E" w:rsidRPr="003B22A0">
        <w:rPr>
          <w:rFonts w:ascii="Times New Roman" w:eastAsia="맑은 고딕" w:hAnsi="Times New Roman" w:cs="Times New Roman"/>
          <w:sz w:val="24"/>
          <w:szCs w:val="24"/>
        </w:rPr>
        <w:t>bead</w:t>
      </w:r>
      <w:r w:rsidR="00D63CCC" w:rsidRPr="003B22A0">
        <w:rPr>
          <w:rFonts w:ascii="Times New Roman" w:eastAsia="맑은 고딕" w:hAnsi="Times New Roman" w:cs="Times New Roman"/>
          <w:sz w:val="24"/>
          <w:szCs w:val="24"/>
        </w:rPr>
        <w:t xml:space="preserve">s were then spread evenly on </w:t>
      </w:r>
      <w:r w:rsidR="004D50C4" w:rsidRPr="003B22A0">
        <w:rPr>
          <w:rFonts w:ascii="Times New Roman" w:eastAsia="맑은 고딕" w:hAnsi="Times New Roman" w:cs="Times New Roman"/>
          <w:sz w:val="24"/>
          <w:szCs w:val="24"/>
        </w:rPr>
        <w:t>90</w:t>
      </w:r>
      <w:r w:rsidR="00F21A6D" w:rsidRPr="003B22A0">
        <w:rPr>
          <w:rFonts w:ascii="Times New Roman" w:eastAsia="맑은 고딕" w:hAnsi="Times New Roman" w:cs="Times New Roman"/>
          <w:sz w:val="24"/>
          <w:szCs w:val="24"/>
        </w:rPr>
        <w:t xml:space="preserve"> </w:t>
      </w:r>
      <w:r w:rsidR="004D50C4" w:rsidRPr="003B22A0">
        <w:rPr>
          <w:rFonts w:ascii="Times New Roman" w:eastAsia="맑은 고딕" w:hAnsi="Times New Roman" w:cs="Times New Roman"/>
          <w:sz w:val="24"/>
          <w:szCs w:val="24"/>
        </w:rPr>
        <w:t xml:space="preserve">mm </w:t>
      </w:r>
      <w:r w:rsidR="00F21A6D" w:rsidRPr="003B22A0">
        <w:rPr>
          <w:rFonts w:ascii="Times New Roman" w:eastAsia="맑은 고딕" w:hAnsi="Times New Roman" w:cs="Times New Roman"/>
          <w:sz w:val="24"/>
          <w:szCs w:val="24"/>
        </w:rPr>
        <w:t>plate, at the center of which</w:t>
      </w:r>
      <w:r w:rsidR="004D50C4" w:rsidRPr="003B22A0">
        <w:rPr>
          <w:rFonts w:ascii="Times New Roman" w:eastAsia="맑은 고딕" w:hAnsi="Times New Roman" w:cs="Times New Roman"/>
          <w:sz w:val="24"/>
          <w:szCs w:val="24"/>
        </w:rPr>
        <w:t xml:space="preserve"> </w:t>
      </w:r>
      <w:r w:rsidR="00F21A6D" w:rsidRPr="003B22A0">
        <w:rPr>
          <w:rFonts w:ascii="Times New Roman" w:eastAsia="맑은 고딕" w:hAnsi="Times New Roman" w:cs="Times New Roman"/>
          <w:sz w:val="24"/>
          <w:szCs w:val="24"/>
        </w:rPr>
        <w:t xml:space="preserve">10 </w:t>
      </w:r>
      <w:r w:rsidR="00186E3C" w:rsidRPr="003B22A0">
        <w:rPr>
          <w:rFonts w:ascii="Symbol" w:eastAsia="맑은 고딕" w:hAnsi="Symbol" w:cs="Times New Roman"/>
          <w:sz w:val="24"/>
          <w:szCs w:val="24"/>
        </w:rPr>
        <w:t></w:t>
      </w:r>
      <w:r w:rsidR="00F21A6D" w:rsidRPr="003B22A0">
        <w:rPr>
          <w:rFonts w:ascii="Times New Roman" w:eastAsia="맑은 고딕" w:hAnsi="Times New Roman" w:cs="Times New Roman"/>
          <w:sz w:val="24"/>
          <w:szCs w:val="24"/>
        </w:rPr>
        <w:t xml:space="preserve">L of </w:t>
      </w:r>
      <w:r w:rsidR="004D50C4" w:rsidRPr="003B22A0">
        <w:rPr>
          <w:rFonts w:ascii="Times New Roman" w:eastAsia="맑은 고딕" w:hAnsi="Times New Roman" w:cs="Times New Roman"/>
          <w:sz w:val="24"/>
          <w:szCs w:val="24"/>
        </w:rPr>
        <w:t>2</w:t>
      </w:r>
      <w:r w:rsidR="00F21A6D" w:rsidRPr="003B22A0">
        <w:rPr>
          <w:rFonts w:ascii="Times New Roman" w:eastAsia="맑은 고딕" w:hAnsi="Times New Roman" w:cs="Times New Roman"/>
          <w:sz w:val="24"/>
          <w:szCs w:val="24"/>
        </w:rPr>
        <w:t xml:space="preserve"> </w:t>
      </w:r>
      <w:r w:rsidR="004D50C4" w:rsidRPr="003B22A0">
        <w:rPr>
          <w:rFonts w:ascii="Times New Roman" w:eastAsia="맑은 고딕" w:hAnsi="Times New Roman" w:cs="Times New Roman"/>
          <w:sz w:val="24"/>
          <w:szCs w:val="24"/>
        </w:rPr>
        <w:t>mM phenol</w:t>
      </w:r>
      <w:r w:rsidR="00F21A6D" w:rsidRPr="003B22A0">
        <w:rPr>
          <w:rFonts w:ascii="Times New Roman" w:eastAsia="맑은 고딕" w:hAnsi="Times New Roman" w:cs="Times New Roman"/>
          <w:sz w:val="24"/>
          <w:szCs w:val="24"/>
        </w:rPr>
        <w:t xml:space="preserve"> was appl</w:t>
      </w:r>
      <w:r w:rsidR="00D63CCC" w:rsidRPr="003B22A0">
        <w:rPr>
          <w:rFonts w:ascii="Times New Roman" w:eastAsia="맑은 고딕" w:hAnsi="Times New Roman" w:cs="Times New Roman"/>
          <w:sz w:val="24"/>
          <w:szCs w:val="24"/>
        </w:rPr>
        <w:t xml:space="preserve">ied. The result showed that, </w:t>
      </w:r>
      <w:r w:rsidR="00F21A6D" w:rsidRPr="003B22A0">
        <w:rPr>
          <w:rFonts w:ascii="Times New Roman" w:eastAsia="맑은 고딕" w:hAnsi="Times New Roman" w:cs="Times New Roman"/>
          <w:sz w:val="24"/>
          <w:szCs w:val="24"/>
        </w:rPr>
        <w:t xml:space="preserve">the </w:t>
      </w:r>
      <w:r w:rsidR="00D63CCC" w:rsidRPr="003B22A0">
        <w:rPr>
          <w:rFonts w:ascii="Times New Roman" w:eastAsia="맑은 고딕" w:hAnsi="Times New Roman" w:cs="Times New Roman"/>
          <w:sz w:val="24"/>
          <w:szCs w:val="24"/>
        </w:rPr>
        <w:t xml:space="preserve">rfp signal of </w:t>
      </w:r>
      <w:r w:rsidR="001A4135" w:rsidRPr="003B22A0">
        <w:rPr>
          <w:rFonts w:ascii="Times New Roman" w:eastAsia="맑은 고딕" w:hAnsi="Times New Roman" w:cs="Times New Roman"/>
          <w:sz w:val="24"/>
          <w:szCs w:val="24"/>
        </w:rPr>
        <w:t>phenol</w:t>
      </w:r>
      <w:r w:rsidR="00F21A6D" w:rsidRPr="003B22A0">
        <w:rPr>
          <w:rFonts w:ascii="Times New Roman" w:eastAsia="맑은 고딕" w:hAnsi="Times New Roman" w:cs="Times New Roman"/>
          <w:sz w:val="24"/>
          <w:szCs w:val="24"/>
        </w:rPr>
        <w:t xml:space="preserve"> detecting</w:t>
      </w:r>
      <w:r w:rsidR="001A4135" w:rsidRPr="003B22A0">
        <w:rPr>
          <w:rFonts w:ascii="Times New Roman" w:eastAsia="맑은 고딕" w:hAnsi="Times New Roman" w:cs="Times New Roman"/>
          <w:sz w:val="24"/>
          <w:szCs w:val="24"/>
        </w:rPr>
        <w:t xml:space="preserve"> </w:t>
      </w:r>
      <w:r w:rsidR="00D63CCC" w:rsidRPr="003B22A0">
        <w:rPr>
          <w:rFonts w:ascii="Times New Roman" w:eastAsia="맑은 고딕" w:hAnsi="Times New Roman" w:cs="Times New Roman"/>
          <w:sz w:val="24"/>
          <w:szCs w:val="24"/>
        </w:rPr>
        <w:t>sender was observed within</w:t>
      </w:r>
      <w:r w:rsidR="00F21A6D" w:rsidRPr="003B22A0">
        <w:rPr>
          <w:rFonts w:ascii="Times New Roman" w:eastAsia="맑은 고딕" w:hAnsi="Times New Roman" w:cs="Times New Roman"/>
          <w:sz w:val="24"/>
          <w:szCs w:val="24"/>
        </w:rPr>
        <w:t xml:space="preserve"> approx.</w:t>
      </w:r>
      <w:r w:rsidR="00E017AB" w:rsidRPr="003B22A0">
        <w:rPr>
          <w:rFonts w:ascii="Times New Roman" w:eastAsia="맑은 고딕" w:hAnsi="Times New Roman" w:cs="Times New Roman"/>
          <w:sz w:val="24"/>
          <w:szCs w:val="24"/>
        </w:rPr>
        <w:t xml:space="preserve"> 1</w:t>
      </w:r>
      <w:r w:rsidR="00F21A6D" w:rsidRPr="003B22A0">
        <w:rPr>
          <w:rFonts w:ascii="Times New Roman" w:eastAsia="맑은 고딕" w:hAnsi="Times New Roman" w:cs="Times New Roman"/>
          <w:sz w:val="24"/>
          <w:szCs w:val="24"/>
        </w:rPr>
        <w:t xml:space="preserve"> </w:t>
      </w:r>
      <w:r w:rsidR="00E017AB" w:rsidRPr="003B22A0">
        <w:rPr>
          <w:rFonts w:ascii="Times New Roman" w:eastAsia="맑은 고딕" w:hAnsi="Times New Roman" w:cs="Times New Roman"/>
          <w:sz w:val="24"/>
          <w:szCs w:val="24"/>
        </w:rPr>
        <w:t xml:space="preserve">cm </w:t>
      </w:r>
      <w:r w:rsidR="00F21A6D" w:rsidRPr="003B22A0">
        <w:rPr>
          <w:rFonts w:ascii="Times New Roman" w:eastAsia="맑은 고딕" w:hAnsi="Times New Roman" w:cs="Times New Roman"/>
          <w:sz w:val="24"/>
          <w:szCs w:val="24"/>
        </w:rPr>
        <w:t>radius</w:t>
      </w:r>
      <w:r w:rsidR="00D63CCC" w:rsidRPr="003B22A0">
        <w:rPr>
          <w:rFonts w:ascii="Times New Roman" w:eastAsia="맑은 고딕" w:hAnsi="Times New Roman" w:cs="Times New Roman"/>
          <w:sz w:val="24"/>
          <w:szCs w:val="24"/>
        </w:rPr>
        <w:t xml:space="preserve"> area</w:t>
      </w:r>
      <w:r w:rsidR="00F21A6D" w:rsidRPr="003B22A0">
        <w:rPr>
          <w:rFonts w:ascii="Times New Roman" w:eastAsia="맑은 고딕" w:hAnsi="Times New Roman" w:cs="Times New Roman"/>
          <w:sz w:val="24"/>
          <w:szCs w:val="24"/>
        </w:rPr>
        <w:t>; while the gfp fluorescence in the</w:t>
      </w:r>
      <w:r w:rsidR="00E017AB" w:rsidRPr="003B22A0">
        <w:rPr>
          <w:rFonts w:ascii="Times New Roman" w:eastAsia="맑은 고딕" w:hAnsi="Times New Roman" w:cs="Times New Roman"/>
          <w:sz w:val="24"/>
          <w:szCs w:val="24"/>
        </w:rPr>
        <w:t xml:space="preserve"> receiver</w:t>
      </w:r>
      <w:r w:rsidR="00D63CCC" w:rsidRPr="003B22A0">
        <w:rPr>
          <w:rFonts w:ascii="Times New Roman" w:eastAsia="맑은 고딕" w:hAnsi="Times New Roman" w:cs="Times New Roman"/>
          <w:sz w:val="24"/>
          <w:szCs w:val="24"/>
        </w:rPr>
        <w:t xml:space="preserve"> was observed within</w:t>
      </w:r>
      <w:r w:rsidR="00F21A6D" w:rsidRPr="003B22A0">
        <w:rPr>
          <w:rFonts w:ascii="Times New Roman" w:eastAsia="맑은 고딕" w:hAnsi="Times New Roman" w:cs="Times New Roman"/>
          <w:sz w:val="24"/>
          <w:szCs w:val="24"/>
        </w:rPr>
        <w:t xml:space="preserve"> approx. 2 cm radius</w:t>
      </w:r>
      <w:r w:rsidR="00D63CCC" w:rsidRPr="003B22A0">
        <w:rPr>
          <w:rFonts w:ascii="Times New Roman" w:eastAsia="맑은 고딕" w:hAnsi="Times New Roman" w:cs="Times New Roman"/>
          <w:sz w:val="24"/>
          <w:szCs w:val="24"/>
        </w:rPr>
        <w:t xml:space="preserve"> area</w:t>
      </w:r>
      <w:r w:rsidR="00F21A6D" w:rsidRPr="003B22A0">
        <w:rPr>
          <w:rFonts w:ascii="Times New Roman" w:eastAsia="맑은 고딕" w:hAnsi="Times New Roman" w:cs="Times New Roman"/>
          <w:sz w:val="24"/>
          <w:szCs w:val="24"/>
        </w:rPr>
        <w:t xml:space="preserve">, which is twice </w:t>
      </w:r>
      <w:r w:rsidR="00D63CCC" w:rsidRPr="003B22A0">
        <w:rPr>
          <w:rFonts w:ascii="Times New Roman" w:eastAsia="맑은 고딕" w:hAnsi="Times New Roman" w:cs="Times New Roman"/>
          <w:sz w:val="24"/>
          <w:szCs w:val="24"/>
        </w:rPr>
        <w:t>the area of</w:t>
      </w:r>
      <w:r w:rsidR="00F21A6D" w:rsidRPr="003B22A0">
        <w:rPr>
          <w:rFonts w:ascii="Times New Roman" w:eastAsia="맑은 고딕" w:hAnsi="Times New Roman" w:cs="Times New Roman"/>
          <w:sz w:val="24"/>
          <w:szCs w:val="24"/>
        </w:rPr>
        <w:t xml:space="preserve"> the</w:t>
      </w:r>
      <w:r w:rsidR="00E017AB" w:rsidRPr="003B22A0">
        <w:rPr>
          <w:rFonts w:ascii="Times New Roman" w:eastAsia="맑은 고딕" w:hAnsi="Times New Roman" w:cs="Times New Roman"/>
          <w:sz w:val="24"/>
          <w:szCs w:val="24"/>
        </w:rPr>
        <w:t xml:space="preserve"> </w:t>
      </w:r>
      <w:r w:rsidR="00E2269A" w:rsidRPr="003B22A0">
        <w:rPr>
          <w:rFonts w:ascii="Times New Roman" w:eastAsia="맑은 고딕" w:hAnsi="Times New Roman" w:cs="Times New Roman"/>
          <w:sz w:val="24"/>
          <w:szCs w:val="24"/>
        </w:rPr>
        <w:t>sender</w:t>
      </w:r>
      <w:r w:rsidR="00FC4E2B" w:rsidRPr="003B22A0">
        <w:rPr>
          <w:rFonts w:ascii="Times New Roman" w:eastAsia="맑은 고딕" w:hAnsi="Times New Roman" w:cs="Times New Roman"/>
          <w:sz w:val="24"/>
          <w:szCs w:val="24"/>
        </w:rPr>
        <w:t xml:space="preserve"> (</w:t>
      </w:r>
      <w:r w:rsidR="00D55B8E" w:rsidRPr="003B22A0">
        <w:rPr>
          <w:rFonts w:ascii="Times New Roman" w:eastAsia="맑은 고딕" w:hAnsi="Times New Roman" w:cs="Times New Roman"/>
          <w:sz w:val="24"/>
          <w:szCs w:val="24"/>
        </w:rPr>
        <w:t>Figure</w:t>
      </w:r>
      <w:r w:rsidR="00FC4E2B" w:rsidRPr="003B22A0">
        <w:rPr>
          <w:rFonts w:ascii="Times New Roman" w:eastAsia="맑은 고딕" w:hAnsi="Times New Roman" w:cs="Times New Roman"/>
          <w:sz w:val="24"/>
          <w:szCs w:val="24"/>
        </w:rPr>
        <w:t xml:space="preserve"> </w:t>
      </w:r>
      <w:r w:rsidR="00936C38" w:rsidRPr="003B22A0">
        <w:rPr>
          <w:rFonts w:ascii="Times New Roman" w:eastAsia="맑은 고딕" w:hAnsi="Times New Roman" w:cs="Times New Roman"/>
          <w:sz w:val="24"/>
          <w:szCs w:val="24"/>
        </w:rPr>
        <w:t>6??</w:t>
      </w:r>
      <w:r w:rsidR="00FC4E2B" w:rsidRPr="003B22A0">
        <w:rPr>
          <w:rFonts w:ascii="Times New Roman" w:eastAsia="맑은 고딕" w:hAnsi="Times New Roman" w:cs="Times New Roman"/>
          <w:sz w:val="24"/>
          <w:szCs w:val="24"/>
        </w:rPr>
        <w:t>)</w:t>
      </w:r>
      <w:r w:rsidR="00E017AB" w:rsidRPr="003B22A0">
        <w:rPr>
          <w:rFonts w:ascii="Times New Roman" w:eastAsia="맑은 고딕" w:hAnsi="Times New Roman" w:cs="Times New Roman"/>
          <w:sz w:val="24"/>
          <w:szCs w:val="24"/>
        </w:rPr>
        <w:t xml:space="preserve">. </w:t>
      </w:r>
      <w:r w:rsidR="00F21A6D" w:rsidRPr="003B22A0">
        <w:rPr>
          <w:rFonts w:ascii="Times New Roman" w:eastAsia="맑은 고딕" w:hAnsi="Times New Roman" w:cs="Times New Roman"/>
          <w:sz w:val="24"/>
          <w:szCs w:val="24"/>
        </w:rPr>
        <w:t xml:space="preserve">Such expansion of the detection area indicates that the detection activity </w:t>
      </w:r>
      <w:r w:rsidR="005747DC" w:rsidRPr="003B22A0">
        <w:rPr>
          <w:rFonts w:ascii="Times New Roman" w:eastAsia="맑은 고딕" w:hAnsi="Times New Roman" w:cs="Times New Roman"/>
          <w:sz w:val="24"/>
          <w:szCs w:val="24"/>
        </w:rPr>
        <w:t xml:space="preserve">for phenol that </w:t>
      </w:r>
      <w:r w:rsidR="00F21A6D" w:rsidRPr="003B22A0">
        <w:rPr>
          <w:rFonts w:ascii="Times New Roman" w:eastAsia="맑은 고딕" w:hAnsi="Times New Roman" w:cs="Times New Roman"/>
          <w:sz w:val="24"/>
          <w:szCs w:val="24"/>
        </w:rPr>
        <w:t xml:space="preserve">could not be </w:t>
      </w:r>
      <w:r w:rsidR="005747DC" w:rsidRPr="003B22A0">
        <w:rPr>
          <w:rFonts w:ascii="Times New Roman" w:eastAsia="맑은 고딕" w:hAnsi="Times New Roman" w:cs="Times New Roman"/>
          <w:sz w:val="24"/>
          <w:szCs w:val="24"/>
        </w:rPr>
        <w:t xml:space="preserve">detected solely </w:t>
      </w:r>
      <w:r w:rsidR="00D63CCC" w:rsidRPr="003B22A0">
        <w:rPr>
          <w:rFonts w:ascii="Times New Roman" w:eastAsia="맑은 고딕" w:hAnsi="Times New Roman" w:cs="Times New Roman"/>
          <w:sz w:val="24"/>
          <w:szCs w:val="24"/>
        </w:rPr>
        <w:t>by</w:t>
      </w:r>
      <w:r w:rsidR="005747DC" w:rsidRPr="003B22A0">
        <w:rPr>
          <w:rFonts w:ascii="Times New Roman" w:eastAsia="맑은 고딕" w:hAnsi="Times New Roman" w:cs="Times New Roman"/>
          <w:sz w:val="24"/>
          <w:szCs w:val="24"/>
        </w:rPr>
        <w:t xml:space="preserve"> signal amplif</w:t>
      </w:r>
      <w:r w:rsidR="00D63CCC" w:rsidRPr="003B22A0">
        <w:rPr>
          <w:rFonts w:ascii="Times New Roman" w:eastAsia="맑은 고딕" w:hAnsi="Times New Roman" w:cs="Times New Roman"/>
          <w:sz w:val="24"/>
          <w:szCs w:val="24"/>
        </w:rPr>
        <w:t xml:space="preserve">ication, has been transformed </w:t>
      </w:r>
      <w:r w:rsidR="005747DC" w:rsidRPr="003B22A0">
        <w:rPr>
          <w:rFonts w:ascii="Times New Roman" w:eastAsia="맑은 고딕" w:hAnsi="Times New Roman" w:cs="Times New Roman"/>
          <w:sz w:val="24"/>
          <w:szCs w:val="24"/>
        </w:rPr>
        <w:t>to the AHL signal with high sensitivity</w:t>
      </w:r>
      <w:r w:rsidR="00E2269A" w:rsidRPr="003B22A0">
        <w:rPr>
          <w:rFonts w:ascii="Times New Roman" w:eastAsia="맑은 고딕" w:hAnsi="Times New Roman" w:cs="Times New Roman"/>
          <w:sz w:val="24"/>
          <w:szCs w:val="24"/>
        </w:rPr>
        <w:t xml:space="preserve">. </w:t>
      </w:r>
      <w:r w:rsidR="005747DC" w:rsidRPr="003B22A0">
        <w:rPr>
          <w:rFonts w:ascii="Times New Roman" w:eastAsia="맑은 고딕" w:hAnsi="Times New Roman" w:cs="Times New Roman"/>
          <w:sz w:val="24"/>
          <w:szCs w:val="24"/>
        </w:rPr>
        <w:t>I</w:t>
      </w:r>
      <w:r w:rsidR="00D63CCC" w:rsidRPr="003B22A0">
        <w:rPr>
          <w:rFonts w:ascii="Times New Roman" w:eastAsia="맑은 고딕" w:hAnsi="Times New Roman" w:cs="Times New Roman"/>
          <w:sz w:val="24"/>
          <w:szCs w:val="24"/>
        </w:rPr>
        <w:t>n addition, when the beads were created from the freeze stock sender reporter cells carrying</w:t>
      </w:r>
      <w:r w:rsidR="005747DC" w:rsidRPr="003B22A0">
        <w:rPr>
          <w:rFonts w:ascii="Times New Roman" w:eastAsia="맑은 고딕" w:hAnsi="Times New Roman" w:cs="Times New Roman"/>
          <w:sz w:val="24"/>
          <w:szCs w:val="24"/>
        </w:rPr>
        <w:t xml:space="preserve"> the rfp to gfp substitution </w:t>
      </w:r>
      <w:r w:rsidR="00D63CCC" w:rsidRPr="003B22A0">
        <w:rPr>
          <w:rFonts w:ascii="Times New Roman" w:eastAsia="맑은 고딕" w:hAnsi="Times New Roman" w:cs="Times New Roman"/>
          <w:sz w:val="24"/>
          <w:szCs w:val="24"/>
        </w:rPr>
        <w:t>and</w:t>
      </w:r>
      <w:r w:rsidR="005747DC" w:rsidRPr="003B22A0">
        <w:rPr>
          <w:rFonts w:ascii="Times New Roman" w:eastAsia="맑은 고딕" w:hAnsi="Times New Roman" w:cs="Times New Roman"/>
          <w:sz w:val="24"/>
          <w:szCs w:val="24"/>
        </w:rPr>
        <w:t xml:space="preserve"> placed in a </w:t>
      </w:r>
      <w:r w:rsidR="009C7CA6" w:rsidRPr="003B22A0">
        <w:rPr>
          <w:rFonts w:ascii="Times New Roman" w:eastAsia="맑은 고딕" w:hAnsi="Times New Roman" w:cs="Times New Roman"/>
          <w:sz w:val="24"/>
          <w:szCs w:val="24"/>
        </w:rPr>
        <w:t xml:space="preserve">20 mL </w:t>
      </w:r>
      <w:r w:rsidR="005747DC" w:rsidRPr="003B22A0">
        <w:rPr>
          <w:rFonts w:ascii="Times New Roman" w:eastAsia="맑은 고딕" w:hAnsi="Times New Roman" w:cs="Times New Roman"/>
          <w:sz w:val="24"/>
          <w:szCs w:val="24"/>
        </w:rPr>
        <w:t xml:space="preserve">flask with </w:t>
      </w:r>
      <w:r w:rsidR="00D63CCC" w:rsidRPr="003B22A0">
        <w:rPr>
          <w:rFonts w:ascii="Times New Roman" w:eastAsia="맑은 고딕" w:hAnsi="Times New Roman" w:cs="Times New Roman"/>
          <w:sz w:val="24"/>
          <w:szCs w:val="24"/>
        </w:rPr>
        <w:t>the final</w:t>
      </w:r>
      <w:r w:rsidR="005747DC" w:rsidRPr="003B22A0">
        <w:rPr>
          <w:rFonts w:ascii="Times New Roman" w:eastAsia="맑은 고딕" w:hAnsi="Times New Roman" w:cs="Times New Roman"/>
          <w:sz w:val="24"/>
          <w:szCs w:val="24"/>
        </w:rPr>
        <w:t xml:space="preserve"> 10 </w:t>
      </w:r>
      <w:r w:rsidR="00186E3C" w:rsidRPr="003B22A0">
        <w:rPr>
          <w:rFonts w:ascii="Symbol" w:eastAsia="맑은 고딕" w:hAnsi="Symbol" w:cs="Times New Roman"/>
          <w:sz w:val="24"/>
          <w:szCs w:val="24"/>
        </w:rPr>
        <w:t></w:t>
      </w:r>
      <w:r w:rsidR="005747DC" w:rsidRPr="003B22A0">
        <w:rPr>
          <w:rFonts w:ascii="Times New Roman" w:eastAsia="맑은 고딕" w:hAnsi="Times New Roman" w:cs="Times New Roman"/>
          <w:sz w:val="24"/>
          <w:szCs w:val="24"/>
        </w:rPr>
        <w:t xml:space="preserve">M </w:t>
      </w:r>
      <w:r w:rsidR="00D63CCC" w:rsidRPr="003B22A0">
        <w:rPr>
          <w:rFonts w:ascii="Times New Roman" w:eastAsia="맑은 고딕" w:hAnsi="Times New Roman" w:cs="Times New Roman"/>
          <w:sz w:val="24"/>
          <w:szCs w:val="24"/>
        </w:rPr>
        <w:t>phenol sample</w:t>
      </w:r>
      <w:r w:rsidR="005747DC" w:rsidRPr="003B22A0">
        <w:rPr>
          <w:rFonts w:ascii="Times New Roman" w:eastAsia="맑은 고딕" w:hAnsi="Times New Roman" w:cs="Times New Roman"/>
          <w:sz w:val="24"/>
          <w:szCs w:val="24"/>
        </w:rPr>
        <w:t xml:space="preserve"> for the four-hour reaction</w:t>
      </w:r>
      <w:r w:rsidR="00D63CCC" w:rsidRPr="003B22A0">
        <w:rPr>
          <w:rFonts w:ascii="Times New Roman" w:eastAsia="맑은 고딕" w:hAnsi="Times New Roman" w:cs="Times New Roman"/>
          <w:sz w:val="24"/>
          <w:szCs w:val="24"/>
        </w:rPr>
        <w:t>,</w:t>
      </w:r>
      <w:r w:rsidR="005747DC" w:rsidRPr="003B22A0">
        <w:rPr>
          <w:rFonts w:ascii="Times New Roman" w:eastAsia="맑은 고딕" w:hAnsi="Times New Roman" w:cs="Times New Roman"/>
          <w:sz w:val="24"/>
          <w:szCs w:val="24"/>
        </w:rPr>
        <w:t xml:space="preserve"> the</w:t>
      </w:r>
      <w:r w:rsidR="009C7CA6" w:rsidRPr="003B22A0">
        <w:rPr>
          <w:rFonts w:ascii="Times New Roman" w:eastAsia="맑은 고딕" w:hAnsi="Times New Roman" w:cs="Times New Roman"/>
          <w:sz w:val="24"/>
          <w:szCs w:val="24"/>
        </w:rPr>
        <w:t xml:space="preserve"> </w:t>
      </w:r>
      <w:r w:rsidR="0042635B" w:rsidRPr="003B22A0">
        <w:rPr>
          <w:rFonts w:ascii="Times New Roman" w:eastAsia="맑은 고딕" w:hAnsi="Times New Roman" w:cs="Times New Roman"/>
          <w:sz w:val="24"/>
          <w:szCs w:val="24"/>
        </w:rPr>
        <w:t>fluorescence</w:t>
      </w:r>
      <w:r w:rsidR="005747DC" w:rsidRPr="003B22A0">
        <w:rPr>
          <w:rFonts w:ascii="Times New Roman" w:eastAsia="맑은 고딕" w:hAnsi="Times New Roman" w:cs="Times New Roman"/>
          <w:sz w:val="24"/>
          <w:szCs w:val="24"/>
        </w:rPr>
        <w:t xml:space="preserve"> monitoring</w:t>
      </w:r>
      <w:r w:rsidR="00D63CCC" w:rsidRPr="003B22A0">
        <w:rPr>
          <w:rFonts w:ascii="Times New Roman" w:eastAsia="맑은 고딕" w:hAnsi="Times New Roman" w:cs="Times New Roman"/>
          <w:sz w:val="24"/>
          <w:szCs w:val="24"/>
        </w:rPr>
        <w:t xml:space="preserve"> of the beads showed stronger fluorescence </w:t>
      </w:r>
      <w:r w:rsidR="005747DC" w:rsidRPr="003B22A0">
        <w:rPr>
          <w:rFonts w:ascii="Times New Roman" w:eastAsia="맑은 고딕" w:hAnsi="Times New Roman" w:cs="Times New Roman"/>
          <w:sz w:val="24"/>
          <w:szCs w:val="24"/>
        </w:rPr>
        <w:t xml:space="preserve">in the phenol sample as with the culture solution </w:t>
      </w:r>
      <w:r w:rsidR="00646E4B" w:rsidRPr="003B22A0">
        <w:rPr>
          <w:rFonts w:ascii="Times New Roman" w:eastAsia="맑은 고딕" w:hAnsi="Times New Roman" w:cs="Times New Roman"/>
          <w:sz w:val="24"/>
          <w:szCs w:val="24"/>
        </w:rPr>
        <w:t>(</w:t>
      </w:r>
      <w:r w:rsidR="00D55B8E" w:rsidRPr="003B22A0">
        <w:rPr>
          <w:rFonts w:ascii="Times New Roman" w:eastAsia="맑은 고딕" w:hAnsi="Times New Roman" w:cs="Times New Roman"/>
          <w:sz w:val="24"/>
          <w:szCs w:val="24"/>
        </w:rPr>
        <w:t>Figure</w:t>
      </w:r>
      <w:r w:rsidR="00646E4B" w:rsidRPr="003B22A0">
        <w:rPr>
          <w:rFonts w:ascii="Times New Roman" w:eastAsia="맑은 고딕" w:hAnsi="Times New Roman" w:cs="Times New Roman"/>
          <w:sz w:val="24"/>
          <w:szCs w:val="24"/>
        </w:rPr>
        <w:t xml:space="preserve"> </w:t>
      </w:r>
      <w:r w:rsidR="002A224D" w:rsidRPr="003B22A0">
        <w:rPr>
          <w:rFonts w:ascii="Times New Roman" w:eastAsia="맑은 고딕" w:hAnsi="Times New Roman" w:cs="Times New Roman"/>
          <w:sz w:val="24"/>
          <w:szCs w:val="24"/>
        </w:rPr>
        <w:t>??</w:t>
      </w:r>
      <w:r w:rsidR="00646E4B" w:rsidRPr="003B22A0">
        <w:rPr>
          <w:rFonts w:ascii="Times New Roman" w:eastAsia="맑은 고딕" w:hAnsi="Times New Roman" w:cs="Times New Roman"/>
          <w:sz w:val="24"/>
          <w:szCs w:val="24"/>
        </w:rPr>
        <w:t xml:space="preserve">). </w:t>
      </w:r>
    </w:p>
    <w:p w:rsidR="00210BE8" w:rsidRPr="003B22A0" w:rsidRDefault="00210BE8" w:rsidP="00744BD9">
      <w:pPr>
        <w:pStyle w:val="a3"/>
        <w:snapToGrid w:val="0"/>
        <w:spacing w:line="360" w:lineRule="auto"/>
        <w:rPr>
          <w:rFonts w:ascii="Times New Roman" w:eastAsia="맑은 고딕" w:hAnsi="Times New Roman" w:cs="Times New Roman"/>
          <w:sz w:val="24"/>
          <w:szCs w:val="24"/>
        </w:rPr>
      </w:pPr>
    </w:p>
    <w:p w:rsidR="00A33904" w:rsidRPr="008B0204" w:rsidRDefault="00645EF5" w:rsidP="001E265F">
      <w:pPr>
        <w:pStyle w:val="1"/>
      </w:pPr>
      <w:r>
        <w:rPr>
          <w:rFonts w:hint="eastAsia"/>
        </w:rPr>
        <w:t>Conclusion</w:t>
      </w:r>
    </w:p>
    <w:p w:rsidR="00A51D74" w:rsidRPr="003B22A0" w:rsidRDefault="00A51D74" w:rsidP="00D915E4">
      <w:pPr>
        <w:pStyle w:val="a3"/>
        <w:snapToGrid w:val="0"/>
        <w:spacing w:line="360" w:lineRule="auto"/>
        <w:rPr>
          <w:rFonts w:ascii="Times New Roman" w:eastAsia="맑은 고딕" w:hAnsi="Times New Roman" w:cs="Times New Roman"/>
          <w:color w:val="FF0000"/>
          <w:sz w:val="24"/>
          <w:szCs w:val="22"/>
        </w:rPr>
      </w:pPr>
      <w:r w:rsidRPr="003B22A0">
        <w:rPr>
          <w:rFonts w:ascii="Times New Roman" w:eastAsia="맑은 고딕" w:hAnsi="Times New Roman" w:cs="Times New Roman" w:hint="eastAsia"/>
          <w:color w:val="FF0000"/>
          <w:sz w:val="24"/>
          <w:szCs w:val="22"/>
        </w:rPr>
        <w:t xml:space="preserve">&gt;&gt; </w:t>
      </w:r>
      <w:r w:rsidRPr="003B22A0">
        <w:rPr>
          <w:rFonts w:ascii="Times New Roman" w:eastAsia="맑은 고딕" w:hAnsi="Times New Roman" w:cs="Times New Roman" w:hint="eastAsia"/>
          <w:color w:val="FF0000"/>
          <w:sz w:val="24"/>
          <w:szCs w:val="22"/>
        </w:rPr>
        <w:t>여기서부터</w:t>
      </w:r>
      <w:r w:rsidRPr="003B22A0">
        <w:rPr>
          <w:rFonts w:ascii="Times New Roman" w:eastAsia="맑은 고딕" w:hAnsi="Times New Roman" w:cs="Times New Roman" w:hint="eastAsia"/>
          <w:color w:val="FF0000"/>
          <w:sz w:val="24"/>
          <w:szCs w:val="22"/>
        </w:rPr>
        <w:t xml:space="preserve"> </w:t>
      </w:r>
      <w:r w:rsidRPr="003B22A0">
        <w:rPr>
          <w:rFonts w:ascii="Times New Roman" w:eastAsia="맑은 고딕" w:hAnsi="Times New Roman" w:cs="Times New Roman" w:hint="eastAsia"/>
          <w:color w:val="FF0000"/>
          <w:sz w:val="24"/>
          <w:szCs w:val="22"/>
        </w:rPr>
        <w:t>다시</w:t>
      </w:r>
      <w:r w:rsidRPr="003B22A0">
        <w:rPr>
          <w:rFonts w:ascii="Times New Roman" w:eastAsia="맑은 고딕" w:hAnsi="Times New Roman" w:cs="Times New Roman" w:hint="eastAsia"/>
          <w:color w:val="FF0000"/>
          <w:sz w:val="24"/>
          <w:szCs w:val="22"/>
        </w:rPr>
        <w:t xml:space="preserve"> </w:t>
      </w:r>
      <w:r w:rsidRPr="003B22A0">
        <w:rPr>
          <w:rFonts w:ascii="Times New Roman" w:eastAsia="맑은 고딕" w:hAnsi="Times New Roman" w:cs="Times New Roman" w:hint="eastAsia"/>
          <w:color w:val="FF0000"/>
          <w:sz w:val="24"/>
          <w:szCs w:val="22"/>
        </w:rPr>
        <w:t>검토</w:t>
      </w:r>
    </w:p>
    <w:p w:rsidR="006B2C3E" w:rsidRPr="003B22A0" w:rsidRDefault="002D12F3" w:rsidP="00D915E4">
      <w:pPr>
        <w:pStyle w:val="a3"/>
        <w:snapToGrid w:val="0"/>
        <w:spacing w:line="360" w:lineRule="auto"/>
        <w:rPr>
          <w:rFonts w:ascii="Times New Roman" w:eastAsia="맑은 고딕" w:hAnsi="Times New Roman" w:cs="Times New Roman"/>
          <w:sz w:val="24"/>
          <w:szCs w:val="22"/>
        </w:rPr>
      </w:pPr>
      <w:r w:rsidRPr="003B22A0">
        <w:rPr>
          <w:rFonts w:ascii="Times New Roman" w:eastAsia="맑은 고딕" w:hAnsi="Times New Roman" w:cs="Times New Roman"/>
          <w:sz w:val="24"/>
          <w:szCs w:val="22"/>
        </w:rPr>
        <w:t>Since around 20 years ago,</w:t>
      </w:r>
      <w:r w:rsidR="00797D26" w:rsidRPr="003B22A0">
        <w:rPr>
          <w:rFonts w:ascii="Times New Roman" w:eastAsia="맑은 고딕" w:hAnsi="Times New Roman" w:cs="Times New Roman"/>
          <w:sz w:val="24"/>
          <w:szCs w:val="22"/>
        </w:rPr>
        <w:t xml:space="preserve"> </w:t>
      </w:r>
      <w:r w:rsidRPr="003B22A0">
        <w:rPr>
          <w:rFonts w:ascii="Times New Roman" w:eastAsia="맑은 고딕" w:hAnsi="Times New Roman" w:cs="Times New Roman"/>
          <w:sz w:val="24"/>
          <w:szCs w:val="22"/>
        </w:rPr>
        <w:t>there has been ongoing research on bio</w:t>
      </w:r>
      <w:r w:rsidR="006B52F9" w:rsidRPr="003B22A0">
        <w:rPr>
          <w:rFonts w:ascii="Times New Roman" w:eastAsia="맑은 고딕" w:hAnsi="Times New Roman" w:cs="Times New Roman"/>
          <w:sz w:val="24"/>
          <w:szCs w:val="22"/>
        </w:rPr>
        <w:t>sensor</w:t>
      </w:r>
      <w:r w:rsidRPr="003B22A0">
        <w:rPr>
          <w:rFonts w:ascii="Times New Roman" w:eastAsia="맑은 고딕" w:hAnsi="Times New Roman" w:cs="Times New Roman"/>
          <w:sz w:val="24"/>
          <w:szCs w:val="22"/>
        </w:rPr>
        <w:t xml:space="preserve">s based on the use of microorganisms. In particular, the research on </w:t>
      </w:r>
      <w:r w:rsidR="00997B72" w:rsidRPr="003B22A0">
        <w:rPr>
          <w:rFonts w:ascii="Times New Roman" w:eastAsia="맑은 고딕" w:hAnsi="Times New Roman" w:cs="Times New Roman"/>
          <w:sz w:val="24"/>
          <w:szCs w:val="22"/>
        </w:rPr>
        <w:t xml:space="preserve">microbial </w:t>
      </w:r>
      <w:r w:rsidRPr="003B22A0">
        <w:rPr>
          <w:rFonts w:ascii="Times New Roman" w:eastAsia="맑은 고딕" w:hAnsi="Times New Roman" w:cs="Times New Roman"/>
          <w:sz w:val="24"/>
          <w:szCs w:val="22"/>
        </w:rPr>
        <w:t xml:space="preserve">biosensors </w:t>
      </w:r>
      <w:r w:rsidR="001B7781" w:rsidRPr="003B22A0">
        <w:rPr>
          <w:rFonts w:ascii="Times New Roman" w:eastAsia="맑은 고딕" w:hAnsi="Times New Roman" w:cs="Times New Roman"/>
          <w:sz w:val="24"/>
          <w:szCs w:val="22"/>
        </w:rPr>
        <w:t xml:space="preserve">for detecting harmful substances or monitoring the human intestinal microflora has attracted much attention along with </w:t>
      </w:r>
      <w:r w:rsidR="003E5FA3" w:rsidRPr="003B22A0">
        <w:rPr>
          <w:rFonts w:ascii="Times New Roman" w:eastAsia="맑은 고딕" w:hAnsi="Times New Roman" w:cs="Times New Roman"/>
          <w:sz w:val="24"/>
          <w:szCs w:val="22"/>
        </w:rPr>
        <w:t>heightened interest i</w:t>
      </w:r>
      <w:r w:rsidR="001B7781" w:rsidRPr="003B22A0">
        <w:rPr>
          <w:rFonts w:ascii="Times New Roman" w:eastAsia="맑은 고딕" w:hAnsi="Times New Roman" w:cs="Times New Roman"/>
          <w:sz w:val="24"/>
          <w:szCs w:val="22"/>
        </w:rPr>
        <w:t xml:space="preserve">n environmental </w:t>
      </w:r>
      <w:r w:rsidR="00036308" w:rsidRPr="003B22A0">
        <w:rPr>
          <w:rFonts w:ascii="Times New Roman" w:eastAsia="맑은 고딕" w:hAnsi="Times New Roman" w:cs="Times New Roman"/>
          <w:sz w:val="24"/>
          <w:szCs w:val="22"/>
        </w:rPr>
        <w:t>pollution and health</w:t>
      </w:r>
      <w:r w:rsidR="003E5FA3" w:rsidRPr="003B22A0">
        <w:rPr>
          <w:rFonts w:ascii="Times New Roman" w:eastAsia="맑은 고딕" w:hAnsi="Times New Roman" w:cs="Times New Roman"/>
          <w:sz w:val="24"/>
          <w:szCs w:val="22"/>
        </w:rPr>
        <w:t xml:space="preserve"> as well as</w:t>
      </w:r>
      <w:r w:rsidR="001B7781" w:rsidRPr="003B22A0">
        <w:rPr>
          <w:rFonts w:ascii="Times New Roman" w:eastAsia="맑은 고딕" w:hAnsi="Times New Roman" w:cs="Times New Roman"/>
          <w:sz w:val="24"/>
          <w:szCs w:val="22"/>
        </w:rPr>
        <w:t xml:space="preserve"> synthetic biology. </w:t>
      </w:r>
      <w:r w:rsidR="005612D7" w:rsidRPr="003B22A0">
        <w:rPr>
          <w:rFonts w:ascii="Times New Roman" w:eastAsia="맑은 고딕" w:hAnsi="Times New Roman" w:cs="Times New Roman"/>
          <w:sz w:val="24"/>
          <w:szCs w:val="22"/>
        </w:rPr>
        <w:t>Generally</w:t>
      </w:r>
      <w:r w:rsidR="003E5FA3" w:rsidRPr="003B22A0">
        <w:rPr>
          <w:rFonts w:ascii="Times New Roman" w:eastAsia="맑은 고딕" w:hAnsi="Times New Roman" w:cs="Times New Roman"/>
          <w:sz w:val="24"/>
          <w:szCs w:val="22"/>
        </w:rPr>
        <w:t xml:space="preserve">, light or fluorescence are used as the most efficient visualizing medium that delivers </w:t>
      </w:r>
      <w:r w:rsidR="0060256F" w:rsidRPr="003B22A0">
        <w:rPr>
          <w:rFonts w:ascii="Times New Roman" w:eastAsia="맑은 고딕" w:hAnsi="Times New Roman" w:cs="Times New Roman"/>
          <w:sz w:val="24"/>
          <w:szCs w:val="22"/>
        </w:rPr>
        <w:t xml:space="preserve">to the observer </w:t>
      </w:r>
      <w:r w:rsidR="003E5FA3" w:rsidRPr="003B22A0">
        <w:rPr>
          <w:rFonts w:ascii="Times New Roman" w:eastAsia="맑은 고딕" w:hAnsi="Times New Roman" w:cs="Times New Roman"/>
          <w:sz w:val="24"/>
          <w:szCs w:val="22"/>
        </w:rPr>
        <w:t>the informati</w:t>
      </w:r>
      <w:r w:rsidR="005612D7" w:rsidRPr="003B22A0">
        <w:rPr>
          <w:rFonts w:ascii="Times New Roman" w:eastAsia="맑은 고딕" w:hAnsi="Times New Roman" w:cs="Times New Roman"/>
          <w:sz w:val="24"/>
          <w:szCs w:val="22"/>
        </w:rPr>
        <w:t xml:space="preserve">on detected by </w:t>
      </w:r>
      <w:r w:rsidR="003E5FA3" w:rsidRPr="003B22A0">
        <w:rPr>
          <w:rFonts w:ascii="Times New Roman" w:eastAsia="맑은 고딕" w:hAnsi="Times New Roman" w:cs="Times New Roman"/>
          <w:sz w:val="24"/>
          <w:szCs w:val="22"/>
        </w:rPr>
        <w:t>microorganism</w:t>
      </w:r>
      <w:r w:rsidR="005612D7" w:rsidRPr="003B22A0">
        <w:rPr>
          <w:rFonts w:ascii="Times New Roman" w:eastAsia="맑은 고딕" w:hAnsi="Times New Roman" w:cs="Times New Roman"/>
          <w:sz w:val="24"/>
          <w:szCs w:val="22"/>
        </w:rPr>
        <w:t>s</w:t>
      </w:r>
      <w:r w:rsidR="003E5FA3" w:rsidRPr="003B22A0">
        <w:rPr>
          <w:rFonts w:ascii="Times New Roman" w:eastAsia="맑은 고딕" w:hAnsi="Times New Roman" w:cs="Times New Roman"/>
          <w:sz w:val="24"/>
          <w:szCs w:val="22"/>
        </w:rPr>
        <w:t xml:space="preserve"> regarding minute changes in the environment.</w:t>
      </w:r>
      <w:r w:rsidR="0060256F" w:rsidRPr="003B22A0">
        <w:rPr>
          <w:rFonts w:ascii="Times New Roman" w:eastAsia="맑은 고딕" w:hAnsi="Times New Roman" w:cs="Times New Roman"/>
          <w:sz w:val="24"/>
          <w:szCs w:val="22"/>
        </w:rPr>
        <w:t xml:space="preserve"> However, such optical methods are limited as the biological signals are inherently</w:t>
      </w:r>
      <w:r w:rsidR="005612D7" w:rsidRPr="003B22A0">
        <w:rPr>
          <w:rFonts w:ascii="Times New Roman" w:eastAsia="맑은 고딕" w:hAnsi="Times New Roman" w:cs="Times New Roman"/>
          <w:sz w:val="24"/>
          <w:szCs w:val="22"/>
        </w:rPr>
        <w:t xml:space="preserve"> </w:t>
      </w:r>
      <w:r w:rsidR="005612D7" w:rsidRPr="003B22A0">
        <w:rPr>
          <w:rFonts w:ascii="Times New Roman" w:eastAsia="맑은 고딕" w:hAnsi="Times New Roman" w:cs="Times New Roman"/>
          <w:sz w:val="24"/>
          <w:szCs w:val="22"/>
        </w:rPr>
        <w:lastRenderedPageBreak/>
        <w:t>weak</w:t>
      </w:r>
      <w:r w:rsidR="001D79DE" w:rsidRPr="003B22A0">
        <w:rPr>
          <w:rFonts w:ascii="Times New Roman" w:eastAsia="맑은 고딕" w:hAnsi="Times New Roman" w:cs="Times New Roman"/>
          <w:sz w:val="24"/>
          <w:szCs w:val="22"/>
        </w:rPr>
        <w:t xml:space="preserve"> and the use of fluorescence requires expensive high-capacity laser and filter devices. </w:t>
      </w:r>
      <w:r w:rsidR="003907FC" w:rsidRPr="003B22A0">
        <w:rPr>
          <w:rFonts w:ascii="Times New Roman" w:eastAsia="맑은 고딕" w:hAnsi="Times New Roman" w:cs="Times New Roman"/>
          <w:sz w:val="24"/>
          <w:szCs w:val="22"/>
        </w:rPr>
        <w:t>Also, in the case of previous whole cell biosensors, at least 16 hours are required for the seed and main culture before the hazardous detection. Despite freeze dried biosensor significantly extends durability and availability of the biosensors, activity loss is inevitable [</w:t>
      </w:r>
      <w:r w:rsidR="004B3F0C" w:rsidRPr="003B22A0">
        <w:rPr>
          <w:rFonts w:ascii="Times New Roman" w:eastAsia="맑은 고딕" w:hAnsi="Times New Roman" w:cs="Times New Roman"/>
          <w:sz w:val="24"/>
          <w:szCs w:val="22"/>
        </w:rPr>
        <w:t>?</w:t>
      </w:r>
      <w:r w:rsidR="003907FC" w:rsidRPr="003B22A0">
        <w:rPr>
          <w:rFonts w:ascii="Times New Roman" w:eastAsia="맑은 고딕" w:hAnsi="Times New Roman" w:cs="Times New Roman"/>
          <w:sz w:val="24"/>
          <w:szCs w:val="22"/>
        </w:rPr>
        <w:t>]. T</w:t>
      </w:r>
      <w:r w:rsidR="001D79DE" w:rsidRPr="003B22A0">
        <w:rPr>
          <w:rFonts w:ascii="Times New Roman" w:eastAsia="맑은 고딕" w:hAnsi="Times New Roman" w:cs="Times New Roman"/>
          <w:sz w:val="24"/>
          <w:szCs w:val="22"/>
        </w:rPr>
        <w:t xml:space="preserve">he present study sought ways to maximize the signaling amplitude through the </w:t>
      </w:r>
      <w:r w:rsidR="00F568E9" w:rsidRPr="003B22A0">
        <w:rPr>
          <w:rFonts w:ascii="Times New Roman" w:eastAsia="맑은 고딕" w:hAnsi="Times New Roman" w:cs="Times New Roman"/>
          <w:sz w:val="24"/>
          <w:szCs w:val="22"/>
        </w:rPr>
        <w:t>detector-reporter</w:t>
      </w:r>
      <w:r w:rsidR="001D79DE" w:rsidRPr="003B22A0">
        <w:rPr>
          <w:rFonts w:ascii="Times New Roman" w:eastAsia="맑은 고딕" w:hAnsi="Times New Roman" w:cs="Times New Roman"/>
          <w:sz w:val="24"/>
          <w:szCs w:val="22"/>
        </w:rPr>
        <w:t xml:space="preserve"> coupled bio</w:t>
      </w:r>
      <w:r w:rsidR="006B52F9" w:rsidRPr="003B22A0">
        <w:rPr>
          <w:rFonts w:ascii="Times New Roman" w:eastAsia="맑은 고딕" w:hAnsi="Times New Roman" w:cs="Times New Roman"/>
          <w:sz w:val="24"/>
          <w:szCs w:val="22"/>
        </w:rPr>
        <w:t>sensor</w:t>
      </w:r>
      <w:r w:rsidR="001D79DE" w:rsidRPr="003B22A0">
        <w:rPr>
          <w:rFonts w:ascii="Times New Roman" w:eastAsia="맑은 고딕" w:hAnsi="Times New Roman" w:cs="Times New Roman"/>
          <w:sz w:val="24"/>
          <w:szCs w:val="22"/>
        </w:rPr>
        <w:t xml:space="preserve"> based on cell-cell communication</w:t>
      </w:r>
      <w:r w:rsidR="00F568E9" w:rsidRPr="003B22A0">
        <w:rPr>
          <w:rFonts w:ascii="Times New Roman" w:eastAsia="맑은 고딕" w:hAnsi="Times New Roman" w:cs="Times New Roman"/>
          <w:sz w:val="24"/>
          <w:szCs w:val="22"/>
        </w:rPr>
        <w:t xml:space="preserve"> genetic circuit</w:t>
      </w:r>
      <w:r w:rsidR="003907FC" w:rsidRPr="003B22A0">
        <w:rPr>
          <w:rFonts w:ascii="Times New Roman" w:eastAsia="맑은 고딕" w:hAnsi="Times New Roman" w:cs="Times New Roman"/>
          <w:sz w:val="24"/>
          <w:szCs w:val="22"/>
        </w:rPr>
        <w:t xml:space="preserve"> to tackle the inherent weak signal</w:t>
      </w:r>
      <w:r w:rsidR="00696E96" w:rsidRPr="003B22A0">
        <w:rPr>
          <w:rFonts w:ascii="Times New Roman" w:eastAsia="맑은 고딕" w:hAnsi="Times New Roman" w:cs="Times New Roman"/>
          <w:sz w:val="24"/>
          <w:szCs w:val="22"/>
        </w:rPr>
        <w:t>.</w:t>
      </w:r>
      <w:r w:rsidR="003907FC" w:rsidRPr="003B22A0">
        <w:rPr>
          <w:rFonts w:ascii="Times New Roman" w:eastAsia="맑은 고딕" w:hAnsi="Times New Roman" w:cs="Times New Roman"/>
          <w:sz w:val="24"/>
          <w:szCs w:val="22"/>
        </w:rPr>
        <w:t xml:space="preserve"> In addition, we</w:t>
      </w:r>
      <w:r w:rsidR="00C81DF2" w:rsidRPr="003B22A0">
        <w:rPr>
          <w:rFonts w:ascii="Times New Roman" w:eastAsia="맑은 고딕" w:hAnsi="Times New Roman" w:cs="Times New Roman"/>
          <w:sz w:val="24"/>
          <w:szCs w:val="22"/>
        </w:rPr>
        <w:t xml:space="preserve"> designed a novel protocol in which the reaction ready biosensor is stored in a stable state for a long time; i.e. the microbes for the sensor are cultured and frozen for storage in optimum state so that their reaction with harmful substances can be readily estimated when required, as rapidly as less than four hours</w:t>
      </w:r>
      <w:r w:rsidR="003907FC" w:rsidRPr="003B22A0">
        <w:rPr>
          <w:rFonts w:ascii="Times New Roman" w:eastAsia="맑은 고딕" w:hAnsi="Times New Roman" w:cs="Times New Roman"/>
          <w:sz w:val="24"/>
          <w:szCs w:val="22"/>
        </w:rPr>
        <w:t xml:space="preserve"> without signal loss</w:t>
      </w:r>
      <w:r w:rsidR="00C81DF2" w:rsidRPr="003B22A0">
        <w:rPr>
          <w:rFonts w:ascii="Times New Roman" w:eastAsia="맑은 고딕" w:hAnsi="Times New Roman" w:cs="Times New Roman"/>
          <w:sz w:val="24"/>
          <w:szCs w:val="22"/>
        </w:rPr>
        <w:t>.</w:t>
      </w:r>
      <w:r w:rsidR="003907FC" w:rsidRPr="003B22A0">
        <w:rPr>
          <w:rFonts w:ascii="Times New Roman" w:eastAsia="맑은 고딕" w:hAnsi="Times New Roman" w:cs="Times New Roman" w:hint="eastAsia"/>
          <w:sz w:val="24"/>
          <w:szCs w:val="22"/>
        </w:rPr>
        <w:t xml:space="preserve"> </w:t>
      </w:r>
      <w:r w:rsidR="00D16773" w:rsidRPr="003B22A0">
        <w:rPr>
          <w:rFonts w:ascii="Times New Roman" w:eastAsia="맑은 고딕" w:hAnsi="Times New Roman" w:cs="Times New Roman"/>
          <w:sz w:val="24"/>
          <w:szCs w:val="22"/>
        </w:rPr>
        <w:t xml:space="preserve">But its application is still limited because of the GMO problem which could be circumvented by investigating </w:t>
      </w:r>
      <w:r w:rsidR="00F568E9" w:rsidRPr="003B22A0">
        <w:rPr>
          <w:rFonts w:ascii="Times New Roman" w:eastAsia="맑은 고딕" w:hAnsi="Times New Roman" w:cs="Times New Roman"/>
          <w:sz w:val="24"/>
          <w:szCs w:val="22"/>
        </w:rPr>
        <w:t>a</w:t>
      </w:r>
      <w:r w:rsidR="00765A38" w:rsidRPr="003B22A0">
        <w:rPr>
          <w:rFonts w:ascii="Times New Roman" w:eastAsia="맑은 고딕" w:hAnsi="Times New Roman" w:cs="Times New Roman"/>
          <w:sz w:val="24"/>
          <w:szCs w:val="22"/>
        </w:rPr>
        <w:t xml:space="preserve"> novel method </w:t>
      </w:r>
      <w:r w:rsidR="00D16773" w:rsidRPr="003B22A0">
        <w:rPr>
          <w:rFonts w:ascii="Times New Roman" w:eastAsia="맑은 고딕" w:hAnsi="Times New Roman" w:cs="Times New Roman"/>
          <w:sz w:val="24"/>
          <w:szCs w:val="22"/>
        </w:rPr>
        <w:t>with cell free systems.</w:t>
      </w:r>
      <w:r w:rsidR="00727600" w:rsidRPr="003B22A0">
        <w:rPr>
          <w:rFonts w:ascii="Times New Roman" w:eastAsia="맑은 고딕" w:hAnsi="Times New Roman" w:cs="Times New Roman"/>
          <w:sz w:val="24"/>
          <w:szCs w:val="22"/>
        </w:rPr>
        <w:t xml:space="preserve"> </w:t>
      </w:r>
      <w:r w:rsidR="00D42B67" w:rsidRPr="003B22A0">
        <w:rPr>
          <w:rFonts w:ascii="Times New Roman" w:eastAsia="맑은 고딕" w:hAnsi="Times New Roman" w:cs="Times New Roman"/>
          <w:sz w:val="24"/>
          <w:szCs w:val="22"/>
        </w:rPr>
        <w:t>One of the good example</w:t>
      </w:r>
      <w:r w:rsidR="00D60102" w:rsidRPr="003B22A0">
        <w:rPr>
          <w:rFonts w:ascii="Times New Roman" w:eastAsia="맑은 고딕" w:hAnsi="Times New Roman" w:cs="Times New Roman"/>
          <w:sz w:val="24"/>
          <w:szCs w:val="22"/>
        </w:rPr>
        <w:t xml:space="preserve">s is shown by Wan, X. et. al. They developed </w:t>
      </w:r>
      <w:r w:rsidR="00727600" w:rsidRPr="003B22A0">
        <w:rPr>
          <w:rFonts w:ascii="Times New Roman" w:eastAsia="맑은 고딕" w:hAnsi="Times New Roman" w:cs="Times New Roman"/>
          <w:i/>
          <w:sz w:val="24"/>
          <w:szCs w:val="22"/>
        </w:rPr>
        <w:t>in-vitro</w:t>
      </w:r>
      <w:r w:rsidR="00727600" w:rsidRPr="003B22A0">
        <w:rPr>
          <w:rFonts w:ascii="Times New Roman" w:eastAsia="맑은 고딕" w:hAnsi="Times New Roman" w:cs="Times New Roman"/>
          <w:sz w:val="24"/>
          <w:szCs w:val="22"/>
        </w:rPr>
        <w:t xml:space="preserve"> based genetic circuit </w:t>
      </w:r>
      <w:r w:rsidR="007C53C2" w:rsidRPr="003B22A0">
        <w:rPr>
          <w:rFonts w:ascii="Times New Roman" w:eastAsia="맑은 고딕" w:hAnsi="Times New Roman" w:cs="Times New Roman"/>
          <w:sz w:val="24"/>
          <w:szCs w:val="22"/>
        </w:rPr>
        <w:t>that</w:t>
      </w:r>
      <w:r w:rsidR="00727600" w:rsidRPr="003B22A0">
        <w:rPr>
          <w:rFonts w:ascii="Times New Roman" w:eastAsia="맑은 고딕" w:hAnsi="Times New Roman" w:cs="Times New Roman"/>
          <w:sz w:val="24"/>
          <w:szCs w:val="22"/>
        </w:rPr>
        <w:t xml:space="preserve"> enables to make low cost detection kit for viruses without the time consuming preprocessing steps [1</w:t>
      </w:r>
      <w:r w:rsidR="00C400C2" w:rsidRPr="003B22A0">
        <w:rPr>
          <w:rFonts w:ascii="Times New Roman" w:eastAsia="맑은 고딕" w:hAnsi="Times New Roman" w:cs="Times New Roman"/>
          <w:sz w:val="24"/>
          <w:szCs w:val="22"/>
        </w:rPr>
        <w:t>3</w:t>
      </w:r>
      <w:r w:rsidR="00727600" w:rsidRPr="003B22A0">
        <w:rPr>
          <w:rFonts w:ascii="Times New Roman" w:eastAsia="맑은 고딕" w:hAnsi="Times New Roman" w:cs="Times New Roman"/>
          <w:sz w:val="24"/>
          <w:szCs w:val="22"/>
        </w:rPr>
        <w:t>].</w:t>
      </w:r>
      <w:r w:rsidR="00D16773" w:rsidRPr="003B22A0">
        <w:rPr>
          <w:rFonts w:ascii="Times New Roman" w:eastAsia="맑은 고딕" w:hAnsi="Times New Roman" w:cs="Times New Roman"/>
          <w:sz w:val="24"/>
          <w:szCs w:val="22"/>
        </w:rPr>
        <w:t xml:space="preserve"> </w:t>
      </w:r>
      <w:r w:rsidR="00FA687B" w:rsidRPr="003B22A0">
        <w:rPr>
          <w:rFonts w:ascii="Times New Roman" w:eastAsia="맑은 고딕" w:hAnsi="Times New Roman" w:cs="Times New Roman"/>
          <w:sz w:val="24"/>
          <w:szCs w:val="22"/>
        </w:rPr>
        <w:t>However, t</w:t>
      </w:r>
      <w:r w:rsidR="002E2EC7" w:rsidRPr="003B22A0">
        <w:rPr>
          <w:rFonts w:ascii="Times New Roman" w:eastAsia="맑은 고딕" w:hAnsi="Times New Roman" w:cs="Times New Roman"/>
          <w:sz w:val="24"/>
          <w:szCs w:val="22"/>
        </w:rPr>
        <w:t>he applicability of biosensors, especially whole cell biosensors, are still in question</w:t>
      </w:r>
      <w:r w:rsidR="00250ADF" w:rsidRPr="003B22A0">
        <w:rPr>
          <w:rFonts w:ascii="Times New Roman" w:eastAsia="맑은 고딕" w:hAnsi="Times New Roman" w:cs="Times New Roman"/>
          <w:sz w:val="24"/>
          <w:szCs w:val="22"/>
        </w:rPr>
        <w:t xml:space="preserve"> as </w:t>
      </w:r>
      <w:r w:rsidR="00194A00" w:rsidRPr="003B22A0">
        <w:rPr>
          <w:rFonts w:ascii="Times New Roman" w:eastAsia="맑은 고딕" w:hAnsi="Times New Roman" w:cs="Times New Roman"/>
          <w:sz w:val="24"/>
          <w:szCs w:val="22"/>
        </w:rPr>
        <w:t xml:space="preserve">not </w:t>
      </w:r>
      <w:r w:rsidR="00180FCE" w:rsidRPr="003B22A0">
        <w:rPr>
          <w:rFonts w:ascii="Times New Roman" w:eastAsia="맑은 고딕" w:hAnsi="Times New Roman" w:cs="Times New Roman"/>
          <w:sz w:val="24"/>
          <w:szCs w:val="22"/>
        </w:rPr>
        <w:t>many applications</w:t>
      </w:r>
      <w:r w:rsidR="00194A00" w:rsidRPr="003B22A0">
        <w:rPr>
          <w:rFonts w:ascii="Times New Roman" w:eastAsia="맑은 고딕" w:hAnsi="Times New Roman" w:cs="Times New Roman"/>
          <w:sz w:val="24"/>
          <w:szCs w:val="22"/>
        </w:rPr>
        <w:t xml:space="preserve"> have been successfully </w:t>
      </w:r>
      <w:r w:rsidR="00883BD5" w:rsidRPr="003B22A0">
        <w:rPr>
          <w:rFonts w:ascii="Times New Roman" w:eastAsia="맑은 고딕" w:hAnsi="Times New Roman" w:cs="Times New Roman"/>
          <w:sz w:val="24"/>
          <w:szCs w:val="22"/>
        </w:rPr>
        <w:t xml:space="preserve">applied </w:t>
      </w:r>
      <w:r w:rsidR="00194A00" w:rsidRPr="003B22A0">
        <w:rPr>
          <w:rFonts w:ascii="Times New Roman" w:eastAsia="맑은 고딕" w:hAnsi="Times New Roman" w:cs="Times New Roman"/>
          <w:sz w:val="24"/>
          <w:szCs w:val="22"/>
        </w:rPr>
        <w:t xml:space="preserve">in </w:t>
      </w:r>
      <w:r w:rsidR="00883BD5" w:rsidRPr="003B22A0">
        <w:rPr>
          <w:rFonts w:ascii="Times New Roman" w:eastAsia="맑은 고딕" w:hAnsi="Times New Roman" w:cs="Times New Roman"/>
          <w:sz w:val="24"/>
          <w:szCs w:val="22"/>
        </w:rPr>
        <w:t xml:space="preserve">solving </w:t>
      </w:r>
      <w:r w:rsidR="00194A00" w:rsidRPr="003B22A0">
        <w:rPr>
          <w:rFonts w:ascii="Times New Roman" w:eastAsia="맑은 고딕" w:hAnsi="Times New Roman" w:cs="Times New Roman"/>
          <w:sz w:val="24"/>
          <w:szCs w:val="22"/>
        </w:rPr>
        <w:t>real world</w:t>
      </w:r>
      <w:r w:rsidR="00883BD5" w:rsidRPr="003B22A0">
        <w:rPr>
          <w:rFonts w:ascii="Times New Roman" w:eastAsia="맑은 고딕" w:hAnsi="Times New Roman" w:cs="Times New Roman"/>
          <w:sz w:val="24"/>
          <w:szCs w:val="22"/>
        </w:rPr>
        <w:t xml:space="preserve"> </w:t>
      </w:r>
      <w:r w:rsidR="00B07EDB" w:rsidRPr="003B22A0">
        <w:rPr>
          <w:rFonts w:ascii="Times New Roman" w:eastAsia="맑은 고딕" w:hAnsi="Times New Roman" w:cs="Times New Roman"/>
          <w:sz w:val="24"/>
          <w:szCs w:val="22"/>
        </w:rPr>
        <w:t xml:space="preserve">hazardous </w:t>
      </w:r>
      <w:r w:rsidR="00883BD5" w:rsidRPr="003B22A0">
        <w:rPr>
          <w:rFonts w:ascii="Times New Roman" w:eastAsia="맑은 고딕" w:hAnsi="Times New Roman" w:cs="Times New Roman"/>
          <w:sz w:val="24"/>
          <w:szCs w:val="22"/>
        </w:rPr>
        <w:t>monitoring problem</w:t>
      </w:r>
      <w:r w:rsidR="007576C3" w:rsidRPr="003B22A0">
        <w:rPr>
          <w:rFonts w:ascii="Times New Roman" w:eastAsia="맑은 고딕" w:hAnsi="Times New Roman" w:cs="Times New Roman"/>
          <w:sz w:val="24"/>
          <w:szCs w:val="22"/>
        </w:rPr>
        <w:t>s</w:t>
      </w:r>
      <w:r w:rsidR="002E2EC7" w:rsidRPr="003B22A0">
        <w:rPr>
          <w:rFonts w:ascii="Times New Roman" w:eastAsia="맑은 고딕" w:hAnsi="Times New Roman" w:cs="Times New Roman"/>
          <w:sz w:val="24"/>
          <w:szCs w:val="22"/>
        </w:rPr>
        <w:t xml:space="preserve">. </w:t>
      </w:r>
      <w:r w:rsidR="008B4A44" w:rsidRPr="003B22A0">
        <w:rPr>
          <w:rFonts w:ascii="Times New Roman" w:eastAsia="맑은 고딕" w:hAnsi="Times New Roman" w:cs="Times New Roman"/>
          <w:sz w:val="24"/>
          <w:szCs w:val="22"/>
        </w:rPr>
        <w:t xml:space="preserve">However, </w:t>
      </w:r>
      <w:r w:rsidR="006F287E" w:rsidRPr="003B22A0">
        <w:rPr>
          <w:rFonts w:ascii="Times New Roman" w:eastAsia="맑은 고딕" w:hAnsi="Times New Roman" w:cs="Times New Roman"/>
          <w:sz w:val="24"/>
          <w:szCs w:val="22"/>
        </w:rPr>
        <w:t xml:space="preserve">significant improvement of biosensor performance has been achieved in the basis of the </w:t>
      </w:r>
      <w:r w:rsidR="008B4A44" w:rsidRPr="003B22A0">
        <w:rPr>
          <w:rFonts w:ascii="Times New Roman" w:eastAsia="맑은 고딕" w:hAnsi="Times New Roman" w:cs="Times New Roman"/>
          <w:sz w:val="24"/>
          <w:szCs w:val="22"/>
        </w:rPr>
        <w:t xml:space="preserve">synthetic </w:t>
      </w:r>
      <w:r w:rsidR="006F287E" w:rsidRPr="003B22A0">
        <w:rPr>
          <w:rFonts w:ascii="Times New Roman" w:eastAsia="맑은 고딕" w:hAnsi="Times New Roman" w:cs="Times New Roman"/>
          <w:sz w:val="24"/>
          <w:szCs w:val="22"/>
        </w:rPr>
        <w:t>biology</w:t>
      </w:r>
      <w:r w:rsidR="006B2C3E" w:rsidRPr="003B22A0">
        <w:rPr>
          <w:rFonts w:ascii="Times New Roman" w:eastAsia="맑은 고딕" w:hAnsi="Times New Roman" w:cs="Times New Roman"/>
          <w:sz w:val="24"/>
          <w:szCs w:val="22"/>
        </w:rPr>
        <w:t xml:space="preserve"> []</w:t>
      </w:r>
      <w:r w:rsidR="006F287E" w:rsidRPr="003B22A0">
        <w:rPr>
          <w:rFonts w:ascii="Times New Roman" w:eastAsia="맑은 고딕" w:hAnsi="Times New Roman" w:cs="Times New Roman"/>
          <w:sz w:val="24"/>
          <w:szCs w:val="22"/>
        </w:rPr>
        <w:t>.</w:t>
      </w:r>
      <w:r w:rsidR="006B2C3E" w:rsidRPr="003B22A0">
        <w:rPr>
          <w:rFonts w:ascii="Times New Roman" w:eastAsia="맑은 고딕" w:hAnsi="Times New Roman" w:cs="Times New Roman"/>
          <w:sz w:val="24"/>
          <w:szCs w:val="22"/>
        </w:rPr>
        <w:t xml:space="preserve"> Along with the high-performance biosensors, 3D printing based </w:t>
      </w:r>
      <w:r w:rsidR="00E319B8" w:rsidRPr="003B22A0">
        <w:rPr>
          <w:rFonts w:ascii="Times New Roman" w:eastAsia="맑은 고딕" w:hAnsi="Times New Roman" w:cs="Times New Roman"/>
          <w:sz w:val="24"/>
          <w:szCs w:val="22"/>
        </w:rPr>
        <w:t>fluorescence</w:t>
      </w:r>
      <w:r w:rsidR="006B2C3E" w:rsidRPr="003B22A0">
        <w:rPr>
          <w:rFonts w:ascii="Times New Roman" w:eastAsia="맑은 고딕" w:hAnsi="Times New Roman" w:cs="Times New Roman"/>
          <w:sz w:val="24"/>
          <w:szCs w:val="22"/>
        </w:rPr>
        <w:t xml:space="preserve"> detection device that can be manufactured for less than 100 dollars is likely to be highly useful in detecting explosive materials in Africa or harmful substances in a wide area of agricultural lands.</w:t>
      </w:r>
      <w:r w:rsidR="002B617C" w:rsidRPr="003B22A0">
        <w:rPr>
          <w:rFonts w:ascii="Times New Roman" w:eastAsia="맑은 고딕" w:hAnsi="Times New Roman" w:cs="Times New Roman"/>
          <w:sz w:val="24"/>
          <w:szCs w:val="22"/>
        </w:rPr>
        <w:t xml:space="preserve"> </w:t>
      </w:r>
    </w:p>
    <w:p w:rsidR="00A520C3" w:rsidRDefault="00A520C3" w:rsidP="00D915E4">
      <w:pPr>
        <w:pStyle w:val="a3"/>
        <w:snapToGrid w:val="0"/>
        <w:spacing w:line="360" w:lineRule="auto"/>
        <w:rPr>
          <w:ins w:id="328" w:author="만든 이"/>
          <w:rFonts w:ascii="Times New Roman" w:eastAsia="맑은 고딕" w:hAnsi="Times New Roman" w:cs="Times New Roman"/>
          <w:sz w:val="24"/>
          <w:szCs w:val="22"/>
        </w:rPr>
      </w:pPr>
    </w:p>
    <w:p w:rsidR="00755FB5" w:rsidRDefault="00755FB5" w:rsidP="00D915E4">
      <w:pPr>
        <w:pStyle w:val="a3"/>
        <w:snapToGrid w:val="0"/>
        <w:spacing w:line="360" w:lineRule="auto"/>
        <w:rPr>
          <w:ins w:id="329" w:author="만든 이"/>
          <w:rFonts w:ascii="Times New Roman" w:eastAsia="맑은 고딕" w:hAnsi="Times New Roman" w:cs="Times New Roman"/>
          <w:sz w:val="24"/>
          <w:szCs w:val="22"/>
        </w:rPr>
      </w:pPr>
      <w:ins w:id="330" w:author="만든 이">
        <w:r>
          <w:rPr>
            <w:rFonts w:ascii="Times New Roman" w:eastAsia="맑은 고딕" w:hAnsi="Times New Roman" w:cs="Times New Roman"/>
            <w:sz w:val="24"/>
            <w:szCs w:val="22"/>
          </w:rPr>
          <w:t>The</w:t>
        </w:r>
        <w:r w:rsidRPr="003B22A0">
          <w:rPr>
            <w:rFonts w:ascii="Times New Roman" w:eastAsia="맑은 고딕" w:hAnsi="Times New Roman" w:cs="Times New Roman"/>
            <w:sz w:val="24"/>
            <w:szCs w:val="22"/>
          </w:rPr>
          <w:t xml:space="preserve"> mixture </w:t>
        </w:r>
        <w:r>
          <w:rPr>
            <w:rFonts w:ascii="Times New Roman" w:eastAsia="맑은 고딕" w:hAnsi="Times New Roman" w:cs="Times New Roman"/>
            <w:sz w:val="24"/>
            <w:szCs w:val="22"/>
          </w:rPr>
          <w:t xml:space="preserve">of the two independent cells can </w:t>
        </w:r>
        <w:r w:rsidRPr="003B22A0">
          <w:rPr>
            <w:rFonts w:ascii="Times New Roman" w:eastAsia="맑은 고딕" w:hAnsi="Times New Roman" w:cs="Times New Roman"/>
            <w:sz w:val="24"/>
            <w:szCs w:val="22"/>
          </w:rPr>
          <w:t>enhance the biosensor performance maximum 10</w:t>
        </w:r>
        <w:r>
          <w:rPr>
            <w:rFonts w:ascii="Times New Roman" w:eastAsia="맑은 고딕" w:hAnsi="Times New Roman" w:cs="Times New Roman"/>
            <w:sz w:val="24"/>
            <w:szCs w:val="22"/>
          </w:rPr>
          <w:t xml:space="preserve"> times greater than the conventional biosensors. D</w:t>
        </w:r>
        <w:r w:rsidRPr="003B22A0">
          <w:rPr>
            <w:rFonts w:ascii="Times New Roman" w:eastAsia="맑은 고딕" w:hAnsi="Times New Roman" w:cs="Times New Roman"/>
            <w:sz w:val="24"/>
            <w:szCs w:val="22"/>
          </w:rPr>
          <w:t xml:space="preserve">ecoupling of the biosensor growth and reaction phases enables the </w:t>
        </w:r>
        <w:r>
          <w:rPr>
            <w:rFonts w:ascii="Times New Roman" w:eastAsia="맑은 고딕" w:hAnsi="Times New Roman" w:cs="Times New Roman"/>
            <w:sz w:val="24"/>
            <w:szCs w:val="22"/>
          </w:rPr>
          <w:t>blended</w:t>
        </w:r>
        <w:r w:rsidRPr="003B22A0">
          <w:rPr>
            <w:rFonts w:ascii="Times New Roman" w:eastAsia="맑은 고딕" w:hAnsi="Times New Roman" w:cs="Times New Roman"/>
            <w:sz w:val="24"/>
            <w:szCs w:val="22"/>
          </w:rPr>
          <w:t xml:space="preserve"> biosensor to be free from the growth dependent promoter activities with significantly shorten reaction time of biosensor.</w:t>
        </w:r>
      </w:ins>
    </w:p>
    <w:p w:rsidR="00900BB0" w:rsidRPr="003B22A0" w:rsidRDefault="00900BB0" w:rsidP="00D915E4">
      <w:pPr>
        <w:pStyle w:val="a3"/>
        <w:snapToGrid w:val="0"/>
        <w:spacing w:line="360" w:lineRule="auto"/>
        <w:rPr>
          <w:rFonts w:ascii="Times New Roman" w:eastAsia="맑은 고딕" w:hAnsi="Times New Roman" w:cs="Times New Roman"/>
          <w:sz w:val="24"/>
          <w:szCs w:val="22"/>
        </w:rPr>
      </w:pPr>
    </w:p>
    <w:p w:rsidR="00301CEE" w:rsidRPr="003B22A0" w:rsidRDefault="00301CEE" w:rsidP="00301CEE">
      <w:pPr>
        <w:pStyle w:val="a3"/>
        <w:snapToGrid w:val="0"/>
        <w:spacing w:line="360" w:lineRule="auto"/>
        <w:rPr>
          <w:moveTo w:id="331" w:author="만든 이"/>
          <w:rFonts w:ascii="Times New Roman" w:eastAsia="맑은 고딕" w:hAnsi="Times New Roman" w:cs="Times New Roman"/>
          <w:sz w:val="24"/>
          <w:szCs w:val="22"/>
        </w:rPr>
      </w:pPr>
      <w:moveToRangeStart w:id="332" w:author="만든 이" w:name="move106916588"/>
      <w:moveTo w:id="333" w:author="만든 이">
        <w:r w:rsidRPr="003B22A0">
          <w:rPr>
            <w:rFonts w:ascii="Times New Roman" w:eastAsia="맑은 고딕" w:hAnsi="Times New Roman" w:cs="Times New Roman"/>
            <w:sz w:val="24"/>
            <w:szCs w:val="22"/>
          </w:rPr>
          <w:t>Despite the direct use of these biosensors is limited due to the GMO issues, progressive improvement of synthetic biology based biosensor performance along with low cost measuring device could be highly useful for the general public in monitoring hazardous compounds such as agricultural chemicals and even explosives such as TNT in a large area of land.</w:t>
        </w:r>
      </w:moveTo>
    </w:p>
    <w:moveToRangeEnd w:id="332"/>
    <w:p w:rsidR="004F57EA" w:rsidRDefault="004F57EA" w:rsidP="00D915E4">
      <w:pPr>
        <w:pStyle w:val="a3"/>
        <w:snapToGrid w:val="0"/>
        <w:spacing w:line="360" w:lineRule="auto"/>
        <w:rPr>
          <w:ins w:id="334" w:author="만든 이"/>
          <w:rFonts w:ascii="Times New Roman" w:eastAsia="맑은 고딕" w:hAnsi="Times New Roman" w:cs="Times New Roman"/>
          <w:sz w:val="24"/>
          <w:szCs w:val="22"/>
        </w:rPr>
      </w:pPr>
    </w:p>
    <w:p w:rsidR="00B37535" w:rsidRDefault="00B37535" w:rsidP="00B37535">
      <w:pPr>
        <w:pStyle w:val="a3"/>
        <w:snapToGrid w:val="0"/>
        <w:spacing w:line="360" w:lineRule="auto"/>
        <w:ind w:firstLineChars="236" w:firstLine="566"/>
        <w:rPr>
          <w:ins w:id="335" w:author="만든 이"/>
          <w:rFonts w:ascii="Times New Roman" w:eastAsia="맑은 고딕" w:hAnsi="Times New Roman" w:cs="Times New Roman"/>
          <w:sz w:val="24"/>
          <w:szCs w:val="22"/>
        </w:rPr>
      </w:pPr>
      <w:ins w:id="336" w:author="만든 이">
        <w:r w:rsidRPr="003B22A0">
          <w:rPr>
            <w:rFonts w:ascii="Times New Roman" w:eastAsia="맑은 고딕" w:hAnsi="Times New Roman" w:cs="Times New Roman"/>
            <w:sz w:val="24"/>
            <w:szCs w:val="22"/>
          </w:rPr>
          <w:t xml:space="preserve">An additional obstacle to the </w:t>
        </w:r>
        <w:r>
          <w:rPr>
            <w:rFonts w:ascii="Times New Roman" w:eastAsia="맑은 고딕" w:hAnsi="Times New Roman" w:cs="Times New Roman"/>
            <w:sz w:val="24"/>
            <w:szCs w:val="22"/>
          </w:rPr>
          <w:t xml:space="preserve">practical availability </w:t>
        </w:r>
        <w:r w:rsidRPr="003B22A0">
          <w:rPr>
            <w:rFonts w:ascii="Times New Roman" w:eastAsia="맑은 고딕" w:hAnsi="Times New Roman" w:cs="Times New Roman"/>
            <w:sz w:val="24"/>
            <w:szCs w:val="22"/>
          </w:rPr>
          <w:t xml:space="preserve">of </w:t>
        </w:r>
        <w:r>
          <w:rPr>
            <w:rFonts w:ascii="Times New Roman" w:eastAsia="맑은 고딕" w:hAnsi="Times New Roman" w:cs="Times New Roman"/>
            <w:sz w:val="24"/>
            <w:szCs w:val="22"/>
          </w:rPr>
          <w:t xml:space="preserve">whole cell </w:t>
        </w:r>
        <w:r w:rsidRPr="003B22A0">
          <w:rPr>
            <w:rFonts w:ascii="Times New Roman" w:eastAsia="맑은 고딕" w:hAnsi="Times New Roman" w:cs="Times New Roman"/>
            <w:sz w:val="24"/>
            <w:szCs w:val="22"/>
          </w:rPr>
          <w:t>biosensors is th</w:t>
        </w:r>
        <w:r>
          <w:rPr>
            <w:rFonts w:ascii="Times New Roman" w:eastAsia="맑은 고딕" w:hAnsi="Times New Roman" w:cs="Times New Roman"/>
            <w:sz w:val="24"/>
            <w:szCs w:val="22"/>
          </w:rPr>
          <w:t xml:space="preserve">at it </w:t>
        </w:r>
        <w:r>
          <w:rPr>
            <w:rFonts w:ascii="Times New Roman" w:eastAsia="맑은 고딕" w:hAnsi="Times New Roman" w:cs="Times New Roman"/>
            <w:sz w:val="24"/>
            <w:szCs w:val="22"/>
          </w:rPr>
          <w:lastRenderedPageBreak/>
          <w:t>requires</w:t>
        </w:r>
        <w:r w:rsidRPr="003B22A0">
          <w:rPr>
            <w:rFonts w:ascii="Times New Roman" w:eastAsia="맑은 고딕" w:hAnsi="Times New Roman" w:cs="Times New Roman"/>
            <w:sz w:val="24"/>
            <w:szCs w:val="22"/>
          </w:rPr>
          <w:t xml:space="preserve"> </w:t>
        </w:r>
        <w:r>
          <w:rPr>
            <w:rFonts w:ascii="Times New Roman" w:eastAsia="맑은 고딕" w:hAnsi="Times New Roman" w:cs="Times New Roman"/>
            <w:sz w:val="24"/>
            <w:szCs w:val="22"/>
          </w:rPr>
          <w:t xml:space="preserve">long time for the sample preparation </w:t>
        </w:r>
        <w:r w:rsidRPr="003B22A0">
          <w:rPr>
            <w:rFonts w:ascii="Times New Roman" w:eastAsia="맑은 고딕" w:hAnsi="Times New Roman" w:cs="Times New Roman"/>
            <w:sz w:val="24"/>
            <w:szCs w:val="22"/>
          </w:rPr>
          <w:t xml:space="preserve">such as the cell culture. </w:t>
        </w:r>
      </w:ins>
    </w:p>
    <w:p w:rsidR="00B37535" w:rsidRPr="00B37535" w:rsidRDefault="00B37535" w:rsidP="00D915E4">
      <w:pPr>
        <w:pStyle w:val="a3"/>
        <w:snapToGrid w:val="0"/>
        <w:spacing w:line="360" w:lineRule="auto"/>
        <w:rPr>
          <w:ins w:id="337" w:author="만든 이"/>
          <w:rFonts w:ascii="Times New Roman" w:eastAsia="맑은 고딕" w:hAnsi="Times New Roman" w:cs="Times New Roman"/>
          <w:sz w:val="24"/>
          <w:szCs w:val="22"/>
        </w:rPr>
      </w:pPr>
    </w:p>
    <w:p w:rsidR="001C1F49" w:rsidRPr="003B22A0" w:rsidDel="007B78C2" w:rsidRDefault="001C1F49" w:rsidP="001C1F49">
      <w:pPr>
        <w:pStyle w:val="a3"/>
        <w:snapToGrid w:val="0"/>
        <w:spacing w:line="360" w:lineRule="auto"/>
        <w:ind w:firstLineChars="236" w:firstLine="566"/>
        <w:rPr>
          <w:ins w:id="338" w:author="만든 이"/>
          <w:del w:id="339" w:author="만든 이"/>
          <w:rFonts w:ascii="Times New Roman" w:eastAsia="맑은 고딕" w:hAnsi="Times New Roman" w:cs="Times New Roman"/>
          <w:sz w:val="24"/>
          <w:szCs w:val="22"/>
        </w:rPr>
      </w:pPr>
      <w:ins w:id="340" w:author="만든 이">
        <w:r w:rsidRPr="003B22A0">
          <w:rPr>
            <w:rFonts w:ascii="Times New Roman" w:eastAsia="맑은 고딕" w:hAnsi="Times New Roman" w:cs="Times New Roman"/>
            <w:sz w:val="24"/>
            <w:szCs w:val="22"/>
          </w:rPr>
          <w:t xml:space="preserve">In spite of the freeze dried technique of biosensors, activity loss is still in problematic, especially in dry step [9]. </w:t>
        </w:r>
        <w:del w:id="341" w:author="만든 이">
          <w:r w:rsidRPr="003B22A0" w:rsidDel="007B78C2">
            <w:rPr>
              <w:rFonts w:ascii="Times New Roman" w:eastAsia="맑은 고딕" w:hAnsi="Times New Roman" w:cs="Times New Roman"/>
              <w:sz w:val="24"/>
              <w:szCs w:val="22"/>
            </w:rPr>
            <w:delText xml:space="preserve">However, in the design point of view, the expression of a sensing regulator gene would be inevitably compromised by the expression of reporter genes in biosensor cells due to the limited energy sources such as ATP and NADH in a cell [14]. </w:delText>
          </w:r>
        </w:del>
      </w:ins>
    </w:p>
    <w:p w:rsidR="001C1F49" w:rsidRDefault="001C1F49" w:rsidP="001C1F49">
      <w:pPr>
        <w:pStyle w:val="a3"/>
        <w:snapToGrid w:val="0"/>
        <w:spacing w:line="360" w:lineRule="auto"/>
        <w:ind w:firstLineChars="236" w:firstLine="566"/>
        <w:rPr>
          <w:ins w:id="342" w:author="만든 이"/>
          <w:rFonts w:ascii="Times New Roman" w:eastAsia="맑은 고딕" w:hAnsi="Times New Roman" w:cs="Times New Roman"/>
          <w:sz w:val="24"/>
          <w:szCs w:val="22"/>
        </w:rPr>
      </w:pPr>
    </w:p>
    <w:p w:rsidR="001C1F49" w:rsidDel="00953862" w:rsidRDefault="001C1F49" w:rsidP="001C1F49">
      <w:pPr>
        <w:pStyle w:val="a3"/>
        <w:snapToGrid w:val="0"/>
        <w:spacing w:line="360" w:lineRule="auto"/>
        <w:ind w:firstLineChars="236" w:firstLine="566"/>
        <w:rPr>
          <w:ins w:id="343" w:author="만든 이"/>
          <w:del w:id="344" w:author="만든 이"/>
          <w:rFonts w:ascii="Times New Roman" w:eastAsia="맑은 고딕" w:hAnsi="Times New Roman" w:cs="Times New Roman"/>
          <w:sz w:val="24"/>
          <w:szCs w:val="22"/>
        </w:rPr>
      </w:pPr>
    </w:p>
    <w:p w:rsidR="001C1F49" w:rsidDel="00953862" w:rsidRDefault="001C1F49" w:rsidP="001C1F49">
      <w:pPr>
        <w:pStyle w:val="a3"/>
        <w:snapToGrid w:val="0"/>
        <w:spacing w:line="360" w:lineRule="auto"/>
        <w:ind w:firstLineChars="236" w:firstLine="566"/>
        <w:rPr>
          <w:ins w:id="345" w:author="만든 이"/>
          <w:del w:id="346" w:author="만든 이"/>
          <w:rFonts w:ascii="Times New Roman" w:eastAsia="맑은 고딕" w:hAnsi="Times New Roman" w:cs="Times New Roman"/>
          <w:sz w:val="24"/>
          <w:szCs w:val="22"/>
        </w:rPr>
      </w:pPr>
      <w:ins w:id="347" w:author="만든 이">
        <w:del w:id="348" w:author="만든 이">
          <w:r w:rsidRPr="003B22A0" w:rsidDel="00953862">
            <w:rPr>
              <w:rFonts w:ascii="Times New Roman" w:eastAsia="맑은 고딕" w:hAnsi="Times New Roman" w:cs="Times New Roman"/>
              <w:sz w:val="24"/>
              <w:szCs w:val="22"/>
            </w:rPr>
            <w:delText xml:space="preserve">Also decoupling of the biosensor growth and reaction phases enables the heterologous biosensor mixture to be free from the growth dependent promoter activities with significantly shorten reaction time of biosensor. </w:delText>
          </w:r>
        </w:del>
      </w:ins>
    </w:p>
    <w:p w:rsidR="001C1F49" w:rsidRDefault="001C1F49" w:rsidP="001C1F49">
      <w:pPr>
        <w:pStyle w:val="a3"/>
        <w:snapToGrid w:val="0"/>
        <w:spacing w:line="360" w:lineRule="auto"/>
        <w:ind w:firstLineChars="236" w:firstLine="566"/>
        <w:rPr>
          <w:ins w:id="349" w:author="만든 이"/>
          <w:rFonts w:ascii="Times New Roman" w:eastAsia="맑은 고딕" w:hAnsi="Times New Roman" w:cs="Times New Roman"/>
          <w:sz w:val="24"/>
          <w:szCs w:val="22"/>
        </w:rPr>
      </w:pPr>
    </w:p>
    <w:p w:rsidR="00B37535" w:rsidRDefault="00B37535" w:rsidP="00D915E4">
      <w:pPr>
        <w:pStyle w:val="a3"/>
        <w:snapToGrid w:val="0"/>
        <w:spacing w:line="360" w:lineRule="auto"/>
        <w:rPr>
          <w:ins w:id="350" w:author="만든 이"/>
          <w:rFonts w:ascii="Times New Roman" w:eastAsia="맑은 고딕" w:hAnsi="Times New Roman" w:cs="Times New Roman"/>
          <w:sz w:val="24"/>
          <w:szCs w:val="22"/>
        </w:rPr>
      </w:pPr>
    </w:p>
    <w:p w:rsidR="00B37535" w:rsidRDefault="00B37535" w:rsidP="00D915E4">
      <w:pPr>
        <w:pStyle w:val="a3"/>
        <w:snapToGrid w:val="0"/>
        <w:spacing w:line="360" w:lineRule="auto"/>
        <w:rPr>
          <w:ins w:id="351" w:author="만든 이"/>
          <w:rFonts w:ascii="Times New Roman" w:eastAsia="맑은 고딕" w:hAnsi="Times New Roman" w:cs="Times New Roman"/>
          <w:sz w:val="24"/>
          <w:szCs w:val="22"/>
        </w:rPr>
      </w:pPr>
    </w:p>
    <w:p w:rsidR="00B37535" w:rsidRPr="003B22A0" w:rsidRDefault="00B37535" w:rsidP="00D915E4">
      <w:pPr>
        <w:pStyle w:val="a3"/>
        <w:snapToGrid w:val="0"/>
        <w:spacing w:line="360" w:lineRule="auto"/>
        <w:rPr>
          <w:rFonts w:ascii="Times New Roman" w:eastAsia="맑은 고딕" w:hAnsi="Times New Roman" w:cs="Times New Roman"/>
          <w:sz w:val="24"/>
          <w:szCs w:val="22"/>
        </w:rPr>
      </w:pPr>
    </w:p>
    <w:p w:rsidR="004F57EA" w:rsidRPr="003B22A0" w:rsidRDefault="004F57EA" w:rsidP="00D915E4">
      <w:pPr>
        <w:pStyle w:val="a3"/>
        <w:snapToGrid w:val="0"/>
        <w:spacing w:line="360" w:lineRule="auto"/>
        <w:rPr>
          <w:rFonts w:ascii="Times New Roman" w:eastAsia="맑은 고딕" w:hAnsi="Times New Roman" w:cs="Times New Roman"/>
          <w:sz w:val="24"/>
          <w:szCs w:val="22"/>
        </w:rPr>
      </w:pPr>
    </w:p>
    <w:p w:rsidR="004F57EA" w:rsidRPr="003B22A0" w:rsidRDefault="004F57EA" w:rsidP="00D915E4">
      <w:pPr>
        <w:pStyle w:val="a3"/>
        <w:snapToGrid w:val="0"/>
        <w:spacing w:line="360" w:lineRule="auto"/>
        <w:rPr>
          <w:rFonts w:ascii="Times New Roman" w:eastAsia="맑은 고딕" w:hAnsi="Times New Roman" w:cs="Times New Roman"/>
          <w:sz w:val="24"/>
          <w:szCs w:val="22"/>
        </w:rPr>
      </w:pPr>
      <w:r w:rsidRPr="003B22A0">
        <w:rPr>
          <w:rFonts w:ascii="Times New Roman" w:eastAsia="맑은 고딕" w:hAnsi="Times New Roman" w:cs="Times New Roman"/>
          <w:sz w:val="24"/>
          <w:szCs w:val="22"/>
        </w:rPr>
        <w:t xml:space="preserve">Rapid construction of biosensors [Pardee, K., Green, A. A., Takahashi, M. K., Braff, D., Lambert, G., Lee, J. W., … Collins, J. J. (2016). Rapid, Low-Cost Detection of Zika Virus Using Programmable Biomolecular Components. Cell, 165(5), 1255–1266. </w:t>
      </w:r>
      <w:hyperlink r:id="rId9" w:history="1">
        <w:r w:rsidRPr="003B22A0">
          <w:rPr>
            <w:rStyle w:val="a7"/>
            <w:rFonts w:ascii="Times New Roman" w:eastAsia="맑은 고딕" w:hAnsi="Times New Roman" w:cs="Times New Roman"/>
            <w:sz w:val="24"/>
            <w:szCs w:val="22"/>
          </w:rPr>
          <w:t>https://doi.org/10.1016/j.cell.2016.04.059</w:t>
        </w:r>
      </w:hyperlink>
      <w:r w:rsidRPr="003B22A0">
        <w:rPr>
          <w:rFonts w:ascii="Times New Roman" w:eastAsia="맑은 고딕" w:hAnsi="Times New Roman" w:cs="Times New Roman"/>
          <w:sz w:val="24"/>
          <w:szCs w:val="22"/>
        </w:rPr>
        <w:t>]</w:t>
      </w:r>
    </w:p>
    <w:p w:rsidR="004F57EA" w:rsidRPr="003B22A0" w:rsidRDefault="004F57EA" w:rsidP="00D915E4">
      <w:pPr>
        <w:pStyle w:val="a3"/>
        <w:snapToGrid w:val="0"/>
        <w:spacing w:line="360" w:lineRule="auto"/>
        <w:rPr>
          <w:rFonts w:ascii="Times New Roman" w:eastAsia="맑은 고딕" w:hAnsi="Times New Roman" w:cs="Times New Roman"/>
          <w:sz w:val="24"/>
          <w:szCs w:val="22"/>
        </w:rPr>
      </w:pPr>
    </w:p>
    <w:p w:rsidR="004F57EA" w:rsidRPr="003B22A0" w:rsidRDefault="004F57EA" w:rsidP="00D915E4">
      <w:pPr>
        <w:pStyle w:val="a3"/>
        <w:snapToGrid w:val="0"/>
        <w:spacing w:line="360" w:lineRule="auto"/>
        <w:rPr>
          <w:rFonts w:ascii="Times New Roman" w:eastAsia="맑은 고딕" w:hAnsi="Times New Roman" w:cs="Times New Roman"/>
          <w:sz w:val="24"/>
          <w:szCs w:val="22"/>
        </w:rPr>
      </w:pPr>
    </w:p>
    <w:p w:rsidR="002F1DAD" w:rsidRPr="003B22A0" w:rsidRDefault="002F1DAD" w:rsidP="008B0204">
      <w:pPr>
        <w:pStyle w:val="a3"/>
        <w:snapToGrid w:val="0"/>
        <w:spacing w:line="276" w:lineRule="auto"/>
        <w:rPr>
          <w:rFonts w:ascii="맑은 고딕" w:eastAsia="맑은 고딕" w:hAnsi="맑은 고딕"/>
          <w:sz w:val="22"/>
          <w:szCs w:val="22"/>
        </w:rPr>
      </w:pPr>
    </w:p>
    <w:p w:rsidR="00F1238F" w:rsidRPr="008B0204" w:rsidRDefault="002362EF" w:rsidP="00D21CE8">
      <w:pPr>
        <w:pStyle w:val="1"/>
      </w:pPr>
      <w:r>
        <w:rPr>
          <w:rFonts w:hint="eastAsia"/>
        </w:rPr>
        <w:t>Materials and Methods</w:t>
      </w:r>
    </w:p>
    <w:p w:rsidR="00296505" w:rsidRPr="008D0F3A" w:rsidRDefault="00D95500" w:rsidP="00D21CE8">
      <w:pPr>
        <w:pStyle w:val="2"/>
      </w:pPr>
      <w:r w:rsidRPr="008D0F3A">
        <w:rPr>
          <w:rFonts w:hint="eastAsia"/>
        </w:rPr>
        <w:t xml:space="preserve">Detector and </w:t>
      </w:r>
      <w:r w:rsidRPr="008D0F3A">
        <w:t>reporter</w:t>
      </w:r>
      <w:r w:rsidR="00296505" w:rsidRPr="008D0F3A">
        <w:rPr>
          <w:rFonts w:hint="eastAsia"/>
        </w:rPr>
        <w:t xml:space="preserve"> cell construction</w:t>
      </w:r>
    </w:p>
    <w:p w:rsidR="004F047F" w:rsidRPr="003B22A0" w:rsidRDefault="00C04ED1" w:rsidP="008D0F3A">
      <w:pPr>
        <w:pStyle w:val="a3"/>
        <w:snapToGrid w:val="0"/>
        <w:spacing w:line="360" w:lineRule="auto"/>
        <w:rPr>
          <w:rFonts w:ascii="Times New Roman" w:eastAsia="맑은 고딕" w:hAnsi="Times New Roman" w:cs="Times New Roman"/>
          <w:sz w:val="24"/>
          <w:szCs w:val="22"/>
        </w:rPr>
      </w:pPr>
      <w:r w:rsidRPr="003B22A0">
        <w:rPr>
          <w:rFonts w:ascii="Times New Roman" w:eastAsia="맑은 고딕" w:hAnsi="Times New Roman" w:cs="Times New Roman"/>
          <w:sz w:val="24"/>
          <w:szCs w:val="22"/>
        </w:rPr>
        <w:t xml:space="preserve">To </w:t>
      </w:r>
      <w:r w:rsidR="00682325" w:rsidRPr="003B22A0">
        <w:rPr>
          <w:rFonts w:ascii="Times New Roman" w:eastAsia="맑은 고딕" w:hAnsi="Times New Roman" w:cs="Times New Roman"/>
          <w:sz w:val="24"/>
          <w:szCs w:val="22"/>
        </w:rPr>
        <w:t>construct</w:t>
      </w:r>
      <w:r w:rsidRPr="003B22A0">
        <w:rPr>
          <w:rFonts w:ascii="Times New Roman" w:eastAsia="맑은 고딕" w:hAnsi="Times New Roman" w:cs="Times New Roman"/>
          <w:sz w:val="24"/>
          <w:szCs w:val="22"/>
        </w:rPr>
        <w:t xml:space="preserve"> the </w:t>
      </w:r>
      <w:r w:rsidR="007C3795" w:rsidRPr="003B22A0">
        <w:rPr>
          <w:rFonts w:ascii="Times New Roman" w:eastAsia="맑은 고딕" w:hAnsi="Times New Roman" w:cs="Times New Roman"/>
          <w:sz w:val="24"/>
          <w:szCs w:val="22"/>
        </w:rPr>
        <w:t>detector</w:t>
      </w:r>
      <w:r w:rsidR="005024B6" w:rsidRPr="003B22A0">
        <w:rPr>
          <w:rFonts w:ascii="Times New Roman" w:eastAsia="맑은 고딕" w:hAnsi="Times New Roman" w:cs="Times New Roman" w:hint="eastAsia"/>
          <w:sz w:val="24"/>
          <w:szCs w:val="22"/>
        </w:rPr>
        <w:t xml:space="preserve"> cell</w:t>
      </w:r>
      <w:r w:rsidRPr="003B22A0">
        <w:rPr>
          <w:rFonts w:ascii="Times New Roman" w:eastAsia="맑은 고딕" w:hAnsi="Times New Roman" w:cs="Times New Roman"/>
          <w:sz w:val="24"/>
          <w:szCs w:val="22"/>
        </w:rPr>
        <w:t xml:space="preserve">s, </w:t>
      </w:r>
      <w:r w:rsidR="004F3060" w:rsidRPr="003B22A0">
        <w:rPr>
          <w:rFonts w:ascii="Times New Roman" w:eastAsia="맑은 고딕" w:hAnsi="Times New Roman" w:cs="Times New Roman"/>
          <w:sz w:val="24"/>
          <w:szCs w:val="22"/>
        </w:rPr>
        <w:t xml:space="preserve">the </w:t>
      </w:r>
      <w:r w:rsidR="005024B6" w:rsidRPr="003B22A0">
        <w:rPr>
          <w:rFonts w:ascii="Times New Roman" w:eastAsia="맑은 고딕" w:hAnsi="Times New Roman" w:cs="Times New Roman" w:hint="eastAsia"/>
          <w:sz w:val="24"/>
          <w:szCs w:val="22"/>
        </w:rPr>
        <w:t xml:space="preserve">pGESSv4 </w:t>
      </w:r>
      <w:r w:rsidRPr="003B22A0">
        <w:rPr>
          <w:rFonts w:ascii="Times New Roman" w:eastAsia="맑은 고딕" w:hAnsi="Times New Roman" w:cs="Times New Roman"/>
          <w:sz w:val="24"/>
          <w:szCs w:val="22"/>
        </w:rPr>
        <w:t>plasmid</w:t>
      </w:r>
      <w:r w:rsidR="005024B6" w:rsidRPr="003B22A0">
        <w:rPr>
          <w:rFonts w:ascii="Times New Roman" w:eastAsia="맑은 고딕" w:hAnsi="Times New Roman" w:cs="Times New Roman" w:hint="eastAsia"/>
          <w:sz w:val="24"/>
          <w:szCs w:val="22"/>
        </w:rPr>
        <w:t xml:space="preserve"> (pGESSv4, ACS Synth. Biol., 3: 163~171, 2014)</w:t>
      </w:r>
      <w:r w:rsidRPr="003B22A0">
        <w:rPr>
          <w:rFonts w:ascii="Times New Roman" w:eastAsia="맑은 고딕" w:hAnsi="Times New Roman" w:cs="Times New Roman"/>
          <w:sz w:val="24"/>
          <w:szCs w:val="22"/>
        </w:rPr>
        <w:t xml:space="preserve"> </w:t>
      </w:r>
      <w:r w:rsidR="00B147D5" w:rsidRPr="003B22A0">
        <w:rPr>
          <w:rFonts w:ascii="Times New Roman" w:eastAsia="맑은 고딕" w:hAnsi="Times New Roman" w:cs="Times New Roman"/>
          <w:sz w:val="24"/>
          <w:szCs w:val="22"/>
        </w:rPr>
        <w:t xml:space="preserve">that was </w:t>
      </w:r>
      <w:r w:rsidRPr="003B22A0">
        <w:rPr>
          <w:rFonts w:ascii="Times New Roman" w:eastAsia="맑은 고딕" w:hAnsi="Times New Roman" w:cs="Times New Roman"/>
          <w:sz w:val="24"/>
          <w:szCs w:val="22"/>
        </w:rPr>
        <w:t xml:space="preserve">isolated from </w:t>
      </w:r>
      <w:r w:rsidRPr="003B22A0">
        <w:rPr>
          <w:rFonts w:ascii="Times New Roman" w:eastAsia="맑은 고딕" w:hAnsi="Times New Roman" w:cs="Times New Roman" w:hint="eastAsia"/>
          <w:sz w:val="24"/>
          <w:szCs w:val="22"/>
        </w:rPr>
        <w:t>P. putida</w:t>
      </w:r>
      <w:r w:rsidRPr="003B22A0">
        <w:rPr>
          <w:rFonts w:ascii="Times New Roman" w:eastAsia="맑은 고딕" w:hAnsi="Times New Roman" w:cs="Times New Roman"/>
          <w:sz w:val="24"/>
          <w:szCs w:val="22"/>
        </w:rPr>
        <w:t xml:space="preserve"> as it contains the dmpR gene, was put through</w:t>
      </w:r>
      <w:r w:rsidR="005024B6" w:rsidRPr="003B22A0">
        <w:rPr>
          <w:rFonts w:ascii="Times New Roman" w:eastAsia="맑은 고딕" w:hAnsi="Times New Roman" w:cs="Times New Roman" w:hint="eastAsia"/>
          <w:sz w:val="24"/>
          <w:szCs w:val="22"/>
        </w:rPr>
        <w:t xml:space="preserve"> PCR amplification</w:t>
      </w:r>
      <w:r w:rsidR="00B147D5" w:rsidRPr="003B22A0">
        <w:rPr>
          <w:rFonts w:ascii="Times New Roman" w:eastAsia="맑은 고딕" w:hAnsi="Times New Roman" w:cs="Times New Roman"/>
          <w:sz w:val="24"/>
          <w:szCs w:val="22"/>
        </w:rPr>
        <w:t>,</w:t>
      </w:r>
      <w:r w:rsidRPr="003B22A0">
        <w:rPr>
          <w:rFonts w:ascii="Times New Roman" w:eastAsia="맑은 고딕" w:hAnsi="Times New Roman" w:cs="Times New Roman"/>
          <w:sz w:val="24"/>
          <w:szCs w:val="22"/>
        </w:rPr>
        <w:t xml:space="preserve"> </w:t>
      </w:r>
      <w:r w:rsidR="004F3060" w:rsidRPr="003B22A0">
        <w:rPr>
          <w:rFonts w:ascii="Times New Roman" w:eastAsia="맑은 고딕" w:hAnsi="Times New Roman" w:cs="Times New Roman"/>
          <w:sz w:val="24"/>
          <w:szCs w:val="22"/>
        </w:rPr>
        <w:t>and</w:t>
      </w:r>
      <w:r w:rsidRPr="003B22A0">
        <w:rPr>
          <w:rFonts w:ascii="Times New Roman" w:eastAsia="맑은 고딕" w:hAnsi="Times New Roman" w:cs="Times New Roman"/>
          <w:sz w:val="24"/>
          <w:szCs w:val="22"/>
        </w:rPr>
        <w:t xml:space="preserve"> </w:t>
      </w:r>
      <w:r w:rsidR="004F047F" w:rsidRPr="003B22A0">
        <w:rPr>
          <w:rFonts w:ascii="Times New Roman" w:eastAsia="맑은 고딕" w:hAnsi="Times New Roman" w:cs="Times New Roman" w:hint="eastAsia"/>
          <w:sz w:val="24"/>
          <w:szCs w:val="22"/>
        </w:rPr>
        <w:t>lux</w:t>
      </w:r>
      <w:r w:rsidR="004F3060" w:rsidRPr="003B22A0">
        <w:rPr>
          <w:rFonts w:ascii="Times New Roman" w:eastAsia="맑은 고딕" w:hAnsi="Times New Roman" w:cs="Times New Roman"/>
          <w:sz w:val="24"/>
          <w:szCs w:val="22"/>
        </w:rPr>
        <w:t>L</w:t>
      </w:r>
      <w:r w:rsidR="004F047F" w:rsidRPr="003B22A0">
        <w:rPr>
          <w:rFonts w:ascii="Times New Roman" w:eastAsia="맑은 고딕" w:hAnsi="Times New Roman" w:cs="Times New Roman" w:hint="eastAsia"/>
          <w:sz w:val="24"/>
          <w:szCs w:val="22"/>
        </w:rPr>
        <w:t xml:space="preserve"> </w:t>
      </w:r>
      <w:r w:rsidRPr="003B22A0">
        <w:rPr>
          <w:rFonts w:ascii="Times New Roman" w:eastAsia="맑은 고딕" w:hAnsi="Times New Roman" w:cs="Times New Roman"/>
          <w:sz w:val="24"/>
          <w:szCs w:val="22"/>
        </w:rPr>
        <w:t>gene</w:t>
      </w:r>
      <w:r w:rsidR="004F047F" w:rsidRPr="003B22A0">
        <w:rPr>
          <w:rFonts w:ascii="Times New Roman" w:eastAsia="맑은 고딕" w:hAnsi="Times New Roman" w:cs="Times New Roman" w:hint="eastAsia"/>
          <w:sz w:val="24"/>
          <w:szCs w:val="22"/>
        </w:rPr>
        <w:t xml:space="preserve"> (GenBank: Acc.No. CP000021.2)</w:t>
      </w:r>
      <w:r w:rsidRPr="003B22A0">
        <w:rPr>
          <w:rFonts w:ascii="Times New Roman" w:eastAsia="맑은 고딕" w:hAnsi="Times New Roman" w:cs="Times New Roman"/>
          <w:sz w:val="24"/>
          <w:szCs w:val="22"/>
        </w:rPr>
        <w:t xml:space="preserve"> originating from </w:t>
      </w:r>
      <w:r w:rsidRPr="003B22A0">
        <w:rPr>
          <w:rFonts w:ascii="Times New Roman" w:eastAsia="맑은 고딕" w:hAnsi="Times New Roman" w:cs="Times New Roman" w:hint="eastAsia"/>
          <w:sz w:val="24"/>
          <w:szCs w:val="22"/>
        </w:rPr>
        <w:t>Vibrio fischeri</w:t>
      </w:r>
      <w:r w:rsidR="00476B9A" w:rsidRPr="003B22A0">
        <w:rPr>
          <w:rFonts w:ascii="Times New Roman" w:eastAsia="맑은 고딕" w:hAnsi="Times New Roman" w:cs="Times New Roman"/>
          <w:sz w:val="24"/>
          <w:szCs w:val="22"/>
        </w:rPr>
        <w:t xml:space="preserve"> </w:t>
      </w:r>
      <w:r w:rsidR="004F3060" w:rsidRPr="003B22A0">
        <w:rPr>
          <w:rFonts w:ascii="Times New Roman" w:eastAsia="맑은 고딕" w:hAnsi="Times New Roman" w:cs="Times New Roman"/>
          <w:sz w:val="24"/>
          <w:szCs w:val="22"/>
        </w:rPr>
        <w:t>was synthesized and amplified through PCR</w:t>
      </w:r>
      <w:r w:rsidR="00476B9A" w:rsidRPr="003B22A0">
        <w:rPr>
          <w:rFonts w:ascii="Times New Roman" w:eastAsia="맑은 고딕" w:hAnsi="Times New Roman" w:cs="Times New Roman"/>
          <w:sz w:val="24"/>
          <w:szCs w:val="22"/>
        </w:rPr>
        <w:t xml:space="preserve">. Each PCR product was </w:t>
      </w:r>
      <w:r w:rsidR="004F3060" w:rsidRPr="003B22A0">
        <w:rPr>
          <w:rFonts w:ascii="Times New Roman" w:eastAsia="맑은 고딕" w:hAnsi="Times New Roman" w:cs="Times New Roman"/>
          <w:sz w:val="24"/>
          <w:szCs w:val="22"/>
        </w:rPr>
        <w:t>fed into</w:t>
      </w:r>
      <w:r w:rsidR="00476B9A" w:rsidRPr="003B22A0">
        <w:rPr>
          <w:rFonts w:ascii="Times New Roman" w:eastAsia="맑은 고딕" w:hAnsi="Times New Roman" w:cs="Times New Roman"/>
          <w:sz w:val="24"/>
          <w:szCs w:val="22"/>
        </w:rPr>
        <w:t xml:space="preserve"> </w:t>
      </w:r>
      <w:r w:rsidR="009A6C4B" w:rsidRPr="003B22A0">
        <w:rPr>
          <w:rFonts w:ascii="Times New Roman" w:eastAsia="맑은 고딕" w:hAnsi="Times New Roman" w:cs="Times New Roman" w:hint="eastAsia"/>
          <w:sz w:val="24"/>
          <w:szCs w:val="22"/>
        </w:rPr>
        <w:t>gel-purification</w:t>
      </w:r>
      <w:r w:rsidR="00476B9A" w:rsidRPr="003B22A0">
        <w:rPr>
          <w:rFonts w:ascii="Times New Roman" w:eastAsia="맑은 고딕" w:hAnsi="Times New Roman" w:cs="Times New Roman" w:hint="eastAsia"/>
          <w:sz w:val="24"/>
          <w:szCs w:val="22"/>
        </w:rPr>
        <w:t xml:space="preserve"> and</w:t>
      </w:r>
      <w:r w:rsidR="004F047F" w:rsidRPr="003B22A0">
        <w:rPr>
          <w:rFonts w:ascii="Times New Roman" w:eastAsia="맑은 고딕" w:hAnsi="Times New Roman" w:cs="Times New Roman" w:hint="eastAsia"/>
          <w:sz w:val="24"/>
          <w:szCs w:val="22"/>
        </w:rPr>
        <w:t xml:space="preserve"> Gibson Assembly</w:t>
      </w:r>
      <w:r w:rsidR="00635952"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(Master Mix Assembly Master Mix, NEB, USA)</w:t>
      </w:r>
      <w:r w:rsidR="004F3060" w:rsidRPr="003B22A0">
        <w:rPr>
          <w:rFonts w:ascii="Times New Roman" w:eastAsia="맑은 고딕" w:hAnsi="Times New Roman" w:cs="Times New Roman"/>
          <w:sz w:val="24"/>
          <w:szCs w:val="22"/>
        </w:rPr>
        <w:t>, followed by</w:t>
      </w:r>
      <w:r w:rsidR="006F6877" w:rsidRPr="003B22A0">
        <w:rPr>
          <w:rFonts w:ascii="Times New Roman" w:eastAsia="맑은 고딕" w:hAnsi="Times New Roman" w:cs="Times New Roman" w:hint="eastAsia"/>
          <w:sz w:val="24"/>
          <w:szCs w:val="22"/>
        </w:rPr>
        <w:t xml:space="preserve"> ligation.</w:t>
      </w:r>
      <w:r w:rsidR="009F4005" w:rsidRPr="003B22A0">
        <w:rPr>
          <w:rFonts w:ascii="Times New Roman" w:eastAsia="맑은 고딕" w:hAnsi="Times New Roman" w:cs="Times New Roman" w:hint="eastAsia"/>
          <w:sz w:val="24"/>
          <w:szCs w:val="22"/>
        </w:rPr>
        <w:t xml:space="preserve"> </w:t>
      </w:r>
      <w:r w:rsidR="004F3060" w:rsidRPr="003B22A0">
        <w:rPr>
          <w:rFonts w:ascii="Times New Roman" w:eastAsia="맑은 고딕" w:hAnsi="Times New Roman" w:cs="Times New Roman"/>
          <w:sz w:val="24"/>
          <w:szCs w:val="22"/>
        </w:rPr>
        <w:t xml:space="preserve">To </w:t>
      </w:r>
      <w:r w:rsidR="00682325" w:rsidRPr="003B22A0">
        <w:rPr>
          <w:rFonts w:ascii="Times New Roman" w:eastAsia="맑은 고딕" w:hAnsi="Times New Roman" w:cs="Times New Roman"/>
          <w:sz w:val="24"/>
          <w:szCs w:val="22"/>
        </w:rPr>
        <w:t>construct</w:t>
      </w:r>
      <w:r w:rsidR="004F3060" w:rsidRPr="003B22A0">
        <w:rPr>
          <w:rFonts w:ascii="Times New Roman" w:eastAsia="맑은 고딕" w:hAnsi="Times New Roman" w:cs="Times New Roman"/>
          <w:sz w:val="24"/>
          <w:szCs w:val="22"/>
        </w:rPr>
        <w:t xml:space="preserve"> the r</w:t>
      </w:r>
      <w:r w:rsidR="009F4005" w:rsidRPr="003B22A0">
        <w:rPr>
          <w:rFonts w:ascii="Times New Roman" w:eastAsia="맑은 고딕" w:hAnsi="Times New Roman" w:cs="Times New Roman" w:hint="eastAsia"/>
          <w:sz w:val="24"/>
          <w:szCs w:val="22"/>
        </w:rPr>
        <w:t>eceiver cell</w:t>
      </w:r>
      <w:r w:rsidR="004F3060" w:rsidRPr="003B22A0">
        <w:rPr>
          <w:rFonts w:ascii="Times New Roman" w:eastAsia="맑은 고딕" w:hAnsi="Times New Roman" w:cs="Times New Roman"/>
          <w:sz w:val="24"/>
          <w:szCs w:val="22"/>
        </w:rPr>
        <w:t>s,</w:t>
      </w:r>
      <w:r w:rsidR="009F4005" w:rsidRPr="003B22A0">
        <w:rPr>
          <w:rFonts w:ascii="Times New Roman" w:eastAsia="맑은 고딕" w:hAnsi="Times New Roman" w:cs="Times New Roman" w:hint="eastAsia"/>
          <w:sz w:val="24"/>
          <w:szCs w:val="22"/>
        </w:rPr>
        <w:t xml:space="preserve"> luxR</w:t>
      </w:r>
      <w:r w:rsidR="004F047F" w:rsidRPr="003B22A0">
        <w:rPr>
          <w:rFonts w:ascii="Times New Roman" w:eastAsia="맑은 고딕" w:hAnsi="Times New Roman" w:cs="Times New Roman" w:hint="eastAsia"/>
          <w:sz w:val="24"/>
          <w:szCs w:val="22"/>
        </w:rPr>
        <w:t xml:space="preserve"> </w:t>
      </w:r>
      <w:r w:rsidR="004F3060" w:rsidRPr="003B22A0">
        <w:rPr>
          <w:rFonts w:ascii="Times New Roman" w:eastAsia="맑은 고딕" w:hAnsi="Times New Roman" w:cs="Times New Roman"/>
          <w:sz w:val="24"/>
          <w:szCs w:val="22"/>
        </w:rPr>
        <w:t xml:space="preserve">gene </w:t>
      </w:r>
      <w:r w:rsidR="004F047F" w:rsidRPr="003B22A0">
        <w:rPr>
          <w:rFonts w:ascii="Times New Roman" w:eastAsia="맑은 고딕" w:hAnsi="Times New Roman" w:cs="Times New Roman" w:hint="eastAsia"/>
          <w:sz w:val="24"/>
          <w:szCs w:val="22"/>
        </w:rPr>
        <w:t>(GenBank: Acc.No. CP000021.2)</w:t>
      </w:r>
      <w:r w:rsidR="004F3060" w:rsidRPr="003B22A0">
        <w:rPr>
          <w:rFonts w:ascii="Times New Roman" w:eastAsia="맑은 고딕" w:hAnsi="Times New Roman" w:cs="Times New Roman"/>
          <w:sz w:val="24"/>
          <w:szCs w:val="22"/>
        </w:rPr>
        <w:t xml:space="preserve"> </w:t>
      </w:r>
      <w:r w:rsidR="00B147D5" w:rsidRPr="003B22A0">
        <w:rPr>
          <w:rFonts w:ascii="Times New Roman" w:eastAsia="맑은 고딕" w:hAnsi="Times New Roman" w:cs="Times New Roman"/>
          <w:sz w:val="24"/>
          <w:szCs w:val="22"/>
        </w:rPr>
        <w:t xml:space="preserve">was </w:t>
      </w:r>
      <w:r w:rsidR="004F3060" w:rsidRPr="003B22A0">
        <w:rPr>
          <w:rFonts w:ascii="Times New Roman" w:eastAsia="맑은 고딕" w:hAnsi="Times New Roman" w:cs="Times New Roman"/>
          <w:sz w:val="24"/>
          <w:szCs w:val="22"/>
        </w:rPr>
        <w:t xml:space="preserve">synthesized at Bioneer </w:t>
      </w:r>
      <w:r w:rsidR="00B147D5" w:rsidRPr="003B22A0">
        <w:rPr>
          <w:rFonts w:ascii="Times New Roman" w:eastAsia="맑은 고딕" w:hAnsi="Times New Roman" w:cs="Times New Roman"/>
          <w:sz w:val="24"/>
          <w:szCs w:val="22"/>
        </w:rPr>
        <w:t>and amplified through PCR</w:t>
      </w:r>
      <w:r w:rsidR="004F3060" w:rsidRPr="003B22A0">
        <w:rPr>
          <w:rFonts w:ascii="Times New Roman" w:eastAsia="맑은 고딕" w:hAnsi="Times New Roman" w:cs="Times New Roman"/>
          <w:sz w:val="24"/>
          <w:szCs w:val="22"/>
        </w:rPr>
        <w:t>,</w:t>
      </w:r>
      <w:r w:rsidR="00B147D5" w:rsidRPr="003B22A0">
        <w:rPr>
          <w:rFonts w:ascii="Times New Roman" w:eastAsia="맑은 고딕" w:hAnsi="Times New Roman" w:cs="Times New Roman"/>
          <w:sz w:val="24"/>
          <w:szCs w:val="22"/>
        </w:rPr>
        <w:t xml:space="preserve"> while</w:t>
      </w:r>
      <w:r w:rsidR="004F3060" w:rsidRPr="003B22A0">
        <w:rPr>
          <w:rFonts w:ascii="Times New Roman" w:eastAsia="맑은 고딕" w:hAnsi="Times New Roman" w:cs="Times New Roman"/>
          <w:sz w:val="24"/>
          <w:szCs w:val="22"/>
        </w:rPr>
        <w:t xml:space="preserve"> the</w:t>
      </w:r>
      <w:r w:rsidR="004F047F" w:rsidRPr="003B22A0">
        <w:rPr>
          <w:rFonts w:ascii="Times New Roman" w:eastAsia="맑은 고딕" w:hAnsi="Times New Roman" w:cs="Times New Roman" w:hint="eastAsia"/>
          <w:sz w:val="24"/>
          <w:szCs w:val="22"/>
        </w:rPr>
        <w:t xml:space="preserve"> pGESSv4 (pGESSv4, ACS Synth. Biol., 3:163~171, 2014)</w:t>
      </w:r>
      <w:r w:rsidR="004F3060" w:rsidRPr="003B22A0">
        <w:rPr>
          <w:rFonts w:ascii="Times New Roman" w:eastAsia="맑은 고딕" w:hAnsi="Times New Roman" w:cs="Times New Roman"/>
          <w:sz w:val="24"/>
          <w:szCs w:val="22"/>
        </w:rPr>
        <w:t xml:space="preserve"> plasmid containing eGFP gene was also </w:t>
      </w:r>
      <w:r w:rsidR="0094776B" w:rsidRPr="003B22A0">
        <w:rPr>
          <w:rFonts w:ascii="Times New Roman" w:eastAsia="맑은 고딕" w:hAnsi="Times New Roman" w:cs="Times New Roman"/>
          <w:sz w:val="24"/>
          <w:szCs w:val="22"/>
        </w:rPr>
        <w:t>amplified through PCR</w:t>
      </w:r>
      <w:r w:rsidR="00B147D5" w:rsidRPr="003B22A0">
        <w:rPr>
          <w:rFonts w:ascii="Times New Roman" w:eastAsia="맑은 고딕" w:hAnsi="Times New Roman" w:cs="Times New Roman"/>
          <w:sz w:val="24"/>
          <w:szCs w:val="22"/>
        </w:rPr>
        <w:t xml:space="preserve"> as</w:t>
      </w:r>
      <w:r w:rsidR="0094776B" w:rsidRPr="003B22A0">
        <w:rPr>
          <w:rFonts w:ascii="Times New Roman" w:eastAsia="맑은 고딕" w:hAnsi="Times New Roman" w:cs="Times New Roman"/>
          <w:sz w:val="24"/>
          <w:szCs w:val="22"/>
        </w:rPr>
        <w:t xml:space="preserve"> the </w:t>
      </w:r>
      <w:r w:rsidR="004F3060" w:rsidRPr="003B22A0">
        <w:rPr>
          <w:rFonts w:ascii="Times New Roman" w:eastAsia="맑은 고딕" w:hAnsi="Times New Roman" w:cs="Times New Roman"/>
          <w:sz w:val="24"/>
          <w:szCs w:val="22"/>
        </w:rPr>
        <w:t>template</w:t>
      </w:r>
      <w:r w:rsidR="004F047F" w:rsidRPr="003B22A0">
        <w:rPr>
          <w:rFonts w:ascii="Times New Roman" w:eastAsia="맑은 고딕" w:hAnsi="Times New Roman" w:cs="Times New Roman" w:hint="eastAsia"/>
          <w:sz w:val="24"/>
          <w:szCs w:val="22"/>
        </w:rPr>
        <w:t xml:space="preserve"> DNA</w:t>
      </w:r>
      <w:r w:rsidR="004F3060" w:rsidRPr="003B22A0">
        <w:rPr>
          <w:rFonts w:ascii="Times New Roman" w:eastAsia="맑은 고딕" w:hAnsi="Times New Roman" w:cs="Times New Roman"/>
          <w:sz w:val="24"/>
          <w:szCs w:val="22"/>
        </w:rPr>
        <w:t>. Each</w:t>
      </w:r>
      <w:r w:rsidR="009F4005"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PCR product</w:t>
      </w:r>
      <w:r w:rsidR="004F3060" w:rsidRPr="003B22A0">
        <w:rPr>
          <w:rFonts w:ascii="Times New Roman" w:eastAsia="맑은 고딕" w:hAnsi="Times New Roman" w:cs="Times New Roman"/>
          <w:sz w:val="24"/>
          <w:szCs w:val="22"/>
        </w:rPr>
        <w:t xml:space="preserve"> was</w:t>
      </w:r>
      <w:r w:rsidR="004F047F" w:rsidRPr="003B22A0">
        <w:rPr>
          <w:rFonts w:ascii="Times New Roman" w:eastAsia="맑은 고딕" w:hAnsi="Times New Roman" w:cs="Times New Roman" w:hint="eastAsia"/>
          <w:sz w:val="24"/>
          <w:szCs w:val="22"/>
        </w:rPr>
        <w:t xml:space="preserve"> gel-purified</w:t>
      </w:r>
      <w:r w:rsidR="004F3060" w:rsidRPr="003B22A0">
        <w:rPr>
          <w:rFonts w:ascii="Times New Roman" w:eastAsia="맑은 고딕" w:hAnsi="Times New Roman" w:cs="Times New Roman"/>
          <w:sz w:val="24"/>
          <w:szCs w:val="22"/>
        </w:rPr>
        <w:t xml:space="preserve"> before</w:t>
      </w:r>
      <w:r w:rsidR="004F047F" w:rsidRPr="003B22A0">
        <w:rPr>
          <w:rFonts w:ascii="Times New Roman" w:eastAsia="맑은 고딕" w:hAnsi="Times New Roman" w:cs="Times New Roman" w:hint="eastAsia"/>
          <w:sz w:val="24"/>
          <w:szCs w:val="22"/>
        </w:rPr>
        <w:t xml:space="preserve"> Gibson Assembly</w:t>
      </w:r>
      <w:r w:rsidR="009F4005"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(Master Mix Assembly Master Mix, NEB, USA)</w:t>
      </w:r>
      <w:r w:rsidR="004F3060" w:rsidRPr="003B22A0">
        <w:rPr>
          <w:rFonts w:ascii="Times New Roman" w:eastAsia="맑은 고딕" w:hAnsi="Times New Roman" w:cs="Times New Roman"/>
          <w:sz w:val="24"/>
          <w:szCs w:val="22"/>
        </w:rPr>
        <w:t xml:space="preserve"> and </w:t>
      </w:r>
      <w:r w:rsidR="009F4005" w:rsidRPr="003B22A0">
        <w:rPr>
          <w:rFonts w:ascii="Times New Roman" w:eastAsia="맑은 고딕" w:hAnsi="Times New Roman" w:cs="Times New Roman" w:hint="eastAsia"/>
          <w:sz w:val="24"/>
          <w:szCs w:val="22"/>
        </w:rPr>
        <w:t>l</w:t>
      </w:r>
      <w:r w:rsidR="004F047F" w:rsidRPr="003B22A0">
        <w:rPr>
          <w:rFonts w:ascii="Times New Roman" w:eastAsia="맑은 고딕" w:hAnsi="Times New Roman" w:cs="Times New Roman" w:hint="eastAsia"/>
          <w:sz w:val="24"/>
          <w:szCs w:val="22"/>
        </w:rPr>
        <w:t>igation</w:t>
      </w:r>
      <w:r w:rsidR="004F3060" w:rsidRPr="003B22A0">
        <w:rPr>
          <w:rFonts w:ascii="Times New Roman" w:eastAsia="맑은 고딕" w:hAnsi="Times New Roman" w:cs="Times New Roman"/>
          <w:sz w:val="24"/>
          <w:szCs w:val="22"/>
        </w:rPr>
        <w:t xml:space="preserve">, to create </w:t>
      </w:r>
      <w:r w:rsidR="007475B0" w:rsidRPr="003B22A0">
        <w:rPr>
          <w:rFonts w:ascii="Times New Roman" w:eastAsia="맑은 고딕" w:hAnsi="Times New Roman" w:cs="Times New Roman" w:hint="eastAsia"/>
          <w:sz w:val="24"/>
          <w:szCs w:val="22"/>
        </w:rPr>
        <w:t>pGESSv4-LuxR</w:t>
      </w:r>
      <w:r w:rsidR="004F047F" w:rsidRPr="003B22A0">
        <w:rPr>
          <w:rFonts w:ascii="Times New Roman" w:eastAsia="맑은 고딕" w:hAnsi="Times New Roman" w:cs="Times New Roman" w:hint="eastAsia"/>
          <w:sz w:val="24"/>
          <w:szCs w:val="22"/>
        </w:rPr>
        <w:t xml:space="preserve">. </w:t>
      </w:r>
      <w:r w:rsidR="009F4005" w:rsidRPr="003B22A0">
        <w:rPr>
          <w:rFonts w:ascii="Times New Roman" w:eastAsia="맑은 고딕" w:hAnsi="Times New Roman" w:cs="Times New Roman" w:hint="eastAsia"/>
          <w:sz w:val="24"/>
          <w:szCs w:val="22"/>
        </w:rPr>
        <w:t>V.</w:t>
      </w:r>
      <w:r w:rsidR="004F047F" w:rsidRPr="003B22A0">
        <w:rPr>
          <w:rFonts w:ascii="Times New Roman" w:eastAsia="맑은 고딕" w:hAnsi="Times New Roman" w:cs="Times New Roman" w:hint="eastAsia"/>
          <w:sz w:val="24"/>
          <w:szCs w:val="22"/>
        </w:rPr>
        <w:t xml:space="preserve"> </w:t>
      </w:r>
      <w:r w:rsidR="004F3060" w:rsidRPr="003B22A0">
        <w:rPr>
          <w:rFonts w:ascii="Times New Roman" w:eastAsia="맑은 고딕" w:hAnsi="Times New Roman" w:cs="Times New Roman"/>
          <w:sz w:val="24"/>
          <w:szCs w:val="22"/>
        </w:rPr>
        <w:t>The site of Lux operon who</w:t>
      </w:r>
      <w:r w:rsidR="00B147D5" w:rsidRPr="003B22A0">
        <w:rPr>
          <w:rFonts w:ascii="Times New Roman" w:eastAsia="맑은 고딕" w:hAnsi="Times New Roman" w:cs="Times New Roman"/>
          <w:sz w:val="24"/>
          <w:szCs w:val="22"/>
        </w:rPr>
        <w:t xml:space="preserve">se expression is regulated by the </w:t>
      </w:r>
      <w:r w:rsidR="004F3060" w:rsidRPr="003B22A0">
        <w:rPr>
          <w:rFonts w:ascii="Times New Roman" w:eastAsia="맑은 고딕" w:hAnsi="Times New Roman" w:cs="Times New Roman"/>
          <w:sz w:val="24"/>
          <w:szCs w:val="22"/>
        </w:rPr>
        <w:t xml:space="preserve">LuxR transcription factor originating from </w:t>
      </w:r>
      <w:r w:rsidR="00715320" w:rsidRPr="003B22A0">
        <w:rPr>
          <w:rFonts w:ascii="Times New Roman" w:eastAsia="맑은 고딕" w:hAnsi="Times New Roman" w:cs="Times New Roman"/>
          <w:sz w:val="24"/>
          <w:szCs w:val="22"/>
        </w:rPr>
        <w:t xml:space="preserve">V. </w:t>
      </w:r>
      <w:r w:rsidR="004F047F" w:rsidRPr="003B22A0">
        <w:rPr>
          <w:rFonts w:ascii="Times New Roman" w:eastAsia="맑은 고딕" w:hAnsi="Times New Roman" w:cs="Times New Roman" w:hint="eastAsia"/>
          <w:sz w:val="24"/>
          <w:szCs w:val="22"/>
        </w:rPr>
        <w:t>fischeri</w:t>
      </w:r>
      <w:r w:rsidR="00715320" w:rsidRPr="003B22A0">
        <w:rPr>
          <w:rFonts w:ascii="Times New Roman" w:eastAsia="맑은 고딕" w:hAnsi="Times New Roman" w:cs="Times New Roman"/>
          <w:sz w:val="24"/>
          <w:szCs w:val="22"/>
        </w:rPr>
        <w:t>, i.e. the DNA sequence containing the</w:t>
      </w:r>
      <w:r w:rsidR="004F047F" w:rsidRPr="003B22A0">
        <w:rPr>
          <w:rFonts w:ascii="Times New Roman" w:eastAsia="맑은 고딕" w:hAnsi="Times New Roman" w:cs="Times New Roman" w:hint="eastAsia"/>
          <w:sz w:val="24"/>
          <w:szCs w:val="22"/>
        </w:rPr>
        <w:t xml:space="preserve"> lux box</w:t>
      </w:r>
      <w:r w:rsidR="00715320" w:rsidRPr="003B22A0">
        <w:rPr>
          <w:rFonts w:ascii="Times New Roman" w:eastAsia="맑은 고딕" w:hAnsi="Times New Roman" w:cs="Times New Roman"/>
          <w:sz w:val="24"/>
          <w:szCs w:val="22"/>
        </w:rPr>
        <w:t xml:space="preserve"> and the promotor</w:t>
      </w:r>
      <w:r w:rsidR="00CB05F6"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(GenBank Acc.No. CP001133.1)</w:t>
      </w:r>
      <w:r w:rsidR="00715320" w:rsidRPr="003B22A0">
        <w:rPr>
          <w:rFonts w:ascii="Times New Roman" w:eastAsia="맑은 고딕" w:hAnsi="Times New Roman" w:cs="Times New Roman"/>
          <w:sz w:val="24"/>
          <w:szCs w:val="22"/>
        </w:rPr>
        <w:t>, was synthesized at Bioneer</w:t>
      </w:r>
      <w:r w:rsidR="00CB05F6" w:rsidRPr="003B22A0">
        <w:rPr>
          <w:rFonts w:ascii="Times New Roman" w:eastAsia="맑은 고딕" w:hAnsi="Times New Roman" w:cs="Times New Roman" w:hint="eastAsia"/>
          <w:sz w:val="24"/>
          <w:szCs w:val="22"/>
        </w:rPr>
        <w:t xml:space="preserve"> (pGENB1-E.LuxBOX)</w:t>
      </w:r>
      <w:r w:rsidR="00715320" w:rsidRPr="003B22A0">
        <w:rPr>
          <w:rFonts w:ascii="Times New Roman" w:eastAsia="맑은 고딕" w:hAnsi="Times New Roman" w:cs="Times New Roman"/>
          <w:sz w:val="24"/>
          <w:szCs w:val="22"/>
        </w:rPr>
        <w:t xml:space="preserve">, and the DNA fragments containing the sequence were </w:t>
      </w:r>
      <w:r w:rsidR="00B147D5" w:rsidRPr="003B22A0">
        <w:rPr>
          <w:rFonts w:ascii="Times New Roman" w:eastAsia="맑은 고딕" w:hAnsi="Times New Roman" w:cs="Times New Roman"/>
          <w:sz w:val="24"/>
          <w:szCs w:val="22"/>
        </w:rPr>
        <w:t>amplified through PCR</w:t>
      </w:r>
      <w:r w:rsidR="00CB05F6" w:rsidRPr="003B22A0">
        <w:rPr>
          <w:rFonts w:ascii="Times New Roman" w:eastAsia="맑은 고딕" w:hAnsi="Times New Roman" w:cs="Times New Roman" w:hint="eastAsia"/>
          <w:sz w:val="24"/>
          <w:szCs w:val="22"/>
        </w:rPr>
        <w:t xml:space="preserve">. </w:t>
      </w:r>
      <w:r w:rsidR="00715320" w:rsidRPr="003B22A0">
        <w:rPr>
          <w:rFonts w:ascii="Times New Roman" w:eastAsia="맑은 고딕" w:hAnsi="Times New Roman" w:cs="Times New Roman"/>
          <w:sz w:val="24"/>
          <w:szCs w:val="22"/>
        </w:rPr>
        <w:t xml:space="preserve">Next, </w:t>
      </w:r>
      <w:r w:rsidR="00B147D5" w:rsidRPr="003B22A0">
        <w:rPr>
          <w:rFonts w:ascii="Times New Roman" w:eastAsia="맑은 고딕" w:hAnsi="Times New Roman" w:cs="Times New Roman"/>
          <w:sz w:val="24"/>
          <w:szCs w:val="22"/>
        </w:rPr>
        <w:t xml:space="preserve">the </w:t>
      </w:r>
      <w:r w:rsidR="004F047F" w:rsidRPr="003B22A0">
        <w:rPr>
          <w:rFonts w:ascii="Times New Roman" w:eastAsia="맑은 고딕" w:hAnsi="Times New Roman" w:cs="Times New Roman" w:hint="eastAsia"/>
          <w:sz w:val="24"/>
          <w:szCs w:val="22"/>
        </w:rPr>
        <w:t>pGESSv4-LuxR</w:t>
      </w:r>
      <w:r w:rsidR="00715320" w:rsidRPr="003B22A0">
        <w:rPr>
          <w:rFonts w:ascii="Times New Roman" w:eastAsia="맑은 고딕" w:hAnsi="Times New Roman" w:cs="Times New Roman"/>
          <w:sz w:val="24"/>
          <w:szCs w:val="22"/>
        </w:rPr>
        <w:t xml:space="preserve"> containing </w:t>
      </w:r>
      <w:r w:rsidR="00715320" w:rsidRPr="003B22A0">
        <w:rPr>
          <w:rFonts w:ascii="Times New Roman" w:eastAsia="맑은 고딕" w:hAnsi="Times New Roman" w:cs="Times New Roman"/>
          <w:sz w:val="24"/>
          <w:szCs w:val="22"/>
        </w:rPr>
        <w:lastRenderedPageBreak/>
        <w:t>the luxR gene was put through</w:t>
      </w:r>
      <w:r w:rsidR="00715320" w:rsidRPr="003B22A0">
        <w:rPr>
          <w:rFonts w:ascii="Times New Roman" w:eastAsia="맑은 고딕" w:hAnsi="Times New Roman" w:cs="Times New Roman" w:hint="eastAsia"/>
          <w:sz w:val="24"/>
          <w:szCs w:val="22"/>
        </w:rPr>
        <w:t xml:space="preserve"> PCR amplification, and each </w:t>
      </w:r>
      <w:r w:rsidR="00715320" w:rsidRPr="003B22A0">
        <w:rPr>
          <w:rFonts w:ascii="Times New Roman" w:eastAsia="맑은 고딕" w:hAnsi="Times New Roman" w:cs="Times New Roman"/>
          <w:sz w:val="24"/>
          <w:szCs w:val="22"/>
        </w:rPr>
        <w:t>of the</w:t>
      </w:r>
      <w:r w:rsidR="004F047F" w:rsidRPr="003B22A0">
        <w:rPr>
          <w:rFonts w:ascii="Times New Roman" w:eastAsia="맑은 고딕" w:hAnsi="Times New Roman" w:cs="Times New Roman" w:hint="eastAsia"/>
          <w:sz w:val="24"/>
          <w:szCs w:val="22"/>
        </w:rPr>
        <w:t xml:space="preserve"> PCR products</w:t>
      </w:r>
      <w:r w:rsidR="0094776B" w:rsidRPr="003B22A0">
        <w:rPr>
          <w:rFonts w:ascii="Times New Roman" w:eastAsia="맑은 고딕" w:hAnsi="Times New Roman" w:cs="Times New Roman"/>
          <w:sz w:val="24"/>
          <w:szCs w:val="22"/>
        </w:rPr>
        <w:t xml:space="preserve"> was</w:t>
      </w:r>
      <w:r w:rsidR="008F28CC" w:rsidRPr="003B22A0">
        <w:rPr>
          <w:rFonts w:ascii="Times New Roman" w:eastAsia="맑은 고딕" w:hAnsi="Times New Roman" w:cs="Times New Roman"/>
          <w:sz w:val="24"/>
          <w:szCs w:val="22"/>
        </w:rPr>
        <w:t xml:space="preserve"> fed into </w:t>
      </w:r>
      <w:r w:rsidR="009A6C4B" w:rsidRPr="003B22A0">
        <w:rPr>
          <w:rFonts w:ascii="Times New Roman" w:eastAsia="맑은 고딕" w:hAnsi="Times New Roman" w:cs="Times New Roman" w:hint="eastAsia"/>
          <w:sz w:val="24"/>
          <w:szCs w:val="22"/>
        </w:rPr>
        <w:t>gel-purification</w:t>
      </w:r>
      <w:r w:rsidR="008F28CC"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Gibson Assembly</w:t>
      </w:r>
      <w:r w:rsidR="009A6C4B" w:rsidRPr="003B22A0">
        <w:rPr>
          <w:rFonts w:ascii="Times New Roman" w:eastAsia="맑은 고딕" w:hAnsi="Times New Roman" w:cs="Times New Roman" w:hint="eastAsia"/>
          <w:sz w:val="24"/>
          <w:szCs w:val="22"/>
        </w:rPr>
        <w:t xml:space="preserve"> </w:t>
      </w:r>
      <w:r w:rsidR="004F047F" w:rsidRPr="003B22A0">
        <w:rPr>
          <w:rFonts w:ascii="Times New Roman" w:eastAsia="맑은 고딕" w:hAnsi="Times New Roman" w:cs="Times New Roman" w:hint="eastAsia"/>
          <w:sz w:val="24"/>
          <w:szCs w:val="22"/>
        </w:rPr>
        <w:t>(Master Mix Assembly Master Mix, NEB, USA)</w:t>
      </w:r>
      <w:r w:rsidR="00715320" w:rsidRPr="003B22A0">
        <w:rPr>
          <w:rFonts w:ascii="Times New Roman" w:eastAsia="맑은 고딕" w:hAnsi="Times New Roman" w:cs="Times New Roman" w:hint="eastAsia"/>
          <w:sz w:val="24"/>
          <w:szCs w:val="22"/>
        </w:rPr>
        <w:t>,</w:t>
      </w:r>
      <w:r w:rsidR="00715320" w:rsidRPr="003B22A0">
        <w:rPr>
          <w:rFonts w:ascii="Times New Roman" w:eastAsia="맑은 고딕" w:hAnsi="Times New Roman" w:cs="Times New Roman"/>
          <w:sz w:val="24"/>
          <w:szCs w:val="22"/>
        </w:rPr>
        <w:t xml:space="preserve"> </w:t>
      </w:r>
      <w:r w:rsidR="008F28CC" w:rsidRPr="003B22A0">
        <w:rPr>
          <w:rFonts w:ascii="Times New Roman" w:eastAsia="맑은 고딕" w:hAnsi="Times New Roman" w:cs="Times New Roman"/>
          <w:sz w:val="24"/>
          <w:szCs w:val="22"/>
        </w:rPr>
        <w:t xml:space="preserve">and </w:t>
      </w:r>
      <w:r w:rsidR="004F047F" w:rsidRPr="003B22A0">
        <w:rPr>
          <w:rFonts w:ascii="Times New Roman" w:eastAsia="맑은 고딕" w:hAnsi="Times New Roman" w:cs="Times New Roman" w:hint="eastAsia"/>
          <w:sz w:val="24"/>
          <w:szCs w:val="22"/>
        </w:rPr>
        <w:t>ligation</w:t>
      </w:r>
      <w:r w:rsidR="00B147D5" w:rsidRPr="003B22A0">
        <w:rPr>
          <w:rFonts w:ascii="Times New Roman" w:eastAsia="맑은 고딕" w:hAnsi="Times New Roman" w:cs="Times New Roman"/>
          <w:sz w:val="24"/>
          <w:szCs w:val="22"/>
        </w:rPr>
        <w:t>, to generate the</w:t>
      </w:r>
      <w:r w:rsidR="009A6C4B" w:rsidRPr="003B22A0">
        <w:rPr>
          <w:rFonts w:ascii="Times New Roman" w:eastAsia="맑은 고딕" w:hAnsi="Times New Roman" w:cs="Times New Roman" w:hint="eastAsia"/>
          <w:sz w:val="24"/>
          <w:szCs w:val="22"/>
        </w:rPr>
        <w:t xml:space="preserve"> </w:t>
      </w:r>
      <w:r w:rsidR="00B147D5" w:rsidRPr="003B22A0">
        <w:rPr>
          <w:rFonts w:ascii="Times New Roman" w:eastAsia="맑은 고딕" w:hAnsi="Times New Roman" w:cs="Times New Roman"/>
          <w:sz w:val="24"/>
          <w:szCs w:val="22"/>
        </w:rPr>
        <w:t>s</w:t>
      </w:r>
      <w:r w:rsidR="009A6C4B" w:rsidRPr="003B22A0">
        <w:rPr>
          <w:rFonts w:ascii="Times New Roman" w:eastAsia="맑은 고딕" w:hAnsi="Times New Roman" w:cs="Times New Roman" w:hint="eastAsia"/>
          <w:sz w:val="24"/>
          <w:szCs w:val="22"/>
        </w:rPr>
        <w:t>ender/</w:t>
      </w:r>
      <w:r w:rsidR="00B147D5" w:rsidRPr="003B22A0">
        <w:rPr>
          <w:rFonts w:ascii="Times New Roman" w:eastAsia="맑은 고딕" w:hAnsi="Times New Roman" w:cs="Times New Roman"/>
          <w:sz w:val="24"/>
          <w:szCs w:val="22"/>
        </w:rPr>
        <w:t>re</w:t>
      </w:r>
      <w:r w:rsidR="009A6C4B" w:rsidRPr="003B22A0">
        <w:rPr>
          <w:rFonts w:ascii="Times New Roman" w:eastAsia="맑은 고딕" w:hAnsi="Times New Roman" w:cs="Times New Roman" w:hint="eastAsia"/>
          <w:sz w:val="24"/>
          <w:szCs w:val="22"/>
        </w:rPr>
        <w:t>ceiver</w:t>
      </w:r>
      <w:r w:rsidR="00B147D5" w:rsidRPr="003B22A0">
        <w:rPr>
          <w:rFonts w:ascii="Times New Roman" w:eastAsia="맑은 고딕" w:hAnsi="Times New Roman" w:cs="Times New Roman" w:hint="eastAsia"/>
          <w:sz w:val="24"/>
          <w:szCs w:val="22"/>
        </w:rPr>
        <w:t xml:space="preserve"> </w:t>
      </w:r>
      <w:r w:rsidR="009A6C4B" w:rsidRPr="003B22A0">
        <w:rPr>
          <w:rFonts w:ascii="Times New Roman" w:eastAsia="맑은 고딕" w:hAnsi="Times New Roman" w:cs="Times New Roman" w:hint="eastAsia"/>
          <w:sz w:val="24"/>
          <w:szCs w:val="22"/>
        </w:rPr>
        <w:t>plasmid</w:t>
      </w:r>
      <w:r w:rsidR="00B147D5" w:rsidRPr="003B22A0">
        <w:rPr>
          <w:rFonts w:ascii="Times New Roman" w:eastAsia="맑은 고딕" w:hAnsi="Times New Roman" w:cs="Times New Roman"/>
          <w:sz w:val="24"/>
          <w:szCs w:val="22"/>
        </w:rPr>
        <w:t xml:space="preserve">s: </w:t>
      </w:r>
      <w:r w:rsidR="009A6C4B" w:rsidRPr="003B22A0">
        <w:rPr>
          <w:rFonts w:ascii="Times New Roman" w:eastAsia="맑은 고딕" w:hAnsi="Times New Roman" w:cs="Times New Roman" w:hint="eastAsia"/>
          <w:sz w:val="24"/>
          <w:szCs w:val="22"/>
        </w:rPr>
        <w:t>pS-dmpR-luxI-rfp</w:t>
      </w:r>
      <w:r w:rsidR="00B147D5" w:rsidRPr="003B22A0">
        <w:rPr>
          <w:rFonts w:ascii="Times New Roman" w:eastAsia="맑은 고딕" w:hAnsi="Times New Roman" w:cs="Times New Roman"/>
          <w:sz w:val="24"/>
          <w:szCs w:val="22"/>
        </w:rPr>
        <w:t xml:space="preserve"> and</w:t>
      </w:r>
      <w:r w:rsidR="009A6C4B" w:rsidRPr="003B22A0">
        <w:rPr>
          <w:rFonts w:ascii="Times New Roman" w:eastAsia="맑은 고딕" w:hAnsi="Times New Roman" w:cs="Times New Roman" w:hint="eastAsia"/>
          <w:sz w:val="24"/>
          <w:szCs w:val="22"/>
        </w:rPr>
        <w:t xml:space="preserve"> pR-luxR-egfp</w:t>
      </w:r>
      <w:r w:rsidR="004F047F" w:rsidRPr="003B22A0">
        <w:rPr>
          <w:rFonts w:ascii="Times New Roman" w:eastAsia="맑은 고딕" w:hAnsi="Times New Roman" w:cs="Times New Roman" w:hint="eastAsia"/>
          <w:sz w:val="24"/>
          <w:szCs w:val="22"/>
        </w:rPr>
        <w:t>.</w:t>
      </w:r>
      <w:r w:rsidR="00FA4EFF" w:rsidRPr="003B22A0">
        <w:rPr>
          <w:rFonts w:ascii="Times New Roman" w:eastAsia="맑은 고딕" w:hAnsi="Times New Roman" w:cs="Times New Roman" w:hint="eastAsia"/>
          <w:sz w:val="24"/>
          <w:szCs w:val="22"/>
        </w:rPr>
        <w:t xml:space="preserve"> </w:t>
      </w:r>
      <w:r w:rsidR="00B147D5" w:rsidRPr="003B22A0">
        <w:rPr>
          <w:rFonts w:ascii="Times New Roman" w:eastAsia="맑은 고딕" w:hAnsi="Times New Roman" w:cs="Times New Roman"/>
          <w:sz w:val="24"/>
          <w:szCs w:val="22"/>
        </w:rPr>
        <w:t xml:space="preserve">Each </w:t>
      </w:r>
      <w:r w:rsidR="00FA4EFF" w:rsidRPr="003B22A0">
        <w:rPr>
          <w:rFonts w:ascii="Times New Roman" w:eastAsia="맑은 고딕" w:hAnsi="Times New Roman" w:cs="Times New Roman" w:hint="eastAsia"/>
          <w:sz w:val="24"/>
          <w:szCs w:val="22"/>
        </w:rPr>
        <w:t>plasmid</w:t>
      </w:r>
      <w:r w:rsidR="00682325" w:rsidRPr="003B22A0">
        <w:rPr>
          <w:rFonts w:ascii="Times New Roman" w:eastAsia="맑은 고딕" w:hAnsi="Times New Roman" w:cs="Times New Roman"/>
          <w:sz w:val="24"/>
          <w:szCs w:val="22"/>
        </w:rPr>
        <w:t xml:space="preserve"> was transformed in the</w:t>
      </w:r>
      <w:r w:rsidR="00FA4EFF" w:rsidRPr="003B22A0">
        <w:rPr>
          <w:rFonts w:ascii="Times New Roman" w:eastAsia="맑은 고딕" w:hAnsi="Times New Roman" w:cs="Times New Roman" w:hint="eastAsia"/>
          <w:sz w:val="24"/>
          <w:szCs w:val="22"/>
        </w:rPr>
        <w:t xml:space="preserve"> E. coli Dh5a </w:t>
      </w:r>
      <w:r w:rsidR="00682325" w:rsidRPr="003B22A0">
        <w:rPr>
          <w:rFonts w:ascii="Times New Roman" w:eastAsia="맑은 고딕" w:hAnsi="Times New Roman" w:cs="Times New Roman"/>
          <w:sz w:val="24"/>
          <w:szCs w:val="22"/>
        </w:rPr>
        <w:t>strain</w:t>
      </w:r>
      <w:r w:rsidR="00682325" w:rsidRPr="003B22A0">
        <w:rPr>
          <w:rFonts w:ascii="Times New Roman" w:eastAsia="맑은 고딕" w:hAnsi="Times New Roman" w:cs="Times New Roman" w:hint="eastAsia"/>
          <w:sz w:val="24"/>
          <w:szCs w:val="22"/>
        </w:rPr>
        <w:t xml:space="preserve"> to complete the</w:t>
      </w:r>
      <w:r w:rsidR="00FA4EFF" w:rsidRPr="003B22A0">
        <w:rPr>
          <w:rFonts w:ascii="Times New Roman" w:eastAsia="맑은 고딕" w:hAnsi="Times New Roman" w:cs="Times New Roman" w:hint="eastAsia"/>
          <w:sz w:val="24"/>
          <w:szCs w:val="22"/>
        </w:rPr>
        <w:t xml:space="preserve"> sender/receiver </w:t>
      </w:r>
      <w:r w:rsidR="00682325" w:rsidRPr="003B22A0">
        <w:rPr>
          <w:rFonts w:ascii="Times New Roman" w:eastAsia="맑은 고딕" w:hAnsi="Times New Roman" w:cs="Times New Roman"/>
          <w:sz w:val="24"/>
          <w:szCs w:val="22"/>
        </w:rPr>
        <w:t>cell construction</w:t>
      </w:r>
      <w:r w:rsidR="00FA4EFF" w:rsidRPr="003B22A0">
        <w:rPr>
          <w:rFonts w:ascii="Times New Roman" w:eastAsia="맑은 고딕" w:hAnsi="Times New Roman" w:cs="Times New Roman" w:hint="eastAsia"/>
          <w:sz w:val="24"/>
          <w:szCs w:val="22"/>
        </w:rPr>
        <w:t xml:space="preserve">. </w:t>
      </w:r>
      <w:r w:rsidR="0094776B" w:rsidRPr="003B22A0">
        <w:rPr>
          <w:rFonts w:ascii="Times New Roman" w:eastAsia="맑은 고딕" w:hAnsi="Times New Roman" w:cs="Times New Roman"/>
          <w:sz w:val="24"/>
          <w:szCs w:val="22"/>
        </w:rPr>
        <w:t>For</w:t>
      </w:r>
      <w:r w:rsidR="00682325" w:rsidRPr="003B22A0">
        <w:rPr>
          <w:rFonts w:ascii="Times New Roman" w:eastAsia="맑은 고딕" w:hAnsi="Times New Roman" w:cs="Times New Roman"/>
          <w:sz w:val="24"/>
          <w:szCs w:val="22"/>
        </w:rPr>
        <w:t xml:space="preserve"> </w:t>
      </w:r>
      <w:r w:rsidR="008F28CC" w:rsidRPr="003B22A0">
        <w:rPr>
          <w:rFonts w:ascii="Times New Roman" w:eastAsia="맑은 고딕" w:hAnsi="Times New Roman" w:cs="Times New Roman"/>
          <w:sz w:val="24"/>
          <w:szCs w:val="22"/>
        </w:rPr>
        <w:t xml:space="preserve">the </w:t>
      </w:r>
      <w:r w:rsidR="00ED3AAC" w:rsidRPr="003B22A0">
        <w:rPr>
          <w:rFonts w:ascii="Times New Roman" w:eastAsia="맑은 고딕" w:hAnsi="Times New Roman" w:cs="Times New Roman" w:hint="eastAsia"/>
          <w:sz w:val="24"/>
          <w:szCs w:val="22"/>
        </w:rPr>
        <w:t>P</w:t>
      </w:r>
      <w:r w:rsidR="0094776B" w:rsidRPr="003B22A0">
        <w:rPr>
          <w:rFonts w:ascii="Times New Roman" w:eastAsia="맑은 고딕" w:hAnsi="Times New Roman" w:cs="Times New Roman"/>
          <w:sz w:val="24"/>
          <w:szCs w:val="22"/>
        </w:rPr>
        <w:t>.</w:t>
      </w:r>
      <w:r w:rsidR="00ED3AAC" w:rsidRPr="003B22A0">
        <w:rPr>
          <w:rFonts w:ascii="Times New Roman" w:eastAsia="맑은 고딕" w:hAnsi="Times New Roman" w:cs="Times New Roman" w:hint="eastAsia"/>
          <w:sz w:val="24"/>
          <w:szCs w:val="22"/>
        </w:rPr>
        <w:t xml:space="preserve"> putida sender</w:t>
      </w:r>
      <w:r w:rsidR="002073EB" w:rsidRPr="003B22A0">
        <w:rPr>
          <w:rFonts w:ascii="Times New Roman" w:eastAsia="맑은 고딕" w:hAnsi="Times New Roman" w:cs="Times New Roman"/>
          <w:sz w:val="24"/>
          <w:szCs w:val="22"/>
        </w:rPr>
        <w:t>, the</w:t>
      </w:r>
      <w:r w:rsidR="00ED3AAC" w:rsidRPr="003B22A0">
        <w:rPr>
          <w:rFonts w:ascii="Times New Roman" w:eastAsia="맑은 고딕" w:hAnsi="Times New Roman" w:cs="Times New Roman" w:hint="eastAsia"/>
          <w:sz w:val="24"/>
          <w:szCs w:val="22"/>
        </w:rPr>
        <w:t xml:space="preserve"> pS-dmpR-luxI-rfp plasmid</w:t>
      </w:r>
      <w:r w:rsidR="002073EB" w:rsidRPr="003B22A0">
        <w:rPr>
          <w:rFonts w:ascii="Times New Roman" w:eastAsia="맑은 고딕" w:hAnsi="Times New Roman" w:cs="Times New Roman"/>
          <w:sz w:val="24"/>
          <w:szCs w:val="22"/>
        </w:rPr>
        <w:t xml:space="preserve"> constructed as above was amplified through PCR with</w:t>
      </w:r>
      <w:r w:rsidR="002073EB" w:rsidRPr="003B22A0">
        <w:rPr>
          <w:rFonts w:ascii="Times New Roman" w:eastAsia="맑은 고딕" w:hAnsi="Times New Roman" w:cs="Times New Roman" w:hint="eastAsia"/>
          <w:sz w:val="24"/>
          <w:szCs w:val="22"/>
        </w:rPr>
        <w:t xml:space="preserve"> primer11f and</w:t>
      </w:r>
      <w:r w:rsidR="002073EB" w:rsidRPr="003B22A0">
        <w:rPr>
          <w:rFonts w:ascii="Times New Roman" w:eastAsia="맑은 고딕" w:hAnsi="Times New Roman" w:cs="Times New Roman"/>
          <w:sz w:val="24"/>
          <w:szCs w:val="22"/>
        </w:rPr>
        <w:t xml:space="preserve"> </w:t>
      </w:r>
      <w:r w:rsidR="00ED3AAC" w:rsidRPr="003B22A0">
        <w:rPr>
          <w:rFonts w:ascii="Times New Roman" w:eastAsia="맑은 고딕" w:hAnsi="Times New Roman" w:cs="Times New Roman" w:hint="eastAsia"/>
          <w:sz w:val="24"/>
          <w:szCs w:val="22"/>
        </w:rPr>
        <w:t>primer11r</w:t>
      </w:r>
      <w:r w:rsidR="002073EB" w:rsidRPr="003B22A0">
        <w:rPr>
          <w:rFonts w:ascii="Times New Roman" w:eastAsia="맑은 고딕" w:hAnsi="Times New Roman" w:cs="Times New Roman"/>
          <w:sz w:val="24"/>
          <w:szCs w:val="22"/>
        </w:rPr>
        <w:t>, and the resulting</w:t>
      </w:r>
      <w:r w:rsidR="00ED3AAC" w:rsidRPr="003B22A0">
        <w:rPr>
          <w:rFonts w:ascii="Times New Roman" w:eastAsia="맑은 고딕" w:hAnsi="Times New Roman" w:cs="Times New Roman" w:hint="eastAsia"/>
          <w:sz w:val="24"/>
          <w:szCs w:val="22"/>
        </w:rPr>
        <w:t xml:space="preserve"> </w:t>
      </w:r>
      <w:r w:rsidR="00E8109D" w:rsidRPr="003B22A0">
        <w:rPr>
          <w:rFonts w:ascii="Times New Roman" w:eastAsia="맑은 고딕" w:hAnsi="Times New Roman" w:cs="Times New Roman" w:hint="eastAsia"/>
          <w:sz w:val="24"/>
          <w:szCs w:val="22"/>
        </w:rPr>
        <w:t xml:space="preserve">Insert DNA </w:t>
      </w:r>
      <w:r w:rsidR="002073EB" w:rsidRPr="003B22A0">
        <w:rPr>
          <w:rFonts w:ascii="Times New Roman" w:eastAsia="맑은 고딕" w:hAnsi="Times New Roman" w:cs="Times New Roman"/>
          <w:sz w:val="24"/>
          <w:szCs w:val="22"/>
        </w:rPr>
        <w:t xml:space="preserve">was amplified with </w:t>
      </w:r>
      <w:r w:rsidR="002073EB" w:rsidRPr="003B22A0">
        <w:rPr>
          <w:rFonts w:ascii="Times New Roman" w:eastAsia="맑은 고딕" w:hAnsi="Times New Roman" w:cs="Times New Roman" w:hint="eastAsia"/>
          <w:sz w:val="24"/>
          <w:szCs w:val="22"/>
        </w:rPr>
        <w:t>primer12f and primer12r</w:t>
      </w:r>
      <w:r w:rsidR="002073EB" w:rsidRPr="003B22A0">
        <w:rPr>
          <w:rFonts w:ascii="Times New Roman" w:eastAsia="맑은 고딕" w:hAnsi="Times New Roman" w:cs="Times New Roman"/>
          <w:sz w:val="24"/>
          <w:szCs w:val="22"/>
        </w:rPr>
        <w:t xml:space="preserve"> using </w:t>
      </w:r>
      <w:r w:rsidR="00ED3AAC" w:rsidRPr="003B22A0">
        <w:rPr>
          <w:rFonts w:ascii="Times New Roman" w:eastAsia="맑은 고딕" w:hAnsi="Times New Roman" w:cs="Times New Roman" w:hint="eastAsia"/>
          <w:sz w:val="24"/>
          <w:szCs w:val="22"/>
        </w:rPr>
        <w:t>pBBRBB-eGFP (Addgene Catalog</w:t>
      </w:r>
      <w:r w:rsidR="0094776B" w:rsidRPr="003B22A0">
        <w:rPr>
          <w:rFonts w:ascii="Times New Roman" w:eastAsia="맑은 고딕" w:hAnsi="Times New Roman" w:cs="Times New Roman"/>
          <w:sz w:val="24"/>
          <w:szCs w:val="22"/>
        </w:rPr>
        <w:t xml:space="preserve"> </w:t>
      </w:r>
      <w:r w:rsidR="0094776B" w:rsidRPr="003B22A0">
        <w:rPr>
          <w:rFonts w:ascii="Times New Roman" w:eastAsia="맑은 고딕" w:hAnsi="Times New Roman" w:cs="Times New Roman" w:hint="eastAsia"/>
          <w:sz w:val="24"/>
          <w:szCs w:val="22"/>
        </w:rPr>
        <w:t>#</w:t>
      </w:r>
      <w:r w:rsidR="00ED3AAC" w:rsidRPr="003B22A0">
        <w:rPr>
          <w:rFonts w:ascii="Times New Roman" w:eastAsia="맑은 고딕" w:hAnsi="Times New Roman" w:cs="Times New Roman" w:hint="eastAsia"/>
          <w:sz w:val="24"/>
          <w:szCs w:val="22"/>
        </w:rPr>
        <w:t>32549)</w:t>
      </w:r>
      <w:r w:rsidR="002073EB" w:rsidRPr="003B22A0">
        <w:rPr>
          <w:rFonts w:ascii="Times New Roman" w:eastAsia="맑은 고딕" w:hAnsi="Times New Roman" w:cs="Times New Roman"/>
          <w:sz w:val="24"/>
          <w:szCs w:val="22"/>
        </w:rPr>
        <w:t xml:space="preserve"> as</w:t>
      </w:r>
      <w:r w:rsidR="00ED3AAC" w:rsidRPr="003B22A0">
        <w:rPr>
          <w:rFonts w:ascii="Times New Roman" w:eastAsia="맑은 고딕" w:hAnsi="Times New Roman" w:cs="Times New Roman" w:hint="eastAsia"/>
          <w:sz w:val="24"/>
          <w:szCs w:val="22"/>
        </w:rPr>
        <w:t xml:space="preserve"> </w:t>
      </w:r>
      <w:r w:rsidR="0094776B" w:rsidRPr="003B22A0">
        <w:rPr>
          <w:rFonts w:ascii="Times New Roman" w:eastAsia="맑은 고딕" w:hAnsi="Times New Roman" w:cs="Times New Roman"/>
          <w:sz w:val="24"/>
          <w:szCs w:val="22"/>
        </w:rPr>
        <w:t xml:space="preserve">the </w:t>
      </w:r>
      <w:r w:rsidR="00ED3AAC" w:rsidRPr="003B22A0">
        <w:rPr>
          <w:rFonts w:ascii="Times New Roman" w:eastAsia="맑은 고딕" w:hAnsi="Times New Roman" w:cs="Times New Roman" w:hint="eastAsia"/>
          <w:sz w:val="24"/>
          <w:szCs w:val="22"/>
        </w:rPr>
        <w:t>template</w:t>
      </w:r>
      <w:r w:rsidR="002073EB" w:rsidRPr="003B22A0">
        <w:rPr>
          <w:rFonts w:ascii="Times New Roman" w:eastAsia="맑은 고딕" w:hAnsi="Times New Roman" w:cs="Times New Roman"/>
          <w:sz w:val="24"/>
          <w:szCs w:val="22"/>
        </w:rPr>
        <w:t xml:space="preserve">, to create the backbone. The </w:t>
      </w:r>
      <w:r w:rsidR="002073EB" w:rsidRPr="003B22A0">
        <w:rPr>
          <w:rFonts w:ascii="Times New Roman" w:eastAsia="맑은 고딕" w:hAnsi="Times New Roman" w:cs="Times New Roman" w:hint="eastAsia"/>
          <w:sz w:val="24"/>
          <w:szCs w:val="22"/>
        </w:rPr>
        <w:t>pBBRBB-dmpR-luxI-rfp plasmid</w:t>
      </w:r>
      <w:r w:rsidR="002073EB" w:rsidRPr="003B22A0">
        <w:rPr>
          <w:rFonts w:ascii="Times New Roman" w:eastAsia="맑은 고딕" w:hAnsi="Times New Roman" w:cs="Times New Roman"/>
          <w:sz w:val="24"/>
          <w:szCs w:val="22"/>
        </w:rPr>
        <w:t xml:space="preserve"> was constructed after the </w:t>
      </w:r>
      <w:r w:rsidR="00E8109D" w:rsidRPr="003B22A0">
        <w:rPr>
          <w:rFonts w:ascii="Times New Roman" w:eastAsia="맑은 고딕" w:hAnsi="Times New Roman" w:cs="Times New Roman" w:hint="eastAsia"/>
          <w:sz w:val="24"/>
          <w:szCs w:val="22"/>
        </w:rPr>
        <w:t>Gibson Assembly</w:t>
      </w:r>
      <w:r w:rsidR="002073EB" w:rsidRPr="003B22A0">
        <w:rPr>
          <w:rFonts w:ascii="Times New Roman" w:eastAsia="맑은 고딕" w:hAnsi="Times New Roman" w:cs="Times New Roman" w:hint="eastAsia"/>
          <w:sz w:val="24"/>
          <w:szCs w:val="22"/>
        </w:rPr>
        <w:t>, and the plasmid so obtained was transformed in the</w:t>
      </w:r>
      <w:r w:rsidR="002073EB" w:rsidRPr="003B22A0">
        <w:rPr>
          <w:rFonts w:ascii="Times New Roman" w:eastAsia="맑은 고딕" w:hAnsi="Times New Roman" w:cs="Times New Roman"/>
          <w:sz w:val="24"/>
          <w:szCs w:val="22"/>
        </w:rPr>
        <w:t xml:space="preserve"> </w:t>
      </w:r>
      <w:r w:rsidR="00E8109D" w:rsidRPr="003B22A0">
        <w:rPr>
          <w:rFonts w:ascii="Times New Roman" w:eastAsia="맑은 고딕" w:hAnsi="Times New Roman" w:cs="Times New Roman" w:hint="eastAsia"/>
          <w:sz w:val="24"/>
          <w:szCs w:val="22"/>
        </w:rPr>
        <w:t xml:space="preserve">P. putida KT2440 </w:t>
      </w:r>
      <w:r w:rsidR="002073EB" w:rsidRPr="003B22A0">
        <w:rPr>
          <w:rFonts w:ascii="Times New Roman" w:eastAsia="맑은 고딕" w:hAnsi="Times New Roman" w:cs="Times New Roman"/>
          <w:sz w:val="24"/>
          <w:szCs w:val="22"/>
        </w:rPr>
        <w:t>strain to be used as the sender</w:t>
      </w:r>
      <w:r w:rsidR="00E8109D" w:rsidRPr="003B22A0">
        <w:rPr>
          <w:rFonts w:ascii="Times New Roman" w:eastAsia="맑은 고딕" w:hAnsi="Times New Roman" w:cs="Times New Roman" w:hint="eastAsia"/>
          <w:sz w:val="24"/>
          <w:szCs w:val="22"/>
        </w:rPr>
        <w:t xml:space="preserve">. </w:t>
      </w:r>
    </w:p>
    <w:p w:rsidR="00AE5632" w:rsidRDefault="00AE5632" w:rsidP="00AE5632"/>
    <w:p w:rsidR="00AE5632" w:rsidRPr="00AE2E6C" w:rsidRDefault="00AE5632" w:rsidP="00AE2E6C">
      <w:pPr>
        <w:ind w:firstLineChars="50" w:firstLine="100"/>
        <w:rPr>
          <w:color w:val="FF0000"/>
        </w:rPr>
      </w:pPr>
      <w:r w:rsidRPr="00AE2E6C">
        <w:rPr>
          <w:rFonts w:hint="eastAsia"/>
          <w:color w:val="FF0000"/>
        </w:rPr>
        <w:t xml:space="preserve">For </w:t>
      </w:r>
      <w:r w:rsidRPr="00AE2E6C">
        <w:rPr>
          <w:color w:val="FF0000"/>
        </w:rPr>
        <w:t xml:space="preserve">red receiver reporter, the </w:t>
      </w:r>
      <w:r w:rsidRPr="00AE2E6C">
        <w:rPr>
          <w:rFonts w:hint="eastAsia"/>
          <w:color w:val="FF0000"/>
        </w:rPr>
        <w:t xml:space="preserve">pR-luxR-rfp, the </w:t>
      </w:r>
      <w:r w:rsidRPr="00AE2E6C">
        <w:rPr>
          <w:color w:val="FF0000"/>
        </w:rPr>
        <w:t>pS-dmpR-luxI-rfp plasmid constructed as above was amplified through PCR with primer RFP_receiver_BF and primer RFP_receiver_BR, and the resulting Insert DNA</w:t>
      </w:r>
      <w:r w:rsidRPr="00AE2E6C">
        <w:rPr>
          <w:rFonts w:hint="eastAsia"/>
          <w:color w:val="FF0000"/>
        </w:rPr>
        <w:t xml:space="preserve"> was </w:t>
      </w:r>
      <w:r w:rsidRPr="00AE2E6C">
        <w:rPr>
          <w:color w:val="FF0000"/>
        </w:rPr>
        <w:t xml:space="preserve">amplified with primer RFP_receiver_IF and primer RFP_receiver_IR using </w:t>
      </w:r>
      <w:r w:rsidRPr="00AE2E6C">
        <w:rPr>
          <w:rFonts w:hint="eastAsia"/>
          <w:color w:val="FF0000"/>
        </w:rPr>
        <w:t>pR-luxR-egfp</w:t>
      </w:r>
      <w:r w:rsidRPr="00AE2E6C">
        <w:rPr>
          <w:color w:val="FF0000"/>
        </w:rPr>
        <w:t xml:space="preserve"> as the template, to create the backbone, the pR-luxR-rfp plasmid was constructed after the Gibson Assembly, and the plasmid so obtained was transformed in the </w:t>
      </w:r>
      <w:r w:rsidRPr="00AE2E6C">
        <w:rPr>
          <w:i/>
          <w:color w:val="FF0000"/>
        </w:rPr>
        <w:t>E.coli</w:t>
      </w:r>
      <w:r w:rsidRPr="00AE2E6C">
        <w:rPr>
          <w:color w:val="FF0000"/>
        </w:rPr>
        <w:t xml:space="preserve"> DH5</w:t>
      </w:r>
      <w:r w:rsidRPr="00AE2E6C">
        <w:rPr>
          <w:rFonts w:ascii="Calibri" w:hAnsi="Calibri"/>
          <w:color w:val="FF0000"/>
        </w:rPr>
        <w:t>ɑ</w:t>
      </w:r>
      <w:r w:rsidRPr="00AE2E6C">
        <w:rPr>
          <w:color w:val="FF0000"/>
        </w:rPr>
        <w:t xml:space="preserve"> strain to be used as the receiver.</w:t>
      </w:r>
    </w:p>
    <w:p w:rsidR="00AE5632" w:rsidRPr="00AE2E6C" w:rsidRDefault="00AE5632" w:rsidP="00AE5632">
      <w:pPr>
        <w:rPr>
          <w:color w:val="FF0000"/>
        </w:rPr>
      </w:pPr>
    </w:p>
    <w:p w:rsidR="00AE5632" w:rsidRPr="00AE2E6C" w:rsidRDefault="00AE5632" w:rsidP="00AE5632">
      <w:pPr>
        <w:rPr>
          <w:color w:val="FF0000"/>
        </w:rPr>
      </w:pPr>
    </w:p>
    <w:p w:rsidR="00AE5632" w:rsidRPr="00AE2E6C" w:rsidRDefault="00AE5632" w:rsidP="00AE5632">
      <w:pPr>
        <w:rPr>
          <w:color w:val="FF0000"/>
        </w:rPr>
      </w:pPr>
      <w:r w:rsidRPr="00AE2E6C">
        <w:rPr>
          <w:color w:val="FF0000"/>
        </w:rPr>
        <w:t>RFP_receiver_BR</w:t>
      </w:r>
      <w:r w:rsidRPr="00AE2E6C">
        <w:rPr>
          <w:color w:val="FF0000"/>
        </w:rPr>
        <w:tab/>
        <w:t>gctcgctcatatgtatatctcctttttattcgactataacaaaccattttcttg</w:t>
      </w:r>
      <w:r w:rsidRPr="00AE2E6C">
        <w:rPr>
          <w:color w:val="FF0000"/>
        </w:rPr>
        <w:tab/>
      </w:r>
    </w:p>
    <w:p w:rsidR="00AE5632" w:rsidRPr="00AE2E6C" w:rsidRDefault="00AE5632" w:rsidP="00AE5632">
      <w:pPr>
        <w:rPr>
          <w:color w:val="FF0000"/>
        </w:rPr>
      </w:pPr>
      <w:r w:rsidRPr="00AE2E6C">
        <w:rPr>
          <w:color w:val="FF0000"/>
        </w:rPr>
        <w:t>RFP_receiver_IF</w:t>
      </w:r>
      <w:r w:rsidRPr="00AE2E6C">
        <w:rPr>
          <w:color w:val="FF0000"/>
        </w:rPr>
        <w:tab/>
        <w:t xml:space="preserve">agatatacatatgagcgagctgatcaagg                         </w:t>
      </w:r>
      <w:r w:rsidRPr="00AE2E6C">
        <w:rPr>
          <w:color w:val="FF0000"/>
        </w:rPr>
        <w:tab/>
      </w:r>
    </w:p>
    <w:p w:rsidR="00AE5632" w:rsidRPr="00AE2E6C" w:rsidRDefault="00AE5632" w:rsidP="00AE5632">
      <w:pPr>
        <w:rPr>
          <w:color w:val="FF0000"/>
        </w:rPr>
      </w:pPr>
      <w:r w:rsidRPr="00AE2E6C">
        <w:rPr>
          <w:color w:val="FF0000"/>
        </w:rPr>
        <w:t>RFP_receiver_IR</w:t>
      </w:r>
      <w:r w:rsidRPr="00AE2E6C">
        <w:rPr>
          <w:color w:val="FF0000"/>
        </w:rPr>
        <w:tab/>
        <w:t xml:space="preserve">aacagaagcttagccatggctg                                </w:t>
      </w:r>
      <w:r w:rsidRPr="00AE2E6C">
        <w:rPr>
          <w:color w:val="FF0000"/>
        </w:rPr>
        <w:tab/>
      </w:r>
    </w:p>
    <w:p w:rsidR="00AE5632" w:rsidRDefault="00AE5632" w:rsidP="00AE5632">
      <w:r w:rsidRPr="00AE2E6C">
        <w:rPr>
          <w:color w:val="FF0000"/>
        </w:rPr>
        <w:t>RFP_receiver_BF</w:t>
      </w:r>
      <w:r w:rsidRPr="00AE2E6C">
        <w:rPr>
          <w:color w:val="FF0000"/>
        </w:rPr>
        <w:tab/>
        <w:t xml:space="preserve">catggctaagcttctgttttggcggatgagag       </w:t>
      </w:r>
      <w:r>
        <w:t xml:space="preserve">               </w:t>
      </w:r>
      <w:r>
        <w:tab/>
      </w:r>
    </w:p>
    <w:p w:rsidR="00E02EF9" w:rsidRPr="003B22A0" w:rsidRDefault="00E02EF9" w:rsidP="008B0204">
      <w:pPr>
        <w:spacing w:line="276" w:lineRule="auto"/>
        <w:rPr>
          <w:sz w:val="22"/>
        </w:rPr>
      </w:pPr>
    </w:p>
    <w:p w:rsidR="005004E4" w:rsidRPr="0094776B" w:rsidRDefault="005004E4" w:rsidP="00D21CE8">
      <w:pPr>
        <w:pStyle w:val="2"/>
      </w:pPr>
      <w:r w:rsidRPr="0094776B">
        <w:rPr>
          <w:rFonts w:hint="eastAsia"/>
        </w:rPr>
        <w:t xml:space="preserve">Sender/Receiver </w:t>
      </w:r>
      <w:r w:rsidRPr="0094776B">
        <w:t>cell</w:t>
      </w:r>
      <w:r w:rsidR="00645EF5" w:rsidRPr="0094776B">
        <w:t>-based biosensor</w:t>
      </w:r>
      <w:r w:rsidRPr="0094776B">
        <w:rPr>
          <w:rFonts w:hint="eastAsia"/>
        </w:rPr>
        <w:t xml:space="preserve"> assay</w:t>
      </w:r>
    </w:p>
    <w:p w:rsidR="00CF3F9C" w:rsidRPr="003B22A0" w:rsidRDefault="00213EAF" w:rsidP="00213EAF">
      <w:pPr>
        <w:spacing w:line="276" w:lineRule="auto"/>
        <w:rPr>
          <w:sz w:val="22"/>
        </w:rPr>
      </w:pPr>
      <w:r w:rsidRPr="003B22A0">
        <w:rPr>
          <w:sz w:val="22"/>
        </w:rPr>
        <w:t xml:space="preserve">100 mg/mL ampicillin was added to a </w:t>
      </w:r>
      <w:r w:rsidR="00CF3F9C" w:rsidRPr="003B22A0">
        <w:rPr>
          <w:sz w:val="22"/>
        </w:rPr>
        <w:t>14</w:t>
      </w:r>
      <w:r w:rsidRPr="003B22A0">
        <w:rPr>
          <w:sz w:val="22"/>
        </w:rPr>
        <w:t xml:space="preserve"> </w:t>
      </w:r>
      <w:r w:rsidR="00CF3F9C" w:rsidRPr="003B22A0">
        <w:rPr>
          <w:sz w:val="22"/>
        </w:rPr>
        <w:t>mL round bottom tube</w:t>
      </w:r>
      <w:r w:rsidRPr="003B22A0">
        <w:rPr>
          <w:sz w:val="22"/>
        </w:rPr>
        <w:t xml:space="preserve"> containing 1 mL</w:t>
      </w:r>
      <w:r w:rsidR="00CF3F9C" w:rsidRPr="003B22A0">
        <w:rPr>
          <w:sz w:val="22"/>
        </w:rPr>
        <w:t xml:space="preserve"> LB broth</w:t>
      </w:r>
      <w:r w:rsidRPr="003B22A0">
        <w:rPr>
          <w:sz w:val="22"/>
        </w:rPr>
        <w:t xml:space="preserve"> medium</w:t>
      </w:r>
      <w:r w:rsidR="00CF3F9C" w:rsidRPr="003B22A0">
        <w:rPr>
          <w:sz w:val="22"/>
        </w:rPr>
        <w:t xml:space="preserve">. </w:t>
      </w:r>
      <w:r w:rsidRPr="003B22A0">
        <w:rPr>
          <w:sz w:val="22"/>
        </w:rPr>
        <w:t>A single colony of the s</w:t>
      </w:r>
      <w:r w:rsidR="00CF3F9C" w:rsidRPr="003B22A0">
        <w:rPr>
          <w:sz w:val="22"/>
        </w:rPr>
        <w:t>ender</w:t>
      </w:r>
      <w:r w:rsidR="00BB7585" w:rsidRPr="003B22A0">
        <w:rPr>
          <w:sz w:val="22"/>
        </w:rPr>
        <w:t xml:space="preserve"> or</w:t>
      </w:r>
      <w:r w:rsidRPr="003B22A0">
        <w:rPr>
          <w:sz w:val="22"/>
        </w:rPr>
        <w:t xml:space="preserve"> the</w:t>
      </w:r>
      <w:r w:rsidR="00CF3F9C" w:rsidRPr="003B22A0">
        <w:rPr>
          <w:sz w:val="22"/>
        </w:rPr>
        <w:t xml:space="preserve"> </w:t>
      </w:r>
      <w:r w:rsidRPr="003B22A0">
        <w:rPr>
          <w:sz w:val="22"/>
        </w:rPr>
        <w:t>r</w:t>
      </w:r>
      <w:r w:rsidR="00CF3F9C" w:rsidRPr="003B22A0">
        <w:rPr>
          <w:sz w:val="22"/>
        </w:rPr>
        <w:t>eceiver</w:t>
      </w:r>
      <w:r w:rsidRPr="003B22A0">
        <w:rPr>
          <w:sz w:val="22"/>
        </w:rPr>
        <w:t xml:space="preserve"> cell was transferred </w:t>
      </w:r>
      <w:r w:rsidR="001C57A1" w:rsidRPr="003B22A0">
        <w:rPr>
          <w:sz w:val="22"/>
        </w:rPr>
        <w:t xml:space="preserve">using a loop </w:t>
      </w:r>
      <w:r w:rsidRPr="003B22A0">
        <w:rPr>
          <w:sz w:val="22"/>
        </w:rPr>
        <w:t>from the plate to the tube</w:t>
      </w:r>
      <w:r w:rsidR="00CF3F9C" w:rsidRPr="003B22A0">
        <w:rPr>
          <w:sz w:val="22"/>
        </w:rPr>
        <w:t>.</w:t>
      </w:r>
      <w:r w:rsidRPr="003B22A0">
        <w:rPr>
          <w:sz w:val="22"/>
        </w:rPr>
        <w:t xml:space="preserve"> </w:t>
      </w:r>
      <w:r w:rsidR="001C57A1" w:rsidRPr="003B22A0">
        <w:rPr>
          <w:sz w:val="22"/>
        </w:rPr>
        <w:t xml:space="preserve">The </w:t>
      </w:r>
      <w:r w:rsidR="00CF3F9C" w:rsidRPr="003B22A0">
        <w:rPr>
          <w:i/>
          <w:sz w:val="22"/>
        </w:rPr>
        <w:t>E. coli</w:t>
      </w:r>
      <w:r w:rsidRPr="003B22A0">
        <w:rPr>
          <w:sz w:val="22"/>
        </w:rPr>
        <w:t xml:space="preserve"> </w:t>
      </w:r>
      <w:r w:rsidR="001C57A1" w:rsidRPr="003B22A0">
        <w:rPr>
          <w:sz w:val="22"/>
        </w:rPr>
        <w:t xml:space="preserve">and </w:t>
      </w:r>
      <w:r w:rsidR="001C57A1" w:rsidRPr="003B22A0">
        <w:rPr>
          <w:i/>
          <w:sz w:val="22"/>
        </w:rPr>
        <w:t>P. putida</w:t>
      </w:r>
      <w:r w:rsidR="001C57A1" w:rsidRPr="003B22A0">
        <w:rPr>
          <w:sz w:val="22"/>
        </w:rPr>
        <w:t xml:space="preserve"> </w:t>
      </w:r>
      <w:r w:rsidRPr="003B22A0">
        <w:rPr>
          <w:sz w:val="22"/>
        </w:rPr>
        <w:t>transformants were cultured at</w:t>
      </w:r>
      <w:r w:rsidR="00CF3F9C" w:rsidRPr="003B22A0">
        <w:rPr>
          <w:sz w:val="22"/>
        </w:rPr>
        <w:t xml:space="preserve"> 37</w:t>
      </w:r>
      <w:r w:rsidRPr="003B22A0">
        <w:rPr>
          <w:sz w:val="22"/>
        </w:rPr>
        <w:t>°C and</w:t>
      </w:r>
      <w:r w:rsidR="00CF3F9C" w:rsidRPr="003B22A0">
        <w:rPr>
          <w:sz w:val="22"/>
        </w:rPr>
        <w:t xml:space="preserve"> 30</w:t>
      </w:r>
      <w:r w:rsidRPr="003B22A0">
        <w:rPr>
          <w:sz w:val="22"/>
        </w:rPr>
        <w:t>°C</w:t>
      </w:r>
      <w:r w:rsidR="001C57A1" w:rsidRPr="003B22A0">
        <w:rPr>
          <w:sz w:val="22"/>
        </w:rPr>
        <w:t>, respectively,</w:t>
      </w:r>
      <w:r w:rsidRPr="003B22A0">
        <w:rPr>
          <w:sz w:val="22"/>
        </w:rPr>
        <w:t xml:space="preserve"> in a</w:t>
      </w:r>
      <w:r w:rsidR="00CF3F9C" w:rsidRPr="003B22A0">
        <w:rPr>
          <w:sz w:val="22"/>
        </w:rPr>
        <w:t xml:space="preserve"> 200rpm shaking incubator</w:t>
      </w:r>
      <w:r w:rsidRPr="003B22A0">
        <w:rPr>
          <w:sz w:val="22"/>
        </w:rPr>
        <w:t xml:space="preserve"> </w:t>
      </w:r>
      <w:r w:rsidR="00BB7585" w:rsidRPr="003B22A0">
        <w:rPr>
          <w:sz w:val="22"/>
        </w:rPr>
        <w:t xml:space="preserve">overnight, </w:t>
      </w:r>
      <w:r w:rsidR="001C57A1" w:rsidRPr="003B22A0">
        <w:rPr>
          <w:sz w:val="22"/>
        </w:rPr>
        <w:t xml:space="preserve">before they can be used as </w:t>
      </w:r>
      <w:r w:rsidRPr="003B22A0">
        <w:rPr>
          <w:sz w:val="22"/>
        </w:rPr>
        <w:t>the seeds</w:t>
      </w:r>
      <w:r w:rsidR="00CF3F9C" w:rsidRPr="003B22A0">
        <w:rPr>
          <w:rFonts w:hint="eastAsia"/>
          <w:sz w:val="22"/>
        </w:rPr>
        <w:t>.</w:t>
      </w:r>
      <w:r w:rsidR="00CF3F9C" w:rsidRPr="003B22A0">
        <w:rPr>
          <w:sz w:val="22"/>
        </w:rPr>
        <w:t xml:space="preserve"> </w:t>
      </w:r>
      <w:r w:rsidRPr="003B22A0">
        <w:rPr>
          <w:sz w:val="22"/>
        </w:rPr>
        <w:t>For the m</w:t>
      </w:r>
      <w:r w:rsidR="00CF3F9C" w:rsidRPr="003B22A0">
        <w:rPr>
          <w:sz w:val="22"/>
        </w:rPr>
        <w:t>ain culture</w:t>
      </w:r>
      <w:r w:rsidRPr="003B22A0">
        <w:rPr>
          <w:sz w:val="22"/>
        </w:rPr>
        <w:t xml:space="preserve">, 100 </w:t>
      </w:r>
      <w:r w:rsidRPr="003B22A0">
        <w:rPr>
          <w:rFonts w:ascii="Symbol" w:hAnsi="Symbol"/>
          <w:sz w:val="22"/>
        </w:rPr>
        <w:t></w:t>
      </w:r>
      <w:r w:rsidRPr="003B22A0">
        <w:rPr>
          <w:sz w:val="22"/>
        </w:rPr>
        <w:t>g/mL</w:t>
      </w:r>
      <w:r w:rsidRPr="003B22A0">
        <w:rPr>
          <w:rFonts w:hint="eastAsia"/>
          <w:sz w:val="22"/>
        </w:rPr>
        <w:t xml:space="preserve"> </w:t>
      </w:r>
      <w:r w:rsidRPr="003B22A0">
        <w:rPr>
          <w:sz w:val="22"/>
        </w:rPr>
        <w:t xml:space="preserve">ampicillin was added to each </w:t>
      </w:r>
      <w:r w:rsidR="00BB7585" w:rsidRPr="003B22A0">
        <w:rPr>
          <w:sz w:val="22"/>
        </w:rPr>
        <w:t xml:space="preserve">of the </w:t>
      </w:r>
      <w:r w:rsidR="00CF3F9C" w:rsidRPr="003B22A0">
        <w:rPr>
          <w:sz w:val="22"/>
        </w:rPr>
        <w:t>14</w:t>
      </w:r>
      <w:r w:rsidRPr="003B22A0">
        <w:rPr>
          <w:sz w:val="22"/>
        </w:rPr>
        <w:t xml:space="preserve"> </w:t>
      </w:r>
      <w:r w:rsidR="00CF3F9C" w:rsidRPr="003B22A0">
        <w:rPr>
          <w:sz w:val="22"/>
        </w:rPr>
        <w:t xml:space="preserve">mL </w:t>
      </w:r>
      <w:r w:rsidR="00CF3F9C" w:rsidRPr="003B22A0">
        <w:rPr>
          <w:sz w:val="22"/>
        </w:rPr>
        <w:lastRenderedPageBreak/>
        <w:t>round bottom tube</w:t>
      </w:r>
      <w:r w:rsidRPr="003B22A0">
        <w:rPr>
          <w:sz w:val="22"/>
        </w:rPr>
        <w:t xml:space="preserve"> containing 1 mL </w:t>
      </w:r>
      <w:r w:rsidR="00CF3F9C" w:rsidRPr="003B22A0">
        <w:rPr>
          <w:sz w:val="22"/>
        </w:rPr>
        <w:t xml:space="preserve">LB broth. </w:t>
      </w:r>
      <w:r w:rsidR="001C57A1" w:rsidRPr="003B22A0">
        <w:rPr>
          <w:sz w:val="22"/>
        </w:rPr>
        <w:t>A</w:t>
      </w:r>
      <w:r w:rsidRPr="003B22A0">
        <w:rPr>
          <w:sz w:val="22"/>
        </w:rPr>
        <w:t>n adequate amount of seeds were taken from the</w:t>
      </w:r>
      <w:r w:rsidR="00CF3F9C" w:rsidRPr="003B22A0">
        <w:rPr>
          <w:sz w:val="22"/>
        </w:rPr>
        <w:t xml:space="preserve"> sender</w:t>
      </w:r>
      <w:r w:rsidRPr="003B22A0">
        <w:rPr>
          <w:sz w:val="22"/>
        </w:rPr>
        <w:t xml:space="preserve"> or the</w:t>
      </w:r>
      <w:r w:rsidR="00CF3F9C" w:rsidRPr="003B22A0">
        <w:rPr>
          <w:sz w:val="22"/>
        </w:rPr>
        <w:t xml:space="preserve"> receiver </w:t>
      </w:r>
      <w:r w:rsidR="00BB7585" w:rsidRPr="003B22A0">
        <w:rPr>
          <w:sz w:val="22"/>
        </w:rPr>
        <w:t>cell</w:t>
      </w:r>
      <w:r w:rsidRPr="003B22A0">
        <w:rPr>
          <w:sz w:val="22"/>
        </w:rPr>
        <w:t xml:space="preserve"> for the final</w:t>
      </w:r>
      <w:r w:rsidR="00CF3F9C" w:rsidRPr="003B22A0">
        <w:rPr>
          <w:sz w:val="22"/>
        </w:rPr>
        <w:t xml:space="preserve"> 4% </w:t>
      </w:r>
      <w:r w:rsidRPr="003B22A0">
        <w:rPr>
          <w:sz w:val="22"/>
        </w:rPr>
        <w:t>inoculation</w:t>
      </w:r>
      <w:r w:rsidR="00CF3F9C" w:rsidRPr="003B22A0">
        <w:rPr>
          <w:sz w:val="22"/>
        </w:rPr>
        <w:t xml:space="preserve">. </w:t>
      </w:r>
      <w:r w:rsidRPr="003B22A0">
        <w:rPr>
          <w:sz w:val="22"/>
        </w:rPr>
        <w:t xml:space="preserve">They were cultured at </w:t>
      </w:r>
      <w:r w:rsidR="00CF3F9C" w:rsidRPr="003B22A0">
        <w:rPr>
          <w:sz w:val="22"/>
        </w:rPr>
        <w:t>37</w:t>
      </w:r>
      <w:r w:rsidRPr="003B22A0">
        <w:rPr>
          <w:sz w:val="22"/>
        </w:rPr>
        <w:t xml:space="preserve">°C in a </w:t>
      </w:r>
      <w:r w:rsidR="00CF3F9C" w:rsidRPr="003B22A0">
        <w:rPr>
          <w:sz w:val="22"/>
        </w:rPr>
        <w:t>200rpm shaking incubator</w:t>
      </w:r>
      <w:r w:rsidRPr="003B22A0">
        <w:rPr>
          <w:sz w:val="22"/>
        </w:rPr>
        <w:t xml:space="preserve"> until </w:t>
      </w:r>
      <w:r w:rsidR="003D69FD" w:rsidRPr="003B22A0">
        <w:rPr>
          <w:sz w:val="22"/>
        </w:rPr>
        <w:t>the</w:t>
      </w:r>
      <w:r w:rsidR="001C57A1" w:rsidRPr="003B22A0">
        <w:rPr>
          <w:sz w:val="22"/>
        </w:rPr>
        <w:t xml:space="preserve"> </w:t>
      </w:r>
      <w:r w:rsidR="003D69FD" w:rsidRPr="003B22A0">
        <w:rPr>
          <w:sz w:val="22"/>
        </w:rPr>
        <w:t>OD600 (</w:t>
      </w:r>
      <w:r w:rsidR="001C57A1" w:rsidRPr="003B22A0">
        <w:rPr>
          <w:sz w:val="22"/>
        </w:rPr>
        <w:t>optical d</w:t>
      </w:r>
      <w:r w:rsidR="00CF3F9C" w:rsidRPr="003B22A0">
        <w:rPr>
          <w:sz w:val="22"/>
        </w:rPr>
        <w:t>ensity 600nm</w:t>
      </w:r>
      <w:r w:rsidR="003D69FD" w:rsidRPr="003B22A0">
        <w:rPr>
          <w:sz w:val="22"/>
        </w:rPr>
        <w:t xml:space="preserve">) </w:t>
      </w:r>
      <w:r w:rsidR="00BB7585" w:rsidRPr="003B22A0">
        <w:rPr>
          <w:sz w:val="22"/>
        </w:rPr>
        <w:t>was</w:t>
      </w:r>
      <w:r w:rsidR="003D69FD" w:rsidRPr="003B22A0">
        <w:rPr>
          <w:sz w:val="22"/>
        </w:rPr>
        <w:t xml:space="preserve"> approx. 0.5</w:t>
      </w:r>
      <w:r w:rsidRPr="003B22A0">
        <w:rPr>
          <w:sz w:val="22"/>
        </w:rPr>
        <w:t>. Next, the seeds were treated with the</w:t>
      </w:r>
      <w:r w:rsidR="00CF3F9C" w:rsidRPr="003B22A0">
        <w:rPr>
          <w:sz w:val="22"/>
        </w:rPr>
        <w:t xml:space="preserve"> substrate (ph</w:t>
      </w:r>
      <w:r w:rsidR="00CF3F9C" w:rsidRPr="003B22A0">
        <w:rPr>
          <w:rFonts w:hint="eastAsia"/>
          <w:sz w:val="22"/>
        </w:rPr>
        <w:t>enol)</w:t>
      </w:r>
      <w:r w:rsidRPr="003B22A0">
        <w:rPr>
          <w:sz w:val="22"/>
        </w:rPr>
        <w:t xml:space="preserve"> and cultured</w:t>
      </w:r>
      <w:r w:rsidRPr="003B22A0">
        <w:rPr>
          <w:rFonts w:hint="eastAsia"/>
          <w:sz w:val="22"/>
        </w:rPr>
        <w:t xml:space="preserve"> at</w:t>
      </w:r>
      <w:r w:rsidR="00CF3F9C" w:rsidRPr="003B22A0">
        <w:rPr>
          <w:rFonts w:hint="eastAsia"/>
          <w:sz w:val="22"/>
        </w:rPr>
        <w:t xml:space="preserve"> </w:t>
      </w:r>
      <w:r w:rsidR="00CF3F9C" w:rsidRPr="003B22A0">
        <w:rPr>
          <w:sz w:val="22"/>
        </w:rPr>
        <w:t>30</w:t>
      </w:r>
      <w:r w:rsidRPr="003B22A0">
        <w:rPr>
          <w:sz w:val="22"/>
        </w:rPr>
        <w:t>°C for 15 hours in a</w:t>
      </w:r>
      <w:r w:rsidR="00CF3F9C" w:rsidRPr="003B22A0">
        <w:rPr>
          <w:sz w:val="22"/>
        </w:rPr>
        <w:t xml:space="preserve"> 200rpm shaking incubator. </w:t>
      </w:r>
      <w:r w:rsidRPr="003B22A0">
        <w:rPr>
          <w:sz w:val="22"/>
        </w:rPr>
        <w:t>After the cultivation, each sample was thoroughly mixed and</w:t>
      </w:r>
      <w:r w:rsidR="001C57A1" w:rsidRPr="003B22A0">
        <w:rPr>
          <w:sz w:val="22"/>
        </w:rPr>
        <w:t xml:space="preserve"> 200 </w:t>
      </w:r>
      <w:r w:rsidR="001C57A1" w:rsidRPr="003B22A0">
        <w:rPr>
          <w:rFonts w:ascii="Symbol" w:hAnsi="Symbol"/>
          <w:sz w:val="22"/>
        </w:rPr>
        <w:t></w:t>
      </w:r>
      <w:r w:rsidR="001C57A1" w:rsidRPr="003B22A0">
        <w:rPr>
          <w:sz w:val="22"/>
        </w:rPr>
        <w:t>l was</w:t>
      </w:r>
      <w:r w:rsidRPr="003B22A0">
        <w:rPr>
          <w:sz w:val="22"/>
        </w:rPr>
        <w:t xml:space="preserve"> loaded onto the</w:t>
      </w:r>
      <w:r w:rsidR="00CF3F9C" w:rsidRPr="003B22A0">
        <w:rPr>
          <w:sz w:val="22"/>
        </w:rPr>
        <w:t xml:space="preserve"> 96 well </w:t>
      </w:r>
      <w:r w:rsidR="00CF3F9C" w:rsidRPr="003B22A0">
        <w:rPr>
          <w:rFonts w:hint="eastAsia"/>
          <w:sz w:val="22"/>
        </w:rPr>
        <w:t>plate</w:t>
      </w:r>
      <w:r w:rsidR="00CF3F9C" w:rsidRPr="003B22A0">
        <w:rPr>
          <w:sz w:val="22"/>
        </w:rPr>
        <w:t xml:space="preserve">. </w:t>
      </w:r>
      <w:r w:rsidR="001C57A1" w:rsidRPr="003B22A0">
        <w:rPr>
          <w:sz w:val="22"/>
        </w:rPr>
        <w:t>T</w:t>
      </w:r>
      <w:r w:rsidR="00BB7585" w:rsidRPr="003B22A0">
        <w:rPr>
          <w:sz w:val="22"/>
        </w:rPr>
        <w:t>he OD600,</w:t>
      </w:r>
      <w:r w:rsidR="00976BD0" w:rsidRPr="003B22A0">
        <w:rPr>
          <w:sz w:val="22"/>
        </w:rPr>
        <w:t xml:space="preserve"> GFP (ex: 485nm</w:t>
      </w:r>
      <w:r w:rsidR="00BB7585" w:rsidRPr="003B22A0">
        <w:rPr>
          <w:sz w:val="22"/>
        </w:rPr>
        <w:t>;</w:t>
      </w:r>
      <w:r w:rsidR="00976BD0" w:rsidRPr="003B22A0">
        <w:rPr>
          <w:sz w:val="22"/>
        </w:rPr>
        <w:t xml:space="preserve"> em: 535nm)</w:t>
      </w:r>
      <w:r w:rsidR="00CF3F9C" w:rsidRPr="003B22A0">
        <w:rPr>
          <w:sz w:val="22"/>
        </w:rPr>
        <w:t xml:space="preserve"> </w:t>
      </w:r>
      <w:r w:rsidR="00976BD0" w:rsidRPr="003B22A0">
        <w:rPr>
          <w:sz w:val="22"/>
        </w:rPr>
        <w:t xml:space="preserve">and </w:t>
      </w:r>
      <w:r w:rsidR="00CF3F9C" w:rsidRPr="003B22A0">
        <w:rPr>
          <w:sz w:val="22"/>
        </w:rPr>
        <w:t>RFP (ex: 531nm</w:t>
      </w:r>
      <w:r w:rsidR="00BB7585" w:rsidRPr="003B22A0">
        <w:rPr>
          <w:sz w:val="22"/>
        </w:rPr>
        <w:t>;</w:t>
      </w:r>
      <w:r w:rsidR="00CF3F9C" w:rsidRPr="003B22A0">
        <w:rPr>
          <w:sz w:val="22"/>
        </w:rPr>
        <w:t xml:space="preserve"> em: 595nm) </w:t>
      </w:r>
      <w:r w:rsidR="00976BD0" w:rsidRPr="003B22A0">
        <w:rPr>
          <w:sz w:val="22"/>
        </w:rPr>
        <w:t>were measured</w:t>
      </w:r>
      <w:r w:rsidR="001C57A1" w:rsidRPr="003B22A0">
        <w:rPr>
          <w:sz w:val="22"/>
        </w:rPr>
        <w:t xml:space="preserve"> using the multi-plate reader (VICTOR)</w:t>
      </w:r>
      <w:r w:rsidR="00CF3F9C" w:rsidRPr="003B22A0">
        <w:rPr>
          <w:sz w:val="22"/>
        </w:rPr>
        <w:t>.</w:t>
      </w:r>
    </w:p>
    <w:p w:rsidR="00E02EF9" w:rsidRPr="003B22A0" w:rsidRDefault="00E02EF9" w:rsidP="008B0204">
      <w:pPr>
        <w:spacing w:line="276" w:lineRule="auto"/>
        <w:rPr>
          <w:sz w:val="22"/>
        </w:rPr>
      </w:pPr>
    </w:p>
    <w:p w:rsidR="00EB7C9C" w:rsidRPr="000E1D21" w:rsidRDefault="008878DF" w:rsidP="00D21CE8">
      <w:pPr>
        <w:pStyle w:val="2"/>
      </w:pPr>
      <w:r w:rsidRPr="000E1D21">
        <w:t>Freeze stock protocol</w:t>
      </w:r>
      <w:r w:rsidRPr="000E1D21">
        <w:rPr>
          <w:rFonts w:hint="eastAsia"/>
        </w:rPr>
        <w:t xml:space="preserve"> </w:t>
      </w:r>
    </w:p>
    <w:p w:rsidR="000C6554" w:rsidRPr="003B22A0" w:rsidRDefault="000B04C5" w:rsidP="008B0204">
      <w:pPr>
        <w:spacing w:line="276" w:lineRule="auto"/>
        <w:rPr>
          <w:color w:val="00B0F0"/>
          <w:sz w:val="22"/>
        </w:rPr>
      </w:pPr>
      <w:r w:rsidRPr="003B22A0">
        <w:rPr>
          <w:color w:val="00B0F0"/>
          <w:sz w:val="22"/>
        </w:rPr>
        <w:t>A single colony of the sender or the receiver cell was inoculated int</w:t>
      </w:r>
      <w:r w:rsidR="003D69FD" w:rsidRPr="003B22A0">
        <w:rPr>
          <w:color w:val="00B0F0"/>
          <w:sz w:val="22"/>
        </w:rPr>
        <w:t xml:space="preserve">o the </w:t>
      </w:r>
      <w:r w:rsidR="00026357" w:rsidRPr="003B22A0">
        <w:rPr>
          <w:color w:val="00B0F0"/>
          <w:sz w:val="22"/>
        </w:rPr>
        <w:t>14</w:t>
      </w:r>
      <w:r w:rsidR="003D69FD" w:rsidRPr="003B22A0">
        <w:rPr>
          <w:color w:val="00B0F0"/>
          <w:sz w:val="22"/>
        </w:rPr>
        <w:t xml:space="preserve"> </w:t>
      </w:r>
      <w:r w:rsidR="00026357" w:rsidRPr="003B22A0">
        <w:rPr>
          <w:color w:val="00B0F0"/>
          <w:sz w:val="22"/>
        </w:rPr>
        <w:t>mL round bottom tube</w:t>
      </w:r>
      <w:r w:rsidR="003D69FD" w:rsidRPr="003B22A0">
        <w:rPr>
          <w:color w:val="00B0F0"/>
          <w:sz w:val="22"/>
        </w:rPr>
        <w:t xml:space="preserve"> containing 1 mL LB broth and 100 </w:t>
      </w:r>
      <w:r w:rsidR="003D69FD" w:rsidRPr="003B22A0">
        <w:rPr>
          <w:rFonts w:ascii="Symbol" w:hAnsi="Symbol"/>
          <w:color w:val="00B0F0"/>
          <w:sz w:val="22"/>
        </w:rPr>
        <w:t></w:t>
      </w:r>
      <w:r w:rsidR="003D69FD" w:rsidRPr="003B22A0">
        <w:rPr>
          <w:color w:val="00B0F0"/>
          <w:sz w:val="22"/>
        </w:rPr>
        <w:t>g/mL ampicillin</w:t>
      </w:r>
      <w:r w:rsidRPr="003B22A0">
        <w:rPr>
          <w:color w:val="00B0F0"/>
          <w:sz w:val="22"/>
        </w:rPr>
        <w:t>, which was</w:t>
      </w:r>
      <w:r w:rsidR="003D69FD" w:rsidRPr="003B22A0">
        <w:rPr>
          <w:color w:val="00B0F0"/>
          <w:sz w:val="22"/>
        </w:rPr>
        <w:t xml:space="preserve"> cultured at 37°C</w:t>
      </w:r>
      <w:r w:rsidR="00911563" w:rsidRPr="003B22A0">
        <w:rPr>
          <w:color w:val="00B0F0"/>
          <w:sz w:val="22"/>
        </w:rPr>
        <w:t xml:space="preserve"> </w:t>
      </w:r>
      <w:r w:rsidR="003D69FD" w:rsidRPr="003B22A0">
        <w:rPr>
          <w:color w:val="00B0F0"/>
          <w:sz w:val="22"/>
        </w:rPr>
        <w:t xml:space="preserve">in a </w:t>
      </w:r>
      <w:r w:rsidR="00DB719B" w:rsidRPr="003B22A0">
        <w:rPr>
          <w:color w:val="00B0F0"/>
          <w:sz w:val="22"/>
        </w:rPr>
        <w:t>200rpm shaking incubator</w:t>
      </w:r>
      <w:r w:rsidR="00911563" w:rsidRPr="003B22A0">
        <w:rPr>
          <w:color w:val="00B0F0"/>
          <w:sz w:val="22"/>
        </w:rPr>
        <w:t xml:space="preserve"> overnight</w:t>
      </w:r>
      <w:r w:rsidR="003D69FD" w:rsidRPr="003B22A0">
        <w:rPr>
          <w:color w:val="00B0F0"/>
          <w:sz w:val="22"/>
        </w:rPr>
        <w:t xml:space="preserve">. 1% </w:t>
      </w:r>
      <w:r w:rsidRPr="003B22A0">
        <w:rPr>
          <w:color w:val="00B0F0"/>
          <w:sz w:val="22"/>
        </w:rPr>
        <w:t xml:space="preserve">inoculation was carried out using </w:t>
      </w:r>
      <w:r w:rsidR="003D69FD" w:rsidRPr="003B22A0">
        <w:rPr>
          <w:color w:val="00B0F0"/>
          <w:sz w:val="22"/>
        </w:rPr>
        <w:t xml:space="preserve">the 125 mL baffled flask containing 20 mL LB broth and </w:t>
      </w:r>
      <w:r w:rsidR="004B68D1" w:rsidRPr="003B22A0">
        <w:rPr>
          <w:rFonts w:hint="eastAsia"/>
          <w:color w:val="00B0F0"/>
          <w:sz w:val="22"/>
        </w:rPr>
        <w:t>100</w:t>
      </w:r>
      <w:r w:rsidR="003D69FD" w:rsidRPr="003B22A0">
        <w:rPr>
          <w:color w:val="00B0F0"/>
          <w:sz w:val="22"/>
        </w:rPr>
        <w:t xml:space="preserve"> </w:t>
      </w:r>
      <w:r w:rsidR="00876F1F" w:rsidRPr="003B22A0">
        <w:rPr>
          <w:rFonts w:ascii="Symbol" w:hAnsi="Symbol"/>
          <w:color w:val="00B0F0"/>
          <w:sz w:val="22"/>
        </w:rPr>
        <w:t></w:t>
      </w:r>
      <w:r w:rsidR="004B68D1" w:rsidRPr="003B22A0">
        <w:rPr>
          <w:rFonts w:hint="eastAsia"/>
          <w:color w:val="00B0F0"/>
          <w:sz w:val="22"/>
        </w:rPr>
        <w:t>g/ml</w:t>
      </w:r>
      <w:r w:rsidR="003D69FD" w:rsidRPr="003B22A0">
        <w:rPr>
          <w:color w:val="00B0F0"/>
          <w:sz w:val="22"/>
        </w:rPr>
        <w:t xml:space="preserve"> ampicillin, which was cultured at 37°C in a</w:t>
      </w:r>
      <w:r w:rsidR="004B68D1" w:rsidRPr="003B22A0">
        <w:rPr>
          <w:rFonts w:hint="eastAsia"/>
          <w:color w:val="00B0F0"/>
          <w:sz w:val="22"/>
        </w:rPr>
        <w:t xml:space="preserve"> </w:t>
      </w:r>
      <w:r w:rsidR="004B68D1" w:rsidRPr="003B22A0">
        <w:rPr>
          <w:color w:val="00B0F0"/>
          <w:sz w:val="22"/>
        </w:rPr>
        <w:t>200rpm</w:t>
      </w:r>
      <w:r w:rsidR="003D69FD" w:rsidRPr="003B22A0">
        <w:rPr>
          <w:color w:val="00B0F0"/>
          <w:sz w:val="22"/>
        </w:rPr>
        <w:t xml:space="preserve"> shaking incubator until the</w:t>
      </w:r>
      <w:r w:rsidR="00A336D0" w:rsidRPr="003B22A0">
        <w:rPr>
          <w:rFonts w:hint="eastAsia"/>
          <w:color w:val="00B0F0"/>
          <w:sz w:val="22"/>
        </w:rPr>
        <w:t xml:space="preserve"> </w:t>
      </w:r>
      <w:r w:rsidR="004B68D1" w:rsidRPr="003B22A0">
        <w:rPr>
          <w:color w:val="00B0F0"/>
          <w:sz w:val="22"/>
        </w:rPr>
        <w:t>OD600</w:t>
      </w:r>
      <w:r w:rsidR="003D69FD" w:rsidRPr="003B22A0">
        <w:rPr>
          <w:color w:val="00B0F0"/>
          <w:sz w:val="22"/>
        </w:rPr>
        <w:t xml:space="preserve"> reached approx.</w:t>
      </w:r>
      <w:r w:rsidR="004B68D1" w:rsidRPr="003B22A0">
        <w:rPr>
          <w:rFonts w:hint="eastAsia"/>
          <w:color w:val="00B0F0"/>
          <w:sz w:val="22"/>
        </w:rPr>
        <w:t xml:space="preserve"> </w:t>
      </w:r>
      <w:r w:rsidR="004B68D1" w:rsidRPr="003B22A0">
        <w:rPr>
          <w:color w:val="00B0F0"/>
          <w:sz w:val="22"/>
        </w:rPr>
        <w:t>0.5</w:t>
      </w:r>
      <w:r w:rsidR="00A336D0" w:rsidRPr="003B22A0">
        <w:rPr>
          <w:rFonts w:hint="eastAsia"/>
          <w:color w:val="00B0F0"/>
          <w:sz w:val="22"/>
        </w:rPr>
        <w:t>.</w:t>
      </w:r>
      <w:r w:rsidR="000825E4" w:rsidRPr="003B22A0">
        <w:rPr>
          <w:color w:val="00B0F0"/>
          <w:sz w:val="22"/>
        </w:rPr>
        <w:t xml:space="preserve"> </w:t>
      </w:r>
      <w:r w:rsidR="003D69FD" w:rsidRPr="003B22A0">
        <w:rPr>
          <w:color w:val="00B0F0"/>
          <w:sz w:val="22"/>
        </w:rPr>
        <w:t>Next, the culture solution was centrifuged at 4°C</w:t>
      </w:r>
      <w:r w:rsidRPr="003B22A0">
        <w:rPr>
          <w:color w:val="00B0F0"/>
          <w:sz w:val="22"/>
        </w:rPr>
        <w:t xml:space="preserve"> in 3000 rpm centrifuge that</w:t>
      </w:r>
      <w:r w:rsidR="003D69FD" w:rsidRPr="003B22A0">
        <w:rPr>
          <w:color w:val="00B0F0"/>
          <w:sz w:val="22"/>
        </w:rPr>
        <w:t xml:space="preserve"> allows temperature control. After 10 minutes</w:t>
      </w:r>
      <w:r w:rsidR="000C6554" w:rsidRPr="003B22A0">
        <w:rPr>
          <w:rFonts w:hint="eastAsia"/>
          <w:color w:val="00B0F0"/>
          <w:sz w:val="22"/>
        </w:rPr>
        <w:t xml:space="preserve">, </w:t>
      </w:r>
      <w:r w:rsidR="003D69FD" w:rsidRPr="003B22A0">
        <w:rPr>
          <w:color w:val="00B0F0"/>
          <w:sz w:val="22"/>
        </w:rPr>
        <w:t xml:space="preserve">the supernatant was removed, and fresh LB broth of </w:t>
      </w:r>
      <w:r w:rsidR="00911563" w:rsidRPr="003B22A0">
        <w:rPr>
          <w:color w:val="00B0F0"/>
          <w:sz w:val="22"/>
        </w:rPr>
        <w:t>one tenth</w:t>
      </w:r>
      <w:r w:rsidR="003D69FD" w:rsidRPr="003B22A0">
        <w:rPr>
          <w:color w:val="00B0F0"/>
          <w:sz w:val="22"/>
        </w:rPr>
        <w:t xml:space="preserve"> the volume of culture solution was added to the pellet before</w:t>
      </w:r>
      <w:r w:rsidR="00911563" w:rsidRPr="003B22A0">
        <w:rPr>
          <w:color w:val="00B0F0"/>
          <w:sz w:val="22"/>
        </w:rPr>
        <w:t xml:space="preserve"> </w:t>
      </w:r>
      <w:r w:rsidR="003D69FD" w:rsidRPr="003B22A0">
        <w:rPr>
          <w:color w:val="00B0F0"/>
          <w:sz w:val="22"/>
        </w:rPr>
        <w:t>cell suspension</w:t>
      </w:r>
      <w:r w:rsidRPr="003B22A0">
        <w:rPr>
          <w:color w:val="00B0F0"/>
          <w:sz w:val="22"/>
        </w:rPr>
        <w:t xml:space="preserve"> via</w:t>
      </w:r>
      <w:r w:rsidR="003D69FD" w:rsidRPr="003B22A0">
        <w:rPr>
          <w:color w:val="00B0F0"/>
          <w:sz w:val="22"/>
        </w:rPr>
        <w:t xml:space="preserve"> tapping</w:t>
      </w:r>
      <w:r w:rsidR="000C6554" w:rsidRPr="003B22A0">
        <w:rPr>
          <w:rFonts w:hint="eastAsia"/>
          <w:color w:val="00B0F0"/>
          <w:sz w:val="22"/>
        </w:rPr>
        <w:t>.</w:t>
      </w:r>
      <w:r w:rsidR="000C6554" w:rsidRPr="003B22A0">
        <w:rPr>
          <w:color w:val="00B0F0"/>
          <w:sz w:val="22"/>
        </w:rPr>
        <w:t xml:space="preserve"> </w:t>
      </w:r>
      <w:r w:rsidR="003D69FD" w:rsidRPr="003B22A0">
        <w:rPr>
          <w:color w:val="00B0F0"/>
          <w:sz w:val="22"/>
        </w:rPr>
        <w:t xml:space="preserve">The resulting solution was mixed with </w:t>
      </w:r>
      <w:r w:rsidR="000C6554" w:rsidRPr="003B22A0">
        <w:rPr>
          <w:color w:val="00B0F0"/>
          <w:sz w:val="22"/>
        </w:rPr>
        <w:t xml:space="preserve">50% </w:t>
      </w:r>
      <w:r w:rsidR="003D69FD" w:rsidRPr="003B22A0">
        <w:rPr>
          <w:rFonts w:hint="eastAsia"/>
          <w:color w:val="00B0F0"/>
          <w:sz w:val="22"/>
        </w:rPr>
        <w:t>glycerol solution in</w:t>
      </w:r>
      <w:r w:rsidR="000C6554" w:rsidRPr="003B22A0">
        <w:rPr>
          <w:rFonts w:hint="eastAsia"/>
          <w:color w:val="00B0F0"/>
          <w:sz w:val="22"/>
        </w:rPr>
        <w:t xml:space="preserve"> </w:t>
      </w:r>
      <w:r w:rsidR="000C6554" w:rsidRPr="003B22A0">
        <w:rPr>
          <w:color w:val="00B0F0"/>
          <w:sz w:val="22"/>
        </w:rPr>
        <w:t>7:3</w:t>
      </w:r>
      <w:r w:rsidR="003D69FD" w:rsidRPr="003B22A0">
        <w:rPr>
          <w:color w:val="00B0F0"/>
          <w:sz w:val="22"/>
        </w:rPr>
        <w:t xml:space="preserve"> ratio, and rapidl</w:t>
      </w:r>
      <w:r w:rsidRPr="003B22A0">
        <w:rPr>
          <w:color w:val="00B0F0"/>
          <w:sz w:val="22"/>
        </w:rPr>
        <w:t>y cooled using liquid nitrogen, prior to its storage at</w:t>
      </w:r>
      <w:r w:rsidR="000C6554" w:rsidRPr="003B22A0">
        <w:rPr>
          <w:rFonts w:hint="eastAsia"/>
          <w:color w:val="00B0F0"/>
          <w:sz w:val="22"/>
        </w:rPr>
        <w:t xml:space="preserve"> </w:t>
      </w:r>
      <w:r w:rsidR="000C6554" w:rsidRPr="003B22A0">
        <w:rPr>
          <w:color w:val="00B0F0"/>
          <w:sz w:val="22"/>
        </w:rPr>
        <w:t>-80</w:t>
      </w:r>
      <w:r w:rsidRPr="003B22A0">
        <w:rPr>
          <w:color w:val="00B0F0"/>
          <w:sz w:val="22"/>
        </w:rPr>
        <w:t>°C for generating the</w:t>
      </w:r>
      <w:r w:rsidR="000C6554" w:rsidRPr="003B22A0">
        <w:rPr>
          <w:rFonts w:hint="eastAsia"/>
          <w:color w:val="00B0F0"/>
          <w:sz w:val="22"/>
        </w:rPr>
        <w:t xml:space="preserve"> </w:t>
      </w:r>
      <w:r w:rsidR="000C6554" w:rsidRPr="003B22A0">
        <w:rPr>
          <w:color w:val="00B0F0"/>
          <w:sz w:val="22"/>
        </w:rPr>
        <w:t>freeze stock</w:t>
      </w:r>
      <w:r w:rsidR="000C6554" w:rsidRPr="003B22A0">
        <w:rPr>
          <w:rFonts w:hint="eastAsia"/>
          <w:color w:val="00B0F0"/>
          <w:sz w:val="22"/>
        </w:rPr>
        <w:t>.</w:t>
      </w:r>
      <w:r w:rsidR="001C44B4" w:rsidRPr="003B22A0">
        <w:rPr>
          <w:color w:val="00B0F0"/>
          <w:sz w:val="22"/>
        </w:rPr>
        <w:t xml:space="preserve"> </w:t>
      </w:r>
    </w:p>
    <w:p w:rsidR="00B92EA0" w:rsidRPr="003B22A0" w:rsidRDefault="00B92EA0" w:rsidP="00B92EA0">
      <w:pPr>
        <w:spacing w:line="276" w:lineRule="auto"/>
        <w:rPr>
          <w:color w:val="00B0F0"/>
          <w:sz w:val="22"/>
        </w:rPr>
      </w:pPr>
      <w:r w:rsidRPr="003B22A0">
        <w:rPr>
          <w:rFonts w:hint="eastAsia"/>
          <w:color w:val="00B0F0"/>
          <w:sz w:val="22"/>
        </w:rPr>
        <w:t>●</w:t>
      </w:r>
      <w:r w:rsidRPr="003B22A0">
        <w:rPr>
          <w:color w:val="00B0F0"/>
          <w:sz w:val="22"/>
        </w:rPr>
        <w:t xml:space="preserve"> 특히 본 연구에서 사용한 페놀 감지 유전자회로는 Pseudomonas putida 유래의 전사조절단백질(dmpR),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3B22A0">
        <w:rPr>
          <w:rFonts w:hint="eastAsia"/>
          <w:color w:val="00B0F0"/>
          <w:sz w:val="22"/>
        </w:rPr>
        <w:t>바로</w:t>
      </w:r>
      <w:r w:rsidRPr="003B22A0">
        <w:rPr>
          <w:color w:val="00B0F0"/>
          <w:sz w:val="22"/>
        </w:rPr>
        <w:t xml:space="preserve"> 사용가능한 조건을 탐색함. 이를 위해 유전자회로 탑제 pUCB19 플라스미드를 대장균 DH5alpha에 형질전환 후 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ampicillin이 50 ㎍/ml 첨가된 1mL LB 액체 배지가 든 14ml 튜브에 접종 한 뒤 37℃도 200rpm에서 12시간 진탕배양 하여 전배양액으로 사용함. ampicillin이 50 ㎍/ml 첨가된 LB 액체배</w:t>
      </w:r>
      <w:r w:rsidRPr="003B22A0">
        <w:rPr>
          <w:color w:val="00B0F0"/>
          <w:sz w:val="22"/>
        </w:rPr>
        <w:lastRenderedPageBreak/>
        <w:t xml:space="preserve">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3B22A0">
        <w:rPr>
          <w:rFonts w:hint="eastAsia"/>
          <w:color w:val="00B0F0"/>
          <w:sz w:val="22"/>
        </w:rPr>
        <w:t>배지를</w:t>
      </w:r>
      <w:r w:rsidRPr="003B22A0">
        <w:rPr>
          <w:color w:val="00B0F0"/>
          <w:sz w:val="22"/>
        </w:rPr>
        <w:t xml:space="preserve"> 2ml 넣고 세포를 풀어줌. 대장균이 균일하게 풀어진 것을 확인 한 후, 멸균된 50% Glycerol을 1.5ml EP 튜브에 0.3ml 세포배양액을 0.7ml 넣고 액체 질소에 급속 냉각 시킨 뒤 -70 ℃에 넣어 보관함.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3B22A0">
        <w:rPr>
          <w:rFonts w:hint="eastAsia"/>
          <w:color w:val="00B0F0"/>
          <w:sz w:val="22"/>
        </w:rPr>
        <w:t>팅</w:t>
      </w:r>
      <w:r w:rsidRPr="003B22A0">
        <w:rPr>
          <w:color w:val="00B0F0"/>
          <w:sz w:val="22"/>
        </w:rPr>
        <w:t xml:space="preserve"> 장비와 연계할 필요가 있음. 본 연구에서는 cell free 시스템을 위한 S12 lysate와 in vitro translation, transcription에 필요한 아미노산과 에너지 source 등이 함유된 Master mix를 제조하여 프린팅을 위한 바이오잉크의 재료로 사용함.</w:t>
      </w:r>
    </w:p>
    <w:p w:rsidR="000C6554" w:rsidRPr="003B22A0" w:rsidRDefault="000C6554" w:rsidP="008B0204">
      <w:pPr>
        <w:spacing w:line="276" w:lineRule="auto"/>
        <w:rPr>
          <w:sz w:val="22"/>
        </w:rPr>
      </w:pPr>
    </w:p>
    <w:p w:rsidR="00AE2E6C" w:rsidRPr="003B22A0" w:rsidRDefault="00AE2E6C" w:rsidP="008B0204">
      <w:pPr>
        <w:spacing w:line="276" w:lineRule="auto"/>
        <w:rPr>
          <w:color w:val="FF0000"/>
          <w:sz w:val="22"/>
        </w:rPr>
      </w:pPr>
      <w:r w:rsidRPr="003B22A0">
        <w:rPr>
          <w:rFonts w:hint="eastAsia"/>
          <w:color w:val="FF0000"/>
          <w:sz w:val="22"/>
        </w:rPr>
        <w:t>Freeze stock의 효과를 확인하기 위해 아래의 실험을 진행.</w:t>
      </w:r>
    </w:p>
    <w:p w:rsidR="00AE2E6C" w:rsidRPr="003B22A0" w:rsidRDefault="00AE2E6C" w:rsidP="008B0204">
      <w:pPr>
        <w:spacing w:line="276" w:lineRule="auto"/>
        <w:rPr>
          <w:color w:val="FF0000"/>
          <w:sz w:val="22"/>
        </w:rPr>
      </w:pPr>
    </w:p>
    <w:p w:rsidR="00AE2E6C" w:rsidRPr="00AE2E6C" w:rsidRDefault="00AE2E6C" w:rsidP="00AE2E6C">
      <w:pPr>
        <w:ind w:leftChars="100" w:left="200" w:firstLineChars="50" w:firstLine="110"/>
        <w:rPr>
          <w:color w:val="FF0000"/>
          <w:sz w:val="22"/>
        </w:rPr>
      </w:pPr>
      <w:r w:rsidRPr="003B22A0">
        <w:rPr>
          <w:color w:val="FF0000"/>
          <w:sz w:val="22"/>
        </w:rPr>
        <w:t xml:space="preserve">1% </w:t>
      </w:r>
      <w:r w:rsidRPr="003B22A0">
        <w:rPr>
          <w:rFonts w:hint="eastAsia"/>
          <w:color w:val="FF0000"/>
          <w:sz w:val="22"/>
        </w:rPr>
        <w:t xml:space="preserve">seed 접종하여 </w:t>
      </w:r>
      <w:r w:rsidRPr="00AE2E6C">
        <w:rPr>
          <w:rFonts w:hint="eastAsia"/>
          <w:color w:val="FF0000"/>
          <w:sz w:val="22"/>
        </w:rPr>
        <w:t xml:space="preserve">OD 0.4~0.6 사이의 </w:t>
      </w:r>
      <w:r w:rsidRPr="00AE2E6C">
        <w:rPr>
          <w:color w:val="FF0000"/>
          <w:sz w:val="22"/>
        </w:rPr>
        <w:t>cell</w:t>
      </w:r>
      <w:r w:rsidRPr="00AE2E6C">
        <w:rPr>
          <w:rFonts w:hint="eastAsia"/>
          <w:color w:val="FF0000"/>
          <w:sz w:val="22"/>
        </w:rPr>
        <w:t xml:space="preserve">을 </w:t>
      </w:r>
      <w:r w:rsidRPr="00AE2E6C">
        <w:rPr>
          <w:color w:val="FF0000"/>
          <w:sz w:val="22"/>
        </w:rPr>
        <w:t xml:space="preserve">1) </w:t>
      </w:r>
      <w:r w:rsidRPr="00AE2E6C">
        <w:rPr>
          <w:rFonts w:hint="eastAsia"/>
          <w:color w:val="FF0000"/>
          <w:sz w:val="22"/>
        </w:rPr>
        <w:t>다른 처리없이</w:t>
      </w:r>
      <w:r w:rsidRPr="00AE2E6C">
        <w:rPr>
          <w:color w:val="FF0000"/>
          <w:sz w:val="22"/>
        </w:rPr>
        <w:t xml:space="preserve"> </w:t>
      </w:r>
      <w:r w:rsidRPr="00AE2E6C">
        <w:rPr>
          <w:rFonts w:hint="eastAsia"/>
          <w:color w:val="FF0000"/>
          <w:sz w:val="22"/>
        </w:rPr>
        <w:t>기질 처리한 군 (</w:t>
      </w:r>
      <w:r w:rsidRPr="00AE2E6C">
        <w:rPr>
          <w:color w:val="FF0000"/>
          <w:sz w:val="22"/>
        </w:rPr>
        <w:t>LB-non freeze)</w:t>
      </w:r>
      <w:r w:rsidRPr="00AE2E6C">
        <w:rPr>
          <w:rFonts w:hint="eastAsia"/>
          <w:color w:val="FF0000"/>
          <w:sz w:val="22"/>
        </w:rPr>
        <w:t>, 2)</w:t>
      </w:r>
      <w:r w:rsidRPr="00AE2E6C">
        <w:rPr>
          <w:color w:val="FF0000"/>
          <w:sz w:val="22"/>
        </w:rPr>
        <w:t xml:space="preserve"> 50% </w:t>
      </w:r>
      <w:r w:rsidRPr="00AE2E6C">
        <w:rPr>
          <w:rFonts w:hint="eastAsia"/>
          <w:color w:val="FF0000"/>
          <w:sz w:val="22"/>
        </w:rPr>
        <w:t xml:space="preserve">glycerol과 </w:t>
      </w:r>
      <w:r w:rsidRPr="00AE2E6C">
        <w:rPr>
          <w:color w:val="FF0000"/>
          <w:sz w:val="22"/>
        </w:rPr>
        <w:t xml:space="preserve">7:3 의 </w:t>
      </w:r>
      <w:r w:rsidRPr="00AE2E6C">
        <w:rPr>
          <w:rFonts w:hint="eastAsia"/>
          <w:color w:val="FF0000"/>
          <w:sz w:val="22"/>
        </w:rPr>
        <w:t xml:space="preserve">비율로 섞은 후 </w:t>
      </w:r>
      <w:r w:rsidRPr="00AE2E6C">
        <w:rPr>
          <w:color w:val="FF0000"/>
          <w:sz w:val="22"/>
        </w:rPr>
        <w:t>deep-freezer</w:t>
      </w:r>
      <w:r w:rsidRPr="00AE2E6C">
        <w:rPr>
          <w:rFonts w:hint="eastAsia"/>
          <w:color w:val="FF0000"/>
          <w:sz w:val="22"/>
        </w:rPr>
        <w:t xml:space="preserve"> 에서 하루 보관 후 녹인 후 기질 처리한 군(LB-freeze) </w:t>
      </w:r>
      <w:r w:rsidRPr="00AE2E6C">
        <w:rPr>
          <w:color w:val="FF0000"/>
          <w:sz w:val="22"/>
        </w:rPr>
        <w:t>3) 3000 rpm</w:t>
      </w:r>
      <w:r w:rsidRPr="00AE2E6C">
        <w:rPr>
          <w:rFonts w:hint="eastAsia"/>
          <w:color w:val="FF0000"/>
          <w:sz w:val="22"/>
        </w:rPr>
        <w:t xml:space="preserve">에서 </w:t>
      </w:r>
      <w:r w:rsidRPr="00AE2E6C">
        <w:rPr>
          <w:color w:val="FF0000"/>
          <w:sz w:val="22"/>
        </w:rPr>
        <w:t>10</w:t>
      </w:r>
      <w:r w:rsidRPr="00AE2E6C">
        <w:rPr>
          <w:rFonts w:hint="eastAsia"/>
          <w:color w:val="FF0000"/>
          <w:sz w:val="22"/>
        </w:rPr>
        <w:t xml:space="preserve">분 원심분리 한 뒤 상층액을 버리고 </w:t>
      </w:r>
      <w:r w:rsidRPr="00AE2E6C">
        <w:rPr>
          <w:color w:val="FF0000"/>
          <w:sz w:val="22"/>
        </w:rPr>
        <w:t>0.1% M9 acetate</w:t>
      </w:r>
      <w:r w:rsidRPr="00AE2E6C">
        <w:rPr>
          <w:rFonts w:hint="eastAsia"/>
          <w:color w:val="FF0000"/>
          <w:sz w:val="22"/>
        </w:rPr>
        <w:t xml:space="preserve">를 배지 볼륨과 같은 양의 </w:t>
      </w:r>
      <w:r w:rsidRPr="00AE2E6C">
        <w:rPr>
          <w:color w:val="FF0000"/>
          <w:sz w:val="22"/>
        </w:rPr>
        <w:t xml:space="preserve">0.1% M9 acetate </w:t>
      </w:r>
      <w:r w:rsidRPr="00AE2E6C">
        <w:rPr>
          <w:rFonts w:hint="eastAsia"/>
          <w:color w:val="FF0000"/>
          <w:sz w:val="22"/>
        </w:rPr>
        <w:t xml:space="preserve">배지를 넣어 준 후 기질 처리한 군(LB-M9-non freeze) </w:t>
      </w:r>
      <w:r w:rsidRPr="00AE2E6C">
        <w:rPr>
          <w:color w:val="FF0000"/>
          <w:sz w:val="22"/>
        </w:rPr>
        <w:t>4) 3000 rpm</w:t>
      </w:r>
      <w:r w:rsidRPr="00AE2E6C">
        <w:rPr>
          <w:rFonts w:hint="eastAsia"/>
          <w:color w:val="FF0000"/>
          <w:sz w:val="22"/>
        </w:rPr>
        <w:t xml:space="preserve">에 </w:t>
      </w:r>
      <w:r w:rsidRPr="00AE2E6C">
        <w:rPr>
          <w:color w:val="FF0000"/>
          <w:sz w:val="22"/>
        </w:rPr>
        <w:t>10</w:t>
      </w:r>
      <w:r w:rsidRPr="00AE2E6C">
        <w:rPr>
          <w:rFonts w:hint="eastAsia"/>
          <w:color w:val="FF0000"/>
          <w:sz w:val="22"/>
        </w:rPr>
        <w:t xml:space="preserve">분 원심 분리 시킨 후 상층액을 버리고 배지 볼륨의 </w:t>
      </w:r>
      <w:r w:rsidRPr="00AE2E6C">
        <w:rPr>
          <w:color w:val="FF0000"/>
          <w:sz w:val="22"/>
        </w:rPr>
        <w:t>1/10</w:t>
      </w:r>
      <w:r w:rsidRPr="00AE2E6C">
        <w:rPr>
          <w:rFonts w:hint="eastAsia"/>
          <w:color w:val="FF0000"/>
          <w:sz w:val="22"/>
        </w:rPr>
        <w:t xml:space="preserve">의 </w:t>
      </w:r>
      <w:r w:rsidRPr="00AE2E6C">
        <w:rPr>
          <w:color w:val="FF0000"/>
          <w:sz w:val="22"/>
        </w:rPr>
        <w:t>fresh</w:t>
      </w:r>
      <w:r w:rsidRPr="00AE2E6C">
        <w:rPr>
          <w:rFonts w:hint="eastAsia"/>
          <w:color w:val="FF0000"/>
          <w:sz w:val="22"/>
        </w:rPr>
        <w:t xml:space="preserve">한 </w:t>
      </w:r>
      <w:r w:rsidRPr="00AE2E6C">
        <w:rPr>
          <w:color w:val="FF0000"/>
          <w:sz w:val="22"/>
        </w:rPr>
        <w:t>LB</w:t>
      </w:r>
      <w:r w:rsidRPr="00AE2E6C">
        <w:rPr>
          <w:rFonts w:hint="eastAsia"/>
          <w:color w:val="FF0000"/>
          <w:sz w:val="22"/>
        </w:rPr>
        <w:t xml:space="preserve">를 넣고 </w:t>
      </w:r>
      <w:r w:rsidRPr="00AE2E6C">
        <w:rPr>
          <w:color w:val="FF0000"/>
          <w:sz w:val="22"/>
        </w:rPr>
        <w:t xml:space="preserve">resuspension </w:t>
      </w:r>
      <w:r w:rsidRPr="00AE2E6C">
        <w:rPr>
          <w:rFonts w:hint="eastAsia"/>
          <w:color w:val="FF0000"/>
          <w:sz w:val="22"/>
        </w:rPr>
        <w:t xml:space="preserve">후 </w:t>
      </w:r>
      <w:r w:rsidRPr="00AE2E6C">
        <w:rPr>
          <w:color w:val="FF0000"/>
          <w:sz w:val="22"/>
        </w:rPr>
        <w:t xml:space="preserve">50% glycerol </w:t>
      </w:r>
      <w:r w:rsidRPr="00AE2E6C">
        <w:rPr>
          <w:rFonts w:hint="eastAsia"/>
          <w:color w:val="FF0000"/>
          <w:sz w:val="22"/>
        </w:rPr>
        <w:t xml:space="preserve">과 </w:t>
      </w:r>
      <w:r w:rsidRPr="00AE2E6C">
        <w:rPr>
          <w:color w:val="FF0000"/>
          <w:sz w:val="22"/>
        </w:rPr>
        <w:t xml:space="preserve">7:3의 </w:t>
      </w:r>
      <w:r w:rsidRPr="00AE2E6C">
        <w:rPr>
          <w:rFonts w:hint="eastAsia"/>
          <w:color w:val="FF0000"/>
          <w:sz w:val="22"/>
        </w:rPr>
        <w:t xml:space="preserve">비율로 섞은 뒤 </w:t>
      </w:r>
      <w:r w:rsidRPr="00AE2E6C">
        <w:rPr>
          <w:color w:val="FF0000"/>
          <w:sz w:val="22"/>
        </w:rPr>
        <w:t>24</w:t>
      </w:r>
      <w:r w:rsidRPr="00AE2E6C">
        <w:rPr>
          <w:rFonts w:hint="eastAsia"/>
          <w:color w:val="FF0000"/>
          <w:sz w:val="22"/>
        </w:rPr>
        <w:t xml:space="preserve">시간 이상 </w:t>
      </w:r>
      <w:r w:rsidRPr="00AE2E6C">
        <w:rPr>
          <w:color w:val="FF0000"/>
          <w:sz w:val="22"/>
        </w:rPr>
        <w:t>deep-freezer</w:t>
      </w:r>
      <w:r w:rsidRPr="00AE2E6C">
        <w:rPr>
          <w:rFonts w:hint="eastAsia"/>
          <w:color w:val="FF0000"/>
          <w:sz w:val="22"/>
        </w:rPr>
        <w:t xml:space="preserve">에 보관된 샘플을 녹여 </w:t>
      </w:r>
      <w:r w:rsidRPr="00AE2E6C">
        <w:rPr>
          <w:color w:val="FF0000"/>
          <w:sz w:val="22"/>
        </w:rPr>
        <w:t>0.1% M9 acetate</w:t>
      </w:r>
      <w:r w:rsidRPr="00AE2E6C">
        <w:rPr>
          <w:rFonts w:hint="eastAsia"/>
          <w:color w:val="FF0000"/>
          <w:sz w:val="22"/>
        </w:rPr>
        <w:t xml:space="preserve"> 배지에 </w:t>
      </w:r>
      <w:r w:rsidRPr="00AE2E6C">
        <w:rPr>
          <w:color w:val="FF0000"/>
          <w:sz w:val="22"/>
        </w:rPr>
        <w:t xml:space="preserve">10% </w:t>
      </w:r>
      <w:r w:rsidRPr="00AE2E6C">
        <w:rPr>
          <w:rFonts w:hint="eastAsia"/>
          <w:color w:val="FF0000"/>
          <w:sz w:val="22"/>
        </w:rPr>
        <w:t xml:space="preserve">접종한 후 기질 처리한 샘플(LB-LB-M9-Freeze) </w:t>
      </w:r>
      <w:r w:rsidRPr="00AE2E6C">
        <w:rPr>
          <w:color w:val="FF0000"/>
          <w:sz w:val="22"/>
        </w:rPr>
        <w:t>4</w:t>
      </w:r>
      <w:r w:rsidRPr="00AE2E6C">
        <w:rPr>
          <w:rFonts w:hint="eastAsia"/>
          <w:color w:val="FF0000"/>
          <w:sz w:val="22"/>
        </w:rPr>
        <w:t xml:space="preserve">개를 </w:t>
      </w:r>
      <w:r w:rsidRPr="00AE2E6C">
        <w:rPr>
          <w:color w:val="FF0000"/>
          <w:sz w:val="22"/>
        </w:rPr>
        <w:t>96-</w:t>
      </w:r>
      <w:r w:rsidRPr="00AE2E6C">
        <w:rPr>
          <w:rFonts w:hint="eastAsia"/>
          <w:color w:val="FF0000"/>
          <w:sz w:val="22"/>
        </w:rPr>
        <w:t xml:space="preserve">well plate에 </w:t>
      </w:r>
      <w:r w:rsidRPr="00AE2E6C">
        <w:rPr>
          <w:color w:val="FF0000"/>
          <w:sz w:val="22"/>
        </w:rPr>
        <w:t xml:space="preserve">200 </w:t>
      </w:r>
      <w:r w:rsidRPr="003B22A0">
        <w:rPr>
          <w:color w:val="FF0000"/>
          <w:sz w:val="22"/>
        </w:rPr>
        <w:t>µ</w:t>
      </w:r>
      <w:r w:rsidRPr="00AE2E6C">
        <w:rPr>
          <w:color w:val="FF0000"/>
          <w:sz w:val="22"/>
        </w:rPr>
        <w:t xml:space="preserve">l </w:t>
      </w:r>
      <w:r w:rsidRPr="00AE2E6C">
        <w:rPr>
          <w:rFonts w:hint="eastAsia"/>
          <w:color w:val="FF0000"/>
          <w:sz w:val="22"/>
        </w:rPr>
        <w:t xml:space="preserve">접종 후 </w:t>
      </w:r>
      <w:r w:rsidRPr="00AE2E6C">
        <w:rPr>
          <w:color w:val="FF0000"/>
          <w:sz w:val="22"/>
        </w:rPr>
        <w:t xml:space="preserve">1% </w:t>
      </w:r>
      <w:r w:rsidRPr="00AE2E6C">
        <w:rPr>
          <w:rFonts w:hint="eastAsia"/>
          <w:color w:val="FF0000"/>
          <w:sz w:val="22"/>
        </w:rPr>
        <w:t xml:space="preserve">비율로 phenol을 처리하여 </w:t>
      </w:r>
      <w:r w:rsidRPr="00AE2E6C">
        <w:rPr>
          <w:color w:val="FF0000"/>
          <w:sz w:val="22"/>
        </w:rPr>
        <w:t>600 rpm</w:t>
      </w:r>
      <w:r w:rsidRPr="00AE2E6C">
        <w:rPr>
          <w:rFonts w:hint="eastAsia"/>
          <w:color w:val="FF0000"/>
          <w:sz w:val="22"/>
        </w:rPr>
        <w:t xml:space="preserve">에서 </w:t>
      </w:r>
      <w:r w:rsidRPr="00AE2E6C">
        <w:rPr>
          <w:color w:val="FF0000"/>
          <w:sz w:val="22"/>
        </w:rPr>
        <w:t>37</w:t>
      </w:r>
      <w:r w:rsidRPr="00AE2E6C">
        <w:rPr>
          <w:rFonts w:hint="eastAsia"/>
          <w:color w:val="FF0000"/>
          <w:sz w:val="22"/>
        </w:rPr>
        <w:t>도에서 반응 시</w:t>
      </w:r>
      <w:r w:rsidRPr="00AE2E6C">
        <w:rPr>
          <w:color w:val="FF0000"/>
          <w:sz w:val="22"/>
        </w:rPr>
        <w:t>키며</w:t>
      </w:r>
      <w:r w:rsidRPr="00AE2E6C">
        <w:rPr>
          <w:rFonts w:hint="eastAsia"/>
          <w:color w:val="FF0000"/>
          <w:sz w:val="22"/>
        </w:rPr>
        <w:t xml:space="preserve"> 0, 3, 6, 9 시간에 </w:t>
      </w:r>
      <w:r w:rsidRPr="00AE2E6C">
        <w:rPr>
          <w:color w:val="FF0000"/>
          <w:sz w:val="22"/>
        </w:rPr>
        <w:t>multi-plate reader</w:t>
      </w:r>
      <w:r w:rsidRPr="00AE2E6C">
        <w:rPr>
          <w:rFonts w:hint="eastAsia"/>
          <w:color w:val="FF0000"/>
          <w:sz w:val="22"/>
        </w:rPr>
        <w:t xml:space="preserve">로 형광과 </w:t>
      </w:r>
      <w:r w:rsidRPr="00AE2E6C">
        <w:rPr>
          <w:color w:val="FF0000"/>
          <w:sz w:val="22"/>
        </w:rPr>
        <w:t>OD</w:t>
      </w:r>
      <w:r w:rsidRPr="00AE2E6C">
        <w:rPr>
          <w:rFonts w:hint="eastAsia"/>
          <w:color w:val="FF0000"/>
          <w:sz w:val="22"/>
        </w:rPr>
        <w:t>를 측정하였다.</w:t>
      </w:r>
    </w:p>
    <w:p w:rsidR="00AE2E6C" w:rsidRPr="003B22A0" w:rsidRDefault="00AE2E6C" w:rsidP="008B0204">
      <w:pPr>
        <w:spacing w:line="276" w:lineRule="auto"/>
        <w:rPr>
          <w:sz w:val="22"/>
        </w:rPr>
      </w:pPr>
    </w:p>
    <w:p w:rsidR="00AE2E6C" w:rsidRPr="003B22A0" w:rsidRDefault="00AE2E6C" w:rsidP="008B0204">
      <w:pPr>
        <w:spacing w:line="276" w:lineRule="auto"/>
        <w:rPr>
          <w:sz w:val="22"/>
        </w:rPr>
      </w:pPr>
    </w:p>
    <w:p w:rsidR="002265CC" w:rsidRPr="00911563" w:rsidRDefault="00A50783" w:rsidP="00D21CE8">
      <w:pPr>
        <w:pStyle w:val="2"/>
      </w:pPr>
      <w:r w:rsidRPr="00911563">
        <w:t>Alginate bead based bacterial sensor</w:t>
      </w:r>
      <w:r w:rsidR="002265CC" w:rsidRPr="00911563">
        <w:rPr>
          <w:rFonts w:hint="eastAsia"/>
        </w:rPr>
        <w:t xml:space="preserve"> </w:t>
      </w:r>
    </w:p>
    <w:p w:rsidR="00EB7C9C" w:rsidRPr="003B22A0" w:rsidRDefault="00784524" w:rsidP="002265CC">
      <w:pPr>
        <w:spacing w:line="276" w:lineRule="auto"/>
        <w:rPr>
          <w:sz w:val="22"/>
        </w:rPr>
      </w:pPr>
      <w:r w:rsidRPr="003B22A0">
        <w:rPr>
          <w:sz w:val="22"/>
        </w:rPr>
        <w:t xml:space="preserve">Two different solutions were prepared: a mixture containing </w:t>
      </w:r>
      <w:r w:rsidR="008646AB" w:rsidRPr="003B22A0">
        <w:rPr>
          <w:sz w:val="22"/>
        </w:rPr>
        <w:t>6</w:t>
      </w:r>
      <w:r w:rsidR="006206CE" w:rsidRPr="003B22A0">
        <w:rPr>
          <w:sz w:val="22"/>
        </w:rPr>
        <w:t xml:space="preserve"> </w:t>
      </w:r>
      <w:r w:rsidR="008646AB" w:rsidRPr="003B22A0">
        <w:rPr>
          <w:rFonts w:hint="eastAsia"/>
          <w:sz w:val="22"/>
        </w:rPr>
        <w:t>g sodium alginate</w:t>
      </w:r>
      <w:r w:rsidRPr="003B22A0">
        <w:rPr>
          <w:sz w:val="22"/>
        </w:rPr>
        <w:t xml:space="preserve"> dissolved in</w:t>
      </w:r>
      <w:r w:rsidR="008646AB" w:rsidRPr="003B22A0">
        <w:rPr>
          <w:rFonts w:hint="eastAsia"/>
          <w:sz w:val="22"/>
        </w:rPr>
        <w:t xml:space="preserve"> </w:t>
      </w:r>
      <w:r w:rsidR="008646AB" w:rsidRPr="003B22A0">
        <w:rPr>
          <w:sz w:val="22"/>
        </w:rPr>
        <w:t>200</w:t>
      </w:r>
      <w:r w:rsidR="006206CE" w:rsidRPr="003B22A0">
        <w:rPr>
          <w:sz w:val="22"/>
        </w:rPr>
        <w:t xml:space="preserve"> </w:t>
      </w:r>
      <w:r w:rsidR="008646AB" w:rsidRPr="003B22A0">
        <w:rPr>
          <w:sz w:val="22"/>
        </w:rPr>
        <w:t xml:space="preserve">ml DW </w:t>
      </w:r>
      <w:r w:rsidRPr="003B22A0">
        <w:rPr>
          <w:sz w:val="22"/>
        </w:rPr>
        <w:t>and a mixture containing</w:t>
      </w:r>
      <w:r w:rsidR="008646AB" w:rsidRPr="003B22A0">
        <w:rPr>
          <w:rFonts w:hint="eastAsia"/>
          <w:sz w:val="22"/>
        </w:rPr>
        <w:t xml:space="preserve"> </w:t>
      </w:r>
      <w:r w:rsidR="008646AB" w:rsidRPr="003B22A0">
        <w:rPr>
          <w:sz w:val="22"/>
        </w:rPr>
        <w:t>2</w:t>
      </w:r>
      <w:r w:rsidR="006206CE" w:rsidRPr="003B22A0">
        <w:rPr>
          <w:sz w:val="22"/>
        </w:rPr>
        <w:t xml:space="preserve"> </w:t>
      </w:r>
      <w:r w:rsidR="008646AB" w:rsidRPr="003B22A0">
        <w:rPr>
          <w:sz w:val="22"/>
        </w:rPr>
        <w:t xml:space="preserve">g calcium chloride </w:t>
      </w:r>
      <w:r w:rsidRPr="003B22A0">
        <w:rPr>
          <w:sz w:val="22"/>
        </w:rPr>
        <w:t>dissolved in</w:t>
      </w:r>
      <w:r w:rsidR="008646AB" w:rsidRPr="003B22A0">
        <w:rPr>
          <w:rFonts w:hint="eastAsia"/>
          <w:sz w:val="22"/>
        </w:rPr>
        <w:t xml:space="preserve"> </w:t>
      </w:r>
      <w:r w:rsidR="008646AB" w:rsidRPr="003B22A0">
        <w:rPr>
          <w:sz w:val="22"/>
        </w:rPr>
        <w:t>100</w:t>
      </w:r>
      <w:r w:rsidR="006206CE" w:rsidRPr="003B22A0">
        <w:rPr>
          <w:sz w:val="22"/>
        </w:rPr>
        <w:t xml:space="preserve"> </w:t>
      </w:r>
      <w:r w:rsidR="008646AB" w:rsidRPr="003B22A0">
        <w:rPr>
          <w:sz w:val="22"/>
        </w:rPr>
        <w:t>ml DW</w:t>
      </w:r>
      <w:r w:rsidR="008646AB" w:rsidRPr="003B22A0">
        <w:rPr>
          <w:rFonts w:hint="eastAsia"/>
          <w:sz w:val="22"/>
        </w:rPr>
        <w:t>.</w:t>
      </w:r>
      <w:r w:rsidR="008646AB" w:rsidRPr="003B22A0">
        <w:rPr>
          <w:sz w:val="22"/>
        </w:rPr>
        <w:t xml:space="preserve"> </w:t>
      </w:r>
      <w:r w:rsidRPr="003B22A0">
        <w:rPr>
          <w:sz w:val="22"/>
        </w:rPr>
        <w:t>An adequate amount of</w:t>
      </w:r>
      <w:r w:rsidR="006206CE" w:rsidRPr="003B22A0">
        <w:rPr>
          <w:sz w:val="22"/>
        </w:rPr>
        <w:t xml:space="preserve"> the sender or</w:t>
      </w:r>
      <w:r w:rsidRPr="003B22A0">
        <w:rPr>
          <w:sz w:val="22"/>
        </w:rPr>
        <w:t xml:space="preserve"> the receiver </w:t>
      </w:r>
      <w:r w:rsidR="006206CE" w:rsidRPr="003B22A0">
        <w:rPr>
          <w:sz w:val="22"/>
        </w:rPr>
        <w:t>cell</w:t>
      </w:r>
      <w:r w:rsidRPr="003B22A0">
        <w:rPr>
          <w:sz w:val="22"/>
        </w:rPr>
        <w:t xml:space="preserve"> </w:t>
      </w:r>
      <w:r w:rsidR="006206CE" w:rsidRPr="003B22A0">
        <w:rPr>
          <w:sz w:val="22"/>
        </w:rPr>
        <w:t>was</w:t>
      </w:r>
      <w:r w:rsidRPr="003B22A0">
        <w:rPr>
          <w:sz w:val="22"/>
        </w:rPr>
        <w:t xml:space="preserve"> taken from the freeze stock and mixed in an appropriate ratio, so that they could be </w:t>
      </w:r>
      <w:r w:rsidR="007A30B4" w:rsidRPr="003B22A0">
        <w:rPr>
          <w:sz w:val="22"/>
        </w:rPr>
        <w:t>added to the</w:t>
      </w:r>
      <w:r w:rsidRPr="003B22A0">
        <w:rPr>
          <w:sz w:val="22"/>
        </w:rPr>
        <w:t xml:space="preserve"> 200</w:t>
      </w:r>
      <w:r w:rsidR="006206CE" w:rsidRPr="003B22A0">
        <w:rPr>
          <w:sz w:val="22"/>
        </w:rPr>
        <w:t xml:space="preserve"> </w:t>
      </w:r>
      <w:r w:rsidRPr="003B22A0">
        <w:rPr>
          <w:sz w:val="22"/>
        </w:rPr>
        <w:t xml:space="preserve">ml sodium alginate solution </w:t>
      </w:r>
      <w:r w:rsidR="007A30B4" w:rsidRPr="003B22A0">
        <w:rPr>
          <w:sz w:val="22"/>
        </w:rPr>
        <w:t xml:space="preserve">until </w:t>
      </w:r>
      <w:r w:rsidR="006206CE" w:rsidRPr="003B22A0">
        <w:rPr>
          <w:sz w:val="22"/>
        </w:rPr>
        <w:t xml:space="preserve">the OD600 reached </w:t>
      </w:r>
      <w:r w:rsidR="007A30B4" w:rsidRPr="003B22A0">
        <w:rPr>
          <w:sz w:val="22"/>
        </w:rPr>
        <w:t xml:space="preserve">approx. </w:t>
      </w:r>
      <w:r w:rsidR="006206CE" w:rsidRPr="003B22A0">
        <w:rPr>
          <w:sz w:val="22"/>
        </w:rPr>
        <w:t>2</w:t>
      </w:r>
      <w:r w:rsidRPr="003B22A0">
        <w:rPr>
          <w:sz w:val="22"/>
        </w:rPr>
        <w:t>. A pump was connected to a tube of approx.</w:t>
      </w:r>
      <w:r w:rsidR="004A61CE" w:rsidRPr="003B22A0">
        <w:rPr>
          <w:rFonts w:hint="eastAsia"/>
          <w:sz w:val="22"/>
        </w:rPr>
        <w:t xml:space="preserve"> </w:t>
      </w:r>
      <w:r w:rsidR="004A61CE" w:rsidRPr="003B22A0">
        <w:rPr>
          <w:sz w:val="22"/>
        </w:rPr>
        <w:t>2</w:t>
      </w:r>
      <w:r w:rsidR="006206CE" w:rsidRPr="003B22A0">
        <w:rPr>
          <w:sz w:val="22"/>
        </w:rPr>
        <w:t xml:space="preserve"> </w:t>
      </w:r>
      <w:r w:rsidR="004A61CE" w:rsidRPr="003B22A0">
        <w:rPr>
          <w:sz w:val="22"/>
        </w:rPr>
        <w:t>mm</w:t>
      </w:r>
      <w:r w:rsidRPr="003B22A0">
        <w:rPr>
          <w:sz w:val="22"/>
        </w:rPr>
        <w:t xml:space="preserve"> diameter, through which the alginate solution </w:t>
      </w:r>
      <w:r w:rsidR="007A30B4" w:rsidRPr="003B22A0">
        <w:rPr>
          <w:sz w:val="22"/>
        </w:rPr>
        <w:t>containing</w:t>
      </w:r>
      <w:r w:rsidRPr="003B22A0">
        <w:rPr>
          <w:sz w:val="22"/>
        </w:rPr>
        <w:t xml:space="preserve"> the cells was dropped onto 100</w:t>
      </w:r>
      <w:r w:rsidR="006206CE" w:rsidRPr="003B22A0">
        <w:rPr>
          <w:sz w:val="22"/>
        </w:rPr>
        <w:t xml:space="preserve"> </w:t>
      </w:r>
      <w:r w:rsidRPr="003B22A0">
        <w:rPr>
          <w:sz w:val="22"/>
        </w:rPr>
        <w:t>ml</w:t>
      </w:r>
      <w:r w:rsidR="004A61CE" w:rsidRPr="003B22A0">
        <w:rPr>
          <w:rFonts w:hint="eastAsia"/>
          <w:sz w:val="22"/>
        </w:rPr>
        <w:t xml:space="preserve"> </w:t>
      </w:r>
      <w:r w:rsidR="004A61CE" w:rsidRPr="003B22A0">
        <w:rPr>
          <w:sz w:val="22"/>
        </w:rPr>
        <w:t>calcium chloride</w:t>
      </w:r>
      <w:r w:rsidRPr="003B22A0">
        <w:rPr>
          <w:sz w:val="22"/>
        </w:rPr>
        <w:t xml:space="preserve"> solution, to create the alginate bead of approx. 2</w:t>
      </w:r>
      <w:r w:rsidR="006206CE" w:rsidRPr="003B22A0">
        <w:rPr>
          <w:sz w:val="22"/>
        </w:rPr>
        <w:t xml:space="preserve"> </w:t>
      </w:r>
      <w:r w:rsidRPr="003B22A0">
        <w:rPr>
          <w:sz w:val="22"/>
        </w:rPr>
        <w:t>mm diameter</w:t>
      </w:r>
      <w:r w:rsidR="00694FD8" w:rsidRPr="003B22A0">
        <w:rPr>
          <w:rFonts w:hint="eastAsia"/>
          <w:sz w:val="22"/>
        </w:rPr>
        <w:t>.</w:t>
      </w:r>
      <w:r w:rsidR="00694FD8" w:rsidRPr="003B22A0">
        <w:rPr>
          <w:sz w:val="22"/>
        </w:rPr>
        <w:t xml:space="preserve"> </w:t>
      </w:r>
      <w:r w:rsidRPr="003B22A0">
        <w:rPr>
          <w:sz w:val="22"/>
        </w:rPr>
        <w:t xml:space="preserve">The </w:t>
      </w:r>
      <w:r w:rsidR="00D55B8E" w:rsidRPr="003B22A0">
        <w:rPr>
          <w:rFonts w:hint="eastAsia"/>
          <w:sz w:val="22"/>
        </w:rPr>
        <w:t>bead</w:t>
      </w:r>
      <w:r w:rsidRPr="003B22A0">
        <w:rPr>
          <w:sz w:val="22"/>
        </w:rPr>
        <w:t xml:space="preserve"> was left to stand in </w:t>
      </w:r>
      <w:r w:rsidR="00694FD8" w:rsidRPr="003B22A0">
        <w:rPr>
          <w:sz w:val="22"/>
        </w:rPr>
        <w:t>CaCl</w:t>
      </w:r>
      <w:r w:rsidR="00694FD8" w:rsidRPr="003B22A0">
        <w:rPr>
          <w:sz w:val="22"/>
          <w:vertAlign w:val="subscript"/>
        </w:rPr>
        <w:t>2</w:t>
      </w:r>
      <w:r w:rsidRPr="003B22A0">
        <w:rPr>
          <w:sz w:val="22"/>
        </w:rPr>
        <w:t xml:space="preserve"> solution for approx. 30 min</w:t>
      </w:r>
      <w:r w:rsidR="006206CE" w:rsidRPr="003B22A0">
        <w:rPr>
          <w:sz w:val="22"/>
        </w:rPr>
        <w:t>utes</w:t>
      </w:r>
      <w:r w:rsidRPr="003B22A0">
        <w:rPr>
          <w:sz w:val="22"/>
        </w:rPr>
        <w:t xml:space="preserve"> for stabilization, and the </w:t>
      </w:r>
      <w:r w:rsidR="00A834A0" w:rsidRPr="003B22A0">
        <w:rPr>
          <w:sz w:val="22"/>
        </w:rPr>
        <w:t>CaCl</w:t>
      </w:r>
      <w:r w:rsidR="00A834A0" w:rsidRPr="003B22A0">
        <w:rPr>
          <w:sz w:val="22"/>
          <w:vertAlign w:val="subscript"/>
        </w:rPr>
        <w:t>2</w:t>
      </w:r>
      <w:r w:rsidR="007A30B4" w:rsidRPr="003B22A0">
        <w:rPr>
          <w:sz w:val="22"/>
        </w:rPr>
        <w:t xml:space="preserve"> was removed by </w:t>
      </w:r>
      <w:r w:rsidRPr="003B22A0">
        <w:rPr>
          <w:sz w:val="22"/>
        </w:rPr>
        <w:t>PBS washing</w:t>
      </w:r>
      <w:r w:rsidR="00A834A0" w:rsidRPr="003B22A0">
        <w:rPr>
          <w:rFonts w:hint="eastAsia"/>
          <w:sz w:val="22"/>
        </w:rPr>
        <w:t>.</w:t>
      </w:r>
      <w:r w:rsidR="00A834A0" w:rsidRPr="003B22A0">
        <w:rPr>
          <w:sz w:val="22"/>
        </w:rPr>
        <w:t xml:space="preserve"> </w:t>
      </w:r>
      <w:r w:rsidR="00A834A0" w:rsidRPr="003B22A0">
        <w:rPr>
          <w:rFonts w:hint="eastAsia"/>
          <w:sz w:val="22"/>
        </w:rPr>
        <w:t xml:space="preserve">  </w:t>
      </w:r>
    </w:p>
    <w:p w:rsidR="00495764" w:rsidRPr="003B22A0" w:rsidRDefault="00495764" w:rsidP="002265CC">
      <w:pPr>
        <w:spacing w:line="276" w:lineRule="auto"/>
        <w:rPr>
          <w:sz w:val="22"/>
        </w:rPr>
      </w:pPr>
    </w:p>
    <w:p w:rsidR="004B4D75" w:rsidRPr="00D74E91" w:rsidRDefault="004B4D75" w:rsidP="00D21CE8">
      <w:pPr>
        <w:pStyle w:val="1"/>
      </w:pPr>
      <w:r w:rsidRPr="00D74E91">
        <w:t>Conflicts of interest</w:t>
      </w:r>
    </w:p>
    <w:p w:rsidR="004B4D75" w:rsidRPr="003B22A0" w:rsidRDefault="004B4D75" w:rsidP="0091459F">
      <w:pPr>
        <w:spacing w:line="276" w:lineRule="auto"/>
        <w:rPr>
          <w:sz w:val="22"/>
        </w:rPr>
      </w:pPr>
      <w:r w:rsidRPr="003B22A0">
        <w:rPr>
          <w:sz w:val="22"/>
        </w:rPr>
        <w:t>The authors declare that there are no conflicts of interest.</w:t>
      </w:r>
    </w:p>
    <w:p w:rsidR="004B4D75" w:rsidRPr="00D74E91" w:rsidRDefault="004B4D75" w:rsidP="00D21CE8">
      <w:pPr>
        <w:pStyle w:val="1"/>
      </w:pPr>
      <w:r w:rsidRPr="00D74E91">
        <w:t>Acknowledgments</w:t>
      </w:r>
    </w:p>
    <w:p w:rsidR="006D748B" w:rsidRPr="003B22A0" w:rsidRDefault="006D748B" w:rsidP="0091459F">
      <w:pPr>
        <w:spacing w:line="276" w:lineRule="auto"/>
        <w:rPr>
          <w:sz w:val="22"/>
        </w:rPr>
      </w:pPr>
      <w:r w:rsidRPr="003B22A0">
        <w:rPr>
          <w:sz w:val="22"/>
        </w:rPr>
        <w:t xml:space="preserve">This research was supported by Basic Science Research Program through the National Research Foundation of Korea (NRF) funded by the Ministry of Science, ICT and Future Planning (NRF-2017R1E1A1A03070884), and the KRIBB Research Initiative Program. </w:t>
      </w:r>
    </w:p>
    <w:p w:rsidR="004B4D75" w:rsidRPr="006D748B" w:rsidRDefault="004B4D75" w:rsidP="004B4D75">
      <w:pPr>
        <w:spacing w:line="360" w:lineRule="auto"/>
        <w:rPr>
          <w:rFonts w:ascii="Times New Roman" w:hAnsi="Times New Roman"/>
          <w:sz w:val="22"/>
          <w:szCs w:val="28"/>
        </w:rPr>
      </w:pPr>
    </w:p>
    <w:p w:rsidR="004B4D75" w:rsidRDefault="004B4D75" w:rsidP="00D21CE8">
      <w:pPr>
        <w:pStyle w:val="1"/>
      </w:pPr>
      <w:r w:rsidRPr="00D74E91">
        <w:t>References</w:t>
      </w:r>
    </w:p>
    <w:p w:rsidR="00A971A2" w:rsidRPr="00A971A2" w:rsidRDefault="002538C5" w:rsidP="00A971A2">
      <w:pPr>
        <w:wordWrap/>
        <w:adjustRightInd w:val="0"/>
        <w:spacing w:line="240" w:lineRule="auto"/>
        <w:ind w:left="640" w:hanging="640"/>
        <w:jc w:val="left"/>
        <w:rPr>
          <w:rFonts w:ascii="Times New Roman" w:hAnsi="Times New Roman"/>
          <w:noProof/>
          <w:kern w:val="0"/>
          <w:sz w:val="28"/>
          <w:szCs w:val="24"/>
        </w:rPr>
      </w:pPr>
      <w:r>
        <w:rPr>
          <w:rFonts w:ascii="Times New Roman" w:hAnsi="Times New Roman"/>
          <w:b/>
          <w:sz w:val="28"/>
          <w:szCs w:val="28"/>
        </w:rPr>
        <w:fldChar w:fldCharType="begin" w:fldLock="1"/>
      </w:r>
      <w:r>
        <w:rPr>
          <w:rFonts w:ascii="Times New Roman" w:hAnsi="Times New Roman"/>
          <w:b/>
          <w:sz w:val="28"/>
          <w:szCs w:val="28"/>
        </w:rPr>
        <w:instrText xml:space="preserve">ADDIN Mendeley Bibliography CSL_BIBLIOGRAPHY </w:instrText>
      </w:r>
      <w:r>
        <w:rPr>
          <w:rFonts w:ascii="Times New Roman" w:hAnsi="Times New Roman"/>
          <w:b/>
          <w:sz w:val="28"/>
          <w:szCs w:val="28"/>
        </w:rPr>
        <w:fldChar w:fldCharType="separate"/>
      </w:r>
      <w:r w:rsidR="00A971A2" w:rsidRPr="00A971A2">
        <w:rPr>
          <w:rFonts w:ascii="Times New Roman" w:hAnsi="Times New Roman"/>
          <w:noProof/>
          <w:kern w:val="0"/>
          <w:sz w:val="28"/>
          <w:szCs w:val="24"/>
        </w:rPr>
        <w:t>[1]</w:t>
      </w:r>
      <w:r w:rsidR="00A971A2" w:rsidRPr="00A971A2">
        <w:rPr>
          <w:rFonts w:ascii="Times New Roman" w:hAnsi="Times New Roman"/>
          <w:noProof/>
          <w:kern w:val="0"/>
          <w:sz w:val="28"/>
          <w:szCs w:val="24"/>
        </w:rPr>
        <w:tab/>
        <w:t>Singh JS, Abhilash PC, Singh HB, Singh RP, Singh DP. Genetically engineered bacteria: An emerging tool for environmental remediation and future research perspectives. Gene 2011;480:1–9. https://doi.org/10.1016/j.gene.2011.03.001.</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[2]</w:t>
      </w:r>
      <w:r w:rsidRPr="00A971A2">
        <w:rPr>
          <w:rFonts w:ascii="Times New Roman" w:hAnsi="Times New Roman"/>
          <w:noProof/>
          <w:kern w:val="0"/>
          <w:sz w:val="28"/>
          <w:szCs w:val="24"/>
        </w:rPr>
        <w:tab/>
        <w:t>Zhang F, Keasling J. Biosensors and their applications in microbial metabolic engineering. Trends Microbiol 2011;19:323–9. https://doi.org/10.1016/j.tim.2011.05.003.</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[3]</w:t>
      </w:r>
      <w:r w:rsidRPr="00A971A2">
        <w:rPr>
          <w:rFonts w:ascii="Times New Roman" w:hAnsi="Times New Roman"/>
          <w:noProof/>
          <w:kern w:val="0"/>
          <w:sz w:val="28"/>
          <w:szCs w:val="24"/>
        </w:rPr>
        <w:tab/>
        <w:t xml:space="preserve">Park M, Tsai S-L, Chen W. Microbial biosensors: engineered </w:t>
      </w:r>
      <w:r w:rsidRPr="00A971A2">
        <w:rPr>
          <w:rFonts w:ascii="Times New Roman" w:hAnsi="Times New Roman"/>
          <w:noProof/>
          <w:kern w:val="0"/>
          <w:sz w:val="28"/>
          <w:szCs w:val="24"/>
        </w:rPr>
        <w:lastRenderedPageBreak/>
        <w:t>microorganisms as the sensing machinery. Sensors (Basel) 2013;13:5777–95. https://doi.org/10.3390/s130505777.</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[4]</w:t>
      </w:r>
      <w:r w:rsidRPr="00A971A2">
        <w:rPr>
          <w:rFonts w:ascii="Times New Roman" w:hAnsi="Times New Roman"/>
          <w:noProof/>
          <w:kern w:val="0"/>
          <w:sz w:val="28"/>
          <w:szCs w:val="24"/>
        </w:rPr>
        <w:tab/>
        <w:t>Shingler V. Minireview Integrated regulation in response to aromatic compounds : from signal sensing to attractive behaviour 2003;5:1226–41. https://doi.org/10.1046/j.1462-2920.2003.00472.x.</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[5]</w:t>
      </w:r>
      <w:r w:rsidRPr="00A971A2">
        <w:rPr>
          <w:rFonts w:ascii="Times New Roman" w:hAnsi="Times New Roman"/>
          <w:noProof/>
          <w:kern w:val="0"/>
          <w:sz w:val="28"/>
          <w:szCs w:val="24"/>
        </w:rPr>
        <w:tab/>
        <w:t>Garmendia J, de las Heras A, Galvão TC, de Lorenzo V. Tracing explosives in soil with transcriptional regulators of Pseudomonas putida evolved for responding to nitrotoluenes. Microb Biotechnol 2008;1:236–46. https://doi.org/10.1111/j.1751-7915.2008.00027.x.</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[6]</w:t>
      </w:r>
      <w:r w:rsidRPr="00A971A2">
        <w:rPr>
          <w:rFonts w:ascii="Times New Roman" w:hAnsi="Times New Roman"/>
          <w:noProof/>
          <w:kern w:val="0"/>
          <w:sz w:val="28"/>
          <w:szCs w:val="24"/>
        </w:rPr>
        <w:tab/>
        <w:t>Choi SL, Rha E, Lee SJ, Kim H, Kwon K, Jeong YS, et al. Toward a generalized and high-throughput enzyme screening system based on artificial genetic circuits. ACS Synth Biol 2014;3:163–71. https://doi.org/10.1021/sb400112u.</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[7]</w:t>
      </w:r>
      <w:r w:rsidRPr="00A971A2">
        <w:rPr>
          <w:rFonts w:ascii="Times New Roman" w:hAnsi="Times New Roman"/>
          <w:noProof/>
          <w:kern w:val="0"/>
          <w:sz w:val="28"/>
          <w:szCs w:val="24"/>
        </w:rPr>
        <w:tab/>
        <w:t>Belkin S, Yagur-Kroll S, Kabessa Y, Korouma V, Septon T, Anati Y, et al. Remote detection of buried landmines using a bacterial sensor. Nat Biotechnol 2017;35:308–10. https://doi.org/10.1038/nbt.3791.</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[8]</w:t>
      </w:r>
      <w:r w:rsidRPr="00A971A2">
        <w:rPr>
          <w:rFonts w:ascii="Times New Roman" w:hAnsi="Times New Roman"/>
          <w:noProof/>
          <w:kern w:val="0"/>
          <w:sz w:val="28"/>
          <w:szCs w:val="24"/>
        </w:rPr>
        <w:tab/>
        <w:t>Roda A, Mirasoli M, Michelini E, Di Fusco M, Zangheri M, Cevenini L, et al. Progress in chemical luminescence-based biosensors: A critical review. Biosens Bioelectron 2016;76:164–79. https://doi.org/10.1016/j.bios.2015.06.017.</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[9]</w:t>
      </w:r>
      <w:r w:rsidRPr="00A971A2">
        <w:rPr>
          <w:rFonts w:ascii="Times New Roman" w:hAnsi="Times New Roman"/>
          <w:noProof/>
          <w:kern w:val="0"/>
          <w:sz w:val="28"/>
          <w:szCs w:val="24"/>
        </w:rPr>
        <w:tab/>
        <w:t>Ellis JM, Wolfgang MJ. A genetically encoded metabolite sensor for malonyl-CoA. Chem Biol 2012;19:1333–9. https://doi.org/10.1016/j.chembiol.2012.08.018.</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[10]</w:t>
      </w:r>
      <w:r w:rsidRPr="00A971A2">
        <w:rPr>
          <w:rFonts w:ascii="Times New Roman" w:hAnsi="Times New Roman"/>
          <w:noProof/>
          <w:kern w:val="0"/>
          <w:sz w:val="28"/>
          <w:szCs w:val="24"/>
        </w:rPr>
        <w:tab/>
        <w:t>Courbet A, Endy D, Renard E, Molina F, Bonnet J. Detection of pathological biomarkers in human clinical samples via amplifying genetic switches and logic gates 2015;7:1–11.</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[11]</w:t>
      </w:r>
      <w:r w:rsidRPr="00A971A2">
        <w:rPr>
          <w:rFonts w:ascii="Times New Roman" w:hAnsi="Times New Roman"/>
          <w:noProof/>
          <w:kern w:val="0"/>
          <w:sz w:val="28"/>
          <w:szCs w:val="24"/>
        </w:rPr>
        <w:tab/>
        <w:t>Jha RK, Kern TL, Kim Y, Tesar C, Jedrzejczak R, Joachimiak A, et al. A microbial sensor for organophosphate hydrolysis exploiting an engineered specificity switch in a transcription factor. Nucleic Acids Res 2016;44:gkw687. https://doi.org/10.1093/nar/gkw687.</w:t>
      </w:r>
    </w:p>
    <w:p w:rsidR="00A971A2" w:rsidRPr="00A971A2" w:rsidRDefault="00A971A2" w:rsidP="00A971A2">
      <w:pPr>
        <w:wordWrap/>
        <w:adjustRightInd w:val="0"/>
        <w:spacing w:line="240" w:lineRule="auto"/>
        <w:ind w:left="640" w:hanging="640"/>
        <w:jc w:val="left"/>
        <w:rPr>
          <w:rFonts w:ascii="Times New Roman" w:hAnsi="Times New Roman"/>
          <w:noProof/>
          <w:kern w:val="0"/>
          <w:sz w:val="28"/>
          <w:szCs w:val="24"/>
        </w:rPr>
      </w:pPr>
      <w:r w:rsidRPr="00A971A2">
        <w:rPr>
          <w:rFonts w:ascii="Times New Roman" w:hAnsi="Times New Roman"/>
          <w:noProof/>
          <w:kern w:val="0"/>
          <w:sz w:val="28"/>
          <w:szCs w:val="24"/>
        </w:rPr>
        <w:t>[12]</w:t>
      </w:r>
      <w:r w:rsidRPr="00A971A2">
        <w:rPr>
          <w:rFonts w:ascii="Times New Roman" w:hAnsi="Times New Roman"/>
          <w:noProof/>
          <w:kern w:val="0"/>
          <w:sz w:val="28"/>
          <w:szCs w:val="24"/>
        </w:rPr>
        <w:tab/>
        <w:t>Wan X, Volpetti F, Petrova E, French C, Maerkl SJ, Wang B. Cascaded amplifying circuits enable ultrasensitive cellular sensors for toxic metals. Nat Chem Biol 2018. https://doi.org/10.1038/s41589-019-0244-3.</w:t>
      </w:r>
    </w:p>
    <w:p w:rsidR="00A971A2" w:rsidRPr="00A971A2" w:rsidRDefault="00A971A2" w:rsidP="00A971A2">
      <w:pPr>
        <w:wordWrap/>
        <w:adjustRightInd w:val="0"/>
        <w:spacing w:line="240" w:lineRule="auto"/>
        <w:ind w:left="640" w:hanging="640"/>
        <w:jc w:val="left"/>
        <w:rPr>
          <w:rFonts w:ascii="Times New Roman" w:hAnsi="Times New Roman"/>
          <w:noProof/>
          <w:sz w:val="28"/>
        </w:rPr>
      </w:pPr>
      <w:r w:rsidRPr="00A971A2">
        <w:rPr>
          <w:rFonts w:ascii="Times New Roman" w:hAnsi="Times New Roman"/>
          <w:noProof/>
          <w:kern w:val="0"/>
          <w:sz w:val="28"/>
          <w:szCs w:val="24"/>
        </w:rPr>
        <w:t>[13]</w:t>
      </w:r>
      <w:r w:rsidRPr="00A971A2">
        <w:rPr>
          <w:rFonts w:ascii="Times New Roman" w:hAnsi="Times New Roman"/>
          <w:noProof/>
          <w:kern w:val="0"/>
          <w:sz w:val="28"/>
          <w:szCs w:val="24"/>
        </w:rPr>
        <w:tab/>
        <w:t>Ceroni F, Algar R, Stan GB, Ellis T. Quantifying cellular capacity identifies gene expression designs with reduced burden. Nat Methods 2015;12:415–8. https://doi.org/10.1038/nmeth.3339.</w:t>
      </w:r>
    </w:p>
    <w:p w:rsidR="00D21CE8" w:rsidRDefault="002538C5" w:rsidP="004B4D75">
      <w:pPr>
        <w:outlineLvl w:val="0"/>
        <w:rPr>
          <w:rFonts w:ascii="Times New Roman" w:hAnsi="Times New Roman"/>
          <w:b/>
          <w:sz w:val="28"/>
          <w:szCs w:val="28"/>
        </w:rPr>
      </w:pPr>
      <w:r>
        <w:rPr>
          <w:rFonts w:ascii="Times New Roman" w:hAnsi="Times New Roman"/>
          <w:b/>
          <w:sz w:val="28"/>
          <w:szCs w:val="28"/>
        </w:rPr>
        <w:fldChar w:fldCharType="end"/>
      </w:r>
    </w:p>
    <w:p w:rsidR="00D21CE8" w:rsidRDefault="00D21CE8" w:rsidP="004B4D75">
      <w:pPr>
        <w:outlineLvl w:val="0"/>
        <w:rPr>
          <w:rFonts w:ascii="Times New Roman" w:hAnsi="Times New Roman"/>
          <w:b/>
          <w:sz w:val="28"/>
          <w:szCs w:val="28"/>
        </w:rPr>
      </w:pPr>
    </w:p>
    <w:p w:rsidR="00D21CE8" w:rsidRDefault="00D21CE8" w:rsidP="004B4D75">
      <w:pPr>
        <w:outlineLvl w:val="0"/>
        <w:rPr>
          <w:rFonts w:ascii="Times New Roman" w:hAnsi="Times New Roman"/>
          <w:b/>
          <w:sz w:val="28"/>
          <w:szCs w:val="28"/>
        </w:rPr>
      </w:pPr>
    </w:p>
    <w:p w:rsidR="00D21CE8" w:rsidRPr="00D74E91" w:rsidRDefault="00D21CE8" w:rsidP="004B4D75">
      <w:pPr>
        <w:outlineLvl w:val="0"/>
        <w:rPr>
          <w:rFonts w:ascii="Times New Roman" w:hAnsi="Times New Roman"/>
          <w:b/>
          <w:sz w:val="28"/>
          <w:szCs w:val="28"/>
        </w:rPr>
      </w:pPr>
    </w:p>
    <w:sectPr w:rsidR="00D21CE8" w:rsidRPr="00D74E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2B4" w:rsidRDefault="009C02B4" w:rsidP="00B5569E">
      <w:pPr>
        <w:spacing w:after="0" w:line="240" w:lineRule="auto"/>
      </w:pPr>
      <w:r>
        <w:separator/>
      </w:r>
    </w:p>
  </w:endnote>
  <w:endnote w:type="continuationSeparator" w:id="0">
    <w:p w:rsidR="009C02B4" w:rsidRDefault="009C02B4"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2B4" w:rsidRDefault="009C02B4" w:rsidP="00B5569E">
      <w:pPr>
        <w:spacing w:after="0" w:line="240" w:lineRule="auto"/>
      </w:pPr>
      <w:r>
        <w:separator/>
      </w:r>
    </w:p>
  </w:footnote>
  <w:footnote w:type="continuationSeparator" w:id="0">
    <w:p w:rsidR="009C02B4" w:rsidRDefault="009C02B4" w:rsidP="00B55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removePersonalInformation/>
  <w:removeDateAndTime/>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0EFE"/>
    <w:rsid w:val="0000237C"/>
    <w:rsid w:val="00004F10"/>
    <w:rsid w:val="00006E9B"/>
    <w:rsid w:val="00010C28"/>
    <w:rsid w:val="00011055"/>
    <w:rsid w:val="000119ED"/>
    <w:rsid w:val="00011AF3"/>
    <w:rsid w:val="00013089"/>
    <w:rsid w:val="00013A06"/>
    <w:rsid w:val="00013B49"/>
    <w:rsid w:val="00014CF0"/>
    <w:rsid w:val="00014D15"/>
    <w:rsid w:val="00015039"/>
    <w:rsid w:val="00016B27"/>
    <w:rsid w:val="00020AF2"/>
    <w:rsid w:val="000242DF"/>
    <w:rsid w:val="0002431C"/>
    <w:rsid w:val="00024952"/>
    <w:rsid w:val="00025037"/>
    <w:rsid w:val="00026357"/>
    <w:rsid w:val="00026C56"/>
    <w:rsid w:val="000277EB"/>
    <w:rsid w:val="00027921"/>
    <w:rsid w:val="000312E0"/>
    <w:rsid w:val="000353F5"/>
    <w:rsid w:val="00036308"/>
    <w:rsid w:val="000369DB"/>
    <w:rsid w:val="000376D3"/>
    <w:rsid w:val="00040B48"/>
    <w:rsid w:val="00043699"/>
    <w:rsid w:val="00044C45"/>
    <w:rsid w:val="00045059"/>
    <w:rsid w:val="00046682"/>
    <w:rsid w:val="00050728"/>
    <w:rsid w:val="00050744"/>
    <w:rsid w:val="00050863"/>
    <w:rsid w:val="00051386"/>
    <w:rsid w:val="00052A0A"/>
    <w:rsid w:val="00055D84"/>
    <w:rsid w:val="00062053"/>
    <w:rsid w:val="0006781C"/>
    <w:rsid w:val="00067F63"/>
    <w:rsid w:val="000709E4"/>
    <w:rsid w:val="00070D8F"/>
    <w:rsid w:val="00072A50"/>
    <w:rsid w:val="0007451D"/>
    <w:rsid w:val="0008155D"/>
    <w:rsid w:val="000825E4"/>
    <w:rsid w:val="000832F1"/>
    <w:rsid w:val="000857BA"/>
    <w:rsid w:val="00086097"/>
    <w:rsid w:val="00086AC5"/>
    <w:rsid w:val="00091666"/>
    <w:rsid w:val="00093274"/>
    <w:rsid w:val="00096861"/>
    <w:rsid w:val="00096921"/>
    <w:rsid w:val="000979E4"/>
    <w:rsid w:val="000A39E5"/>
    <w:rsid w:val="000A4320"/>
    <w:rsid w:val="000A5578"/>
    <w:rsid w:val="000A5C3D"/>
    <w:rsid w:val="000A6D75"/>
    <w:rsid w:val="000A75DC"/>
    <w:rsid w:val="000B04C5"/>
    <w:rsid w:val="000B1BD7"/>
    <w:rsid w:val="000B2ADD"/>
    <w:rsid w:val="000B2C40"/>
    <w:rsid w:val="000B326C"/>
    <w:rsid w:val="000B4578"/>
    <w:rsid w:val="000B58DC"/>
    <w:rsid w:val="000B5F19"/>
    <w:rsid w:val="000C217C"/>
    <w:rsid w:val="000C389F"/>
    <w:rsid w:val="000C4C2A"/>
    <w:rsid w:val="000C53C3"/>
    <w:rsid w:val="000C5CA8"/>
    <w:rsid w:val="000C5F74"/>
    <w:rsid w:val="000C6554"/>
    <w:rsid w:val="000D116E"/>
    <w:rsid w:val="000D12DC"/>
    <w:rsid w:val="000D18F7"/>
    <w:rsid w:val="000D2175"/>
    <w:rsid w:val="000D3488"/>
    <w:rsid w:val="000D3AFF"/>
    <w:rsid w:val="000E1D21"/>
    <w:rsid w:val="000E23D2"/>
    <w:rsid w:val="000E2E62"/>
    <w:rsid w:val="000E2FF4"/>
    <w:rsid w:val="000E5481"/>
    <w:rsid w:val="000F0DEC"/>
    <w:rsid w:val="000F2792"/>
    <w:rsid w:val="000F39E1"/>
    <w:rsid w:val="000F5232"/>
    <w:rsid w:val="00100D4C"/>
    <w:rsid w:val="00101446"/>
    <w:rsid w:val="00106459"/>
    <w:rsid w:val="00107722"/>
    <w:rsid w:val="00113155"/>
    <w:rsid w:val="00113C7F"/>
    <w:rsid w:val="00116DB3"/>
    <w:rsid w:val="00116DE1"/>
    <w:rsid w:val="00121430"/>
    <w:rsid w:val="0012245E"/>
    <w:rsid w:val="001242AB"/>
    <w:rsid w:val="00124DA5"/>
    <w:rsid w:val="00125B60"/>
    <w:rsid w:val="00127CED"/>
    <w:rsid w:val="001326B8"/>
    <w:rsid w:val="001336D9"/>
    <w:rsid w:val="00133B1A"/>
    <w:rsid w:val="00134083"/>
    <w:rsid w:val="00135D04"/>
    <w:rsid w:val="00136EB0"/>
    <w:rsid w:val="00146118"/>
    <w:rsid w:val="0014726B"/>
    <w:rsid w:val="0015012C"/>
    <w:rsid w:val="001503B6"/>
    <w:rsid w:val="0015210C"/>
    <w:rsid w:val="00152518"/>
    <w:rsid w:val="0015686C"/>
    <w:rsid w:val="00156C4F"/>
    <w:rsid w:val="00164D53"/>
    <w:rsid w:val="00165625"/>
    <w:rsid w:val="00171AA8"/>
    <w:rsid w:val="00174916"/>
    <w:rsid w:val="00174C7C"/>
    <w:rsid w:val="001755BB"/>
    <w:rsid w:val="00175E1A"/>
    <w:rsid w:val="00177786"/>
    <w:rsid w:val="00180FCE"/>
    <w:rsid w:val="00183EBE"/>
    <w:rsid w:val="001860D6"/>
    <w:rsid w:val="00186E3C"/>
    <w:rsid w:val="00190E3A"/>
    <w:rsid w:val="0019157E"/>
    <w:rsid w:val="00191A8D"/>
    <w:rsid w:val="00194789"/>
    <w:rsid w:val="00194A00"/>
    <w:rsid w:val="00195978"/>
    <w:rsid w:val="00196CDF"/>
    <w:rsid w:val="001A06C6"/>
    <w:rsid w:val="001A0D57"/>
    <w:rsid w:val="001A1A0D"/>
    <w:rsid w:val="001A4135"/>
    <w:rsid w:val="001A4CA4"/>
    <w:rsid w:val="001A4E02"/>
    <w:rsid w:val="001A6194"/>
    <w:rsid w:val="001B7028"/>
    <w:rsid w:val="001B7120"/>
    <w:rsid w:val="001B7781"/>
    <w:rsid w:val="001C03E9"/>
    <w:rsid w:val="001C0A0A"/>
    <w:rsid w:val="001C1F49"/>
    <w:rsid w:val="001C44B4"/>
    <w:rsid w:val="001C5587"/>
    <w:rsid w:val="001C57A1"/>
    <w:rsid w:val="001C67BF"/>
    <w:rsid w:val="001D082D"/>
    <w:rsid w:val="001D0E33"/>
    <w:rsid w:val="001D30B2"/>
    <w:rsid w:val="001D3F5C"/>
    <w:rsid w:val="001D730D"/>
    <w:rsid w:val="001D79DE"/>
    <w:rsid w:val="001E0D88"/>
    <w:rsid w:val="001E1E7C"/>
    <w:rsid w:val="001E265F"/>
    <w:rsid w:val="001E5789"/>
    <w:rsid w:val="001E741A"/>
    <w:rsid w:val="001E7482"/>
    <w:rsid w:val="001F0176"/>
    <w:rsid w:val="001F0543"/>
    <w:rsid w:val="001F06E9"/>
    <w:rsid w:val="001F7A75"/>
    <w:rsid w:val="00201F35"/>
    <w:rsid w:val="00203A37"/>
    <w:rsid w:val="002057EF"/>
    <w:rsid w:val="00205F8B"/>
    <w:rsid w:val="002073EB"/>
    <w:rsid w:val="00210BE8"/>
    <w:rsid w:val="00213EAF"/>
    <w:rsid w:val="00214A0B"/>
    <w:rsid w:val="00214E84"/>
    <w:rsid w:val="002151CD"/>
    <w:rsid w:val="00215838"/>
    <w:rsid w:val="00215F94"/>
    <w:rsid w:val="00217DB3"/>
    <w:rsid w:val="00220775"/>
    <w:rsid w:val="00222AFD"/>
    <w:rsid w:val="0022401A"/>
    <w:rsid w:val="00224C96"/>
    <w:rsid w:val="002255FC"/>
    <w:rsid w:val="002263EB"/>
    <w:rsid w:val="002265CC"/>
    <w:rsid w:val="00226F9A"/>
    <w:rsid w:val="002362EF"/>
    <w:rsid w:val="00237014"/>
    <w:rsid w:val="0024182E"/>
    <w:rsid w:val="00241E88"/>
    <w:rsid w:val="002434DC"/>
    <w:rsid w:val="00243663"/>
    <w:rsid w:val="00243B00"/>
    <w:rsid w:val="00245836"/>
    <w:rsid w:val="0024590D"/>
    <w:rsid w:val="00247215"/>
    <w:rsid w:val="0024728B"/>
    <w:rsid w:val="00250362"/>
    <w:rsid w:val="00250ADF"/>
    <w:rsid w:val="00251461"/>
    <w:rsid w:val="002538C5"/>
    <w:rsid w:val="002556E8"/>
    <w:rsid w:val="00255C9A"/>
    <w:rsid w:val="00260A15"/>
    <w:rsid w:val="00262875"/>
    <w:rsid w:val="002630F7"/>
    <w:rsid w:val="0026322E"/>
    <w:rsid w:val="00265315"/>
    <w:rsid w:val="002654FD"/>
    <w:rsid w:val="00266A91"/>
    <w:rsid w:val="00270A5C"/>
    <w:rsid w:val="0027144C"/>
    <w:rsid w:val="002719E7"/>
    <w:rsid w:val="00272EC2"/>
    <w:rsid w:val="00276216"/>
    <w:rsid w:val="00276A93"/>
    <w:rsid w:val="00276B7D"/>
    <w:rsid w:val="00277DD1"/>
    <w:rsid w:val="002816E9"/>
    <w:rsid w:val="00287687"/>
    <w:rsid w:val="00291835"/>
    <w:rsid w:val="00292688"/>
    <w:rsid w:val="00294C9D"/>
    <w:rsid w:val="00296505"/>
    <w:rsid w:val="00297C32"/>
    <w:rsid w:val="002A0136"/>
    <w:rsid w:val="002A224D"/>
    <w:rsid w:val="002A36A8"/>
    <w:rsid w:val="002A3A1E"/>
    <w:rsid w:val="002A4E2A"/>
    <w:rsid w:val="002A697D"/>
    <w:rsid w:val="002B040A"/>
    <w:rsid w:val="002B5886"/>
    <w:rsid w:val="002B617C"/>
    <w:rsid w:val="002B636E"/>
    <w:rsid w:val="002C02CE"/>
    <w:rsid w:val="002C061E"/>
    <w:rsid w:val="002C1004"/>
    <w:rsid w:val="002C17E2"/>
    <w:rsid w:val="002C2ABB"/>
    <w:rsid w:val="002C3A23"/>
    <w:rsid w:val="002C61BA"/>
    <w:rsid w:val="002D0A48"/>
    <w:rsid w:val="002D103E"/>
    <w:rsid w:val="002D12F3"/>
    <w:rsid w:val="002D3599"/>
    <w:rsid w:val="002D5857"/>
    <w:rsid w:val="002D63D3"/>
    <w:rsid w:val="002D6CA3"/>
    <w:rsid w:val="002E16A0"/>
    <w:rsid w:val="002E1F8A"/>
    <w:rsid w:val="002E2EC7"/>
    <w:rsid w:val="002E3450"/>
    <w:rsid w:val="002E5658"/>
    <w:rsid w:val="002E5882"/>
    <w:rsid w:val="002E72E1"/>
    <w:rsid w:val="002F082D"/>
    <w:rsid w:val="002F0994"/>
    <w:rsid w:val="002F11A8"/>
    <w:rsid w:val="002F1DAD"/>
    <w:rsid w:val="002F7BF1"/>
    <w:rsid w:val="00301CEE"/>
    <w:rsid w:val="003041E3"/>
    <w:rsid w:val="0030595B"/>
    <w:rsid w:val="003065B3"/>
    <w:rsid w:val="0030676B"/>
    <w:rsid w:val="00306E44"/>
    <w:rsid w:val="00307AE9"/>
    <w:rsid w:val="00312EEE"/>
    <w:rsid w:val="00313927"/>
    <w:rsid w:val="003141A9"/>
    <w:rsid w:val="00315BF5"/>
    <w:rsid w:val="00315C22"/>
    <w:rsid w:val="00320078"/>
    <w:rsid w:val="00321742"/>
    <w:rsid w:val="00325194"/>
    <w:rsid w:val="003259A0"/>
    <w:rsid w:val="003310B4"/>
    <w:rsid w:val="00331707"/>
    <w:rsid w:val="00331E51"/>
    <w:rsid w:val="00334928"/>
    <w:rsid w:val="00337F74"/>
    <w:rsid w:val="0034031A"/>
    <w:rsid w:val="00342EDE"/>
    <w:rsid w:val="0034418E"/>
    <w:rsid w:val="003454AF"/>
    <w:rsid w:val="003467BF"/>
    <w:rsid w:val="00353FA2"/>
    <w:rsid w:val="00360E23"/>
    <w:rsid w:val="00361765"/>
    <w:rsid w:val="00362223"/>
    <w:rsid w:val="003636A5"/>
    <w:rsid w:val="00364384"/>
    <w:rsid w:val="00366270"/>
    <w:rsid w:val="00370298"/>
    <w:rsid w:val="00370F3C"/>
    <w:rsid w:val="00370F42"/>
    <w:rsid w:val="00371EB8"/>
    <w:rsid w:val="00372406"/>
    <w:rsid w:val="00373344"/>
    <w:rsid w:val="00373A38"/>
    <w:rsid w:val="0038440C"/>
    <w:rsid w:val="00386C53"/>
    <w:rsid w:val="003907FC"/>
    <w:rsid w:val="00392D97"/>
    <w:rsid w:val="00392E79"/>
    <w:rsid w:val="00394992"/>
    <w:rsid w:val="00395067"/>
    <w:rsid w:val="00396B3A"/>
    <w:rsid w:val="00396C40"/>
    <w:rsid w:val="00397487"/>
    <w:rsid w:val="003A1DEF"/>
    <w:rsid w:val="003A343B"/>
    <w:rsid w:val="003A42AE"/>
    <w:rsid w:val="003A49C4"/>
    <w:rsid w:val="003A4A11"/>
    <w:rsid w:val="003A4E98"/>
    <w:rsid w:val="003A6139"/>
    <w:rsid w:val="003A66A4"/>
    <w:rsid w:val="003B067E"/>
    <w:rsid w:val="003B07ED"/>
    <w:rsid w:val="003B1FA0"/>
    <w:rsid w:val="003B22A0"/>
    <w:rsid w:val="003B2863"/>
    <w:rsid w:val="003B59D7"/>
    <w:rsid w:val="003B5EA1"/>
    <w:rsid w:val="003B675C"/>
    <w:rsid w:val="003B7464"/>
    <w:rsid w:val="003C18DC"/>
    <w:rsid w:val="003C1B9D"/>
    <w:rsid w:val="003C32CE"/>
    <w:rsid w:val="003C5C9F"/>
    <w:rsid w:val="003D0524"/>
    <w:rsid w:val="003D3101"/>
    <w:rsid w:val="003D3A1F"/>
    <w:rsid w:val="003D3E96"/>
    <w:rsid w:val="003D4C3D"/>
    <w:rsid w:val="003D69FD"/>
    <w:rsid w:val="003D77BC"/>
    <w:rsid w:val="003E407E"/>
    <w:rsid w:val="003E5FA3"/>
    <w:rsid w:val="003E6D4C"/>
    <w:rsid w:val="003E7138"/>
    <w:rsid w:val="003E7B91"/>
    <w:rsid w:val="003F28A4"/>
    <w:rsid w:val="003F406B"/>
    <w:rsid w:val="003F4C6F"/>
    <w:rsid w:val="003F53A5"/>
    <w:rsid w:val="003F6607"/>
    <w:rsid w:val="0040321F"/>
    <w:rsid w:val="00403EAC"/>
    <w:rsid w:val="004043D3"/>
    <w:rsid w:val="00404EB4"/>
    <w:rsid w:val="0040522C"/>
    <w:rsid w:val="00406F54"/>
    <w:rsid w:val="00412998"/>
    <w:rsid w:val="004133B4"/>
    <w:rsid w:val="0041474E"/>
    <w:rsid w:val="00414CC0"/>
    <w:rsid w:val="00414FC7"/>
    <w:rsid w:val="004156E5"/>
    <w:rsid w:val="004162F5"/>
    <w:rsid w:val="004168FF"/>
    <w:rsid w:val="00421F65"/>
    <w:rsid w:val="0042281D"/>
    <w:rsid w:val="004243C4"/>
    <w:rsid w:val="00424747"/>
    <w:rsid w:val="004248B6"/>
    <w:rsid w:val="00424A57"/>
    <w:rsid w:val="00425873"/>
    <w:rsid w:val="0042635B"/>
    <w:rsid w:val="00434308"/>
    <w:rsid w:val="00434A8D"/>
    <w:rsid w:val="00436756"/>
    <w:rsid w:val="004424F7"/>
    <w:rsid w:val="004425F8"/>
    <w:rsid w:val="00442890"/>
    <w:rsid w:val="00442FC3"/>
    <w:rsid w:val="00444215"/>
    <w:rsid w:val="004447B6"/>
    <w:rsid w:val="00445691"/>
    <w:rsid w:val="00445C56"/>
    <w:rsid w:val="00446F69"/>
    <w:rsid w:val="0045042F"/>
    <w:rsid w:val="00450C60"/>
    <w:rsid w:val="0045314E"/>
    <w:rsid w:val="0045567E"/>
    <w:rsid w:val="00455A66"/>
    <w:rsid w:val="00457C35"/>
    <w:rsid w:val="00457CDC"/>
    <w:rsid w:val="00460736"/>
    <w:rsid w:val="00460DB2"/>
    <w:rsid w:val="0046181D"/>
    <w:rsid w:val="00461F08"/>
    <w:rsid w:val="00462F76"/>
    <w:rsid w:val="00465365"/>
    <w:rsid w:val="004673D7"/>
    <w:rsid w:val="0047025D"/>
    <w:rsid w:val="00470842"/>
    <w:rsid w:val="004742D1"/>
    <w:rsid w:val="004755CE"/>
    <w:rsid w:val="00475DD7"/>
    <w:rsid w:val="00476127"/>
    <w:rsid w:val="00476587"/>
    <w:rsid w:val="00476B9A"/>
    <w:rsid w:val="00480262"/>
    <w:rsid w:val="0048078D"/>
    <w:rsid w:val="00482144"/>
    <w:rsid w:val="00482DA4"/>
    <w:rsid w:val="0048468A"/>
    <w:rsid w:val="00485FF0"/>
    <w:rsid w:val="0048781E"/>
    <w:rsid w:val="00490533"/>
    <w:rsid w:val="004917E0"/>
    <w:rsid w:val="00495764"/>
    <w:rsid w:val="0049578B"/>
    <w:rsid w:val="00495995"/>
    <w:rsid w:val="00496658"/>
    <w:rsid w:val="004969F2"/>
    <w:rsid w:val="00497485"/>
    <w:rsid w:val="00497518"/>
    <w:rsid w:val="004979AB"/>
    <w:rsid w:val="004A033F"/>
    <w:rsid w:val="004A3628"/>
    <w:rsid w:val="004A38F3"/>
    <w:rsid w:val="004A5B1D"/>
    <w:rsid w:val="004A5B3E"/>
    <w:rsid w:val="004A61CE"/>
    <w:rsid w:val="004B1E10"/>
    <w:rsid w:val="004B2084"/>
    <w:rsid w:val="004B3F0C"/>
    <w:rsid w:val="004B4D75"/>
    <w:rsid w:val="004B5281"/>
    <w:rsid w:val="004B5745"/>
    <w:rsid w:val="004B68D1"/>
    <w:rsid w:val="004B68F7"/>
    <w:rsid w:val="004B79FD"/>
    <w:rsid w:val="004C1EA0"/>
    <w:rsid w:val="004C39DD"/>
    <w:rsid w:val="004C4148"/>
    <w:rsid w:val="004C4C00"/>
    <w:rsid w:val="004C5F40"/>
    <w:rsid w:val="004D0189"/>
    <w:rsid w:val="004D0242"/>
    <w:rsid w:val="004D0544"/>
    <w:rsid w:val="004D1A89"/>
    <w:rsid w:val="004D1E93"/>
    <w:rsid w:val="004D37A3"/>
    <w:rsid w:val="004D4F20"/>
    <w:rsid w:val="004D50C4"/>
    <w:rsid w:val="004D7427"/>
    <w:rsid w:val="004D7B9D"/>
    <w:rsid w:val="004E117D"/>
    <w:rsid w:val="004E1B67"/>
    <w:rsid w:val="004E263C"/>
    <w:rsid w:val="004E5BC1"/>
    <w:rsid w:val="004E667A"/>
    <w:rsid w:val="004E6EB9"/>
    <w:rsid w:val="004E720E"/>
    <w:rsid w:val="004E74D8"/>
    <w:rsid w:val="004E778A"/>
    <w:rsid w:val="004E7885"/>
    <w:rsid w:val="004F047F"/>
    <w:rsid w:val="004F3060"/>
    <w:rsid w:val="004F3C26"/>
    <w:rsid w:val="004F3D76"/>
    <w:rsid w:val="004F4D67"/>
    <w:rsid w:val="004F57EA"/>
    <w:rsid w:val="004F609F"/>
    <w:rsid w:val="004F6A68"/>
    <w:rsid w:val="004F7A7B"/>
    <w:rsid w:val="004F7CDA"/>
    <w:rsid w:val="005004E4"/>
    <w:rsid w:val="0050055E"/>
    <w:rsid w:val="00501DB1"/>
    <w:rsid w:val="005024B6"/>
    <w:rsid w:val="00510226"/>
    <w:rsid w:val="00511294"/>
    <w:rsid w:val="005124BD"/>
    <w:rsid w:val="00512FD1"/>
    <w:rsid w:val="0051387F"/>
    <w:rsid w:val="00514171"/>
    <w:rsid w:val="005205E0"/>
    <w:rsid w:val="00524AF7"/>
    <w:rsid w:val="00525C00"/>
    <w:rsid w:val="0052698A"/>
    <w:rsid w:val="00527B5E"/>
    <w:rsid w:val="0053160C"/>
    <w:rsid w:val="00531E98"/>
    <w:rsid w:val="00532A76"/>
    <w:rsid w:val="00534F67"/>
    <w:rsid w:val="00542256"/>
    <w:rsid w:val="005451A5"/>
    <w:rsid w:val="0054620B"/>
    <w:rsid w:val="00546E59"/>
    <w:rsid w:val="00547655"/>
    <w:rsid w:val="00550714"/>
    <w:rsid w:val="005516EC"/>
    <w:rsid w:val="00551FBD"/>
    <w:rsid w:val="005536F4"/>
    <w:rsid w:val="00554528"/>
    <w:rsid w:val="00555AA1"/>
    <w:rsid w:val="005612D7"/>
    <w:rsid w:val="00561ED1"/>
    <w:rsid w:val="00562630"/>
    <w:rsid w:val="00566408"/>
    <w:rsid w:val="00566A3A"/>
    <w:rsid w:val="00566D5D"/>
    <w:rsid w:val="0057123D"/>
    <w:rsid w:val="00572ABC"/>
    <w:rsid w:val="00574116"/>
    <w:rsid w:val="0057435E"/>
    <w:rsid w:val="005747DC"/>
    <w:rsid w:val="005758FF"/>
    <w:rsid w:val="005765AF"/>
    <w:rsid w:val="0057750A"/>
    <w:rsid w:val="00580C70"/>
    <w:rsid w:val="005818C2"/>
    <w:rsid w:val="00582A00"/>
    <w:rsid w:val="00583C83"/>
    <w:rsid w:val="005846C2"/>
    <w:rsid w:val="00585735"/>
    <w:rsid w:val="00585EFB"/>
    <w:rsid w:val="00587EBE"/>
    <w:rsid w:val="0059359A"/>
    <w:rsid w:val="00593DFC"/>
    <w:rsid w:val="00594133"/>
    <w:rsid w:val="005942CD"/>
    <w:rsid w:val="0059611E"/>
    <w:rsid w:val="005964FF"/>
    <w:rsid w:val="005A0932"/>
    <w:rsid w:val="005A1223"/>
    <w:rsid w:val="005A17C2"/>
    <w:rsid w:val="005A29D2"/>
    <w:rsid w:val="005A6071"/>
    <w:rsid w:val="005A6712"/>
    <w:rsid w:val="005B3F62"/>
    <w:rsid w:val="005C20F2"/>
    <w:rsid w:val="005C2C09"/>
    <w:rsid w:val="005C4667"/>
    <w:rsid w:val="005C5FB8"/>
    <w:rsid w:val="005C6BFD"/>
    <w:rsid w:val="005C7874"/>
    <w:rsid w:val="005D02A3"/>
    <w:rsid w:val="005D2507"/>
    <w:rsid w:val="005D3CD6"/>
    <w:rsid w:val="005D594E"/>
    <w:rsid w:val="005D6D24"/>
    <w:rsid w:val="005E40AF"/>
    <w:rsid w:val="005E6529"/>
    <w:rsid w:val="005E6C8F"/>
    <w:rsid w:val="005F3452"/>
    <w:rsid w:val="005F44C6"/>
    <w:rsid w:val="005F70D8"/>
    <w:rsid w:val="006000B5"/>
    <w:rsid w:val="006015A8"/>
    <w:rsid w:val="006017DB"/>
    <w:rsid w:val="0060256F"/>
    <w:rsid w:val="00602E34"/>
    <w:rsid w:val="00603A73"/>
    <w:rsid w:val="006048C1"/>
    <w:rsid w:val="0060521A"/>
    <w:rsid w:val="006069C8"/>
    <w:rsid w:val="00607C38"/>
    <w:rsid w:val="0061291B"/>
    <w:rsid w:val="00615356"/>
    <w:rsid w:val="00615A82"/>
    <w:rsid w:val="006164C3"/>
    <w:rsid w:val="00616503"/>
    <w:rsid w:val="00616A0E"/>
    <w:rsid w:val="0061791E"/>
    <w:rsid w:val="006206CE"/>
    <w:rsid w:val="00621DA7"/>
    <w:rsid w:val="00622651"/>
    <w:rsid w:val="0062374A"/>
    <w:rsid w:val="0062455C"/>
    <w:rsid w:val="00625C47"/>
    <w:rsid w:val="00626144"/>
    <w:rsid w:val="006264A5"/>
    <w:rsid w:val="006346E6"/>
    <w:rsid w:val="00634903"/>
    <w:rsid w:val="00635952"/>
    <w:rsid w:val="0063662E"/>
    <w:rsid w:val="006400F0"/>
    <w:rsid w:val="00643358"/>
    <w:rsid w:val="00643FA3"/>
    <w:rsid w:val="00645EF5"/>
    <w:rsid w:val="00646E4B"/>
    <w:rsid w:val="00646F35"/>
    <w:rsid w:val="00651F8B"/>
    <w:rsid w:val="0065247F"/>
    <w:rsid w:val="0065265B"/>
    <w:rsid w:val="00653276"/>
    <w:rsid w:val="00654022"/>
    <w:rsid w:val="00655199"/>
    <w:rsid w:val="006559B6"/>
    <w:rsid w:val="00655EC1"/>
    <w:rsid w:val="00660207"/>
    <w:rsid w:val="00663B8E"/>
    <w:rsid w:val="00666549"/>
    <w:rsid w:val="00667280"/>
    <w:rsid w:val="00670931"/>
    <w:rsid w:val="00673CD0"/>
    <w:rsid w:val="00673FA0"/>
    <w:rsid w:val="00674A7A"/>
    <w:rsid w:val="00675875"/>
    <w:rsid w:val="00676380"/>
    <w:rsid w:val="00677966"/>
    <w:rsid w:val="00682325"/>
    <w:rsid w:val="00683413"/>
    <w:rsid w:val="00683492"/>
    <w:rsid w:val="006862B2"/>
    <w:rsid w:val="00687231"/>
    <w:rsid w:val="0068741C"/>
    <w:rsid w:val="00687F37"/>
    <w:rsid w:val="00691271"/>
    <w:rsid w:val="00692458"/>
    <w:rsid w:val="006937E5"/>
    <w:rsid w:val="00693C7F"/>
    <w:rsid w:val="0069416D"/>
    <w:rsid w:val="00694FD8"/>
    <w:rsid w:val="006951D4"/>
    <w:rsid w:val="006959B5"/>
    <w:rsid w:val="00695AB2"/>
    <w:rsid w:val="00696E96"/>
    <w:rsid w:val="00697403"/>
    <w:rsid w:val="006A0237"/>
    <w:rsid w:val="006A4B2B"/>
    <w:rsid w:val="006A4CE2"/>
    <w:rsid w:val="006A57D7"/>
    <w:rsid w:val="006A720B"/>
    <w:rsid w:val="006B015A"/>
    <w:rsid w:val="006B05AE"/>
    <w:rsid w:val="006B1712"/>
    <w:rsid w:val="006B1744"/>
    <w:rsid w:val="006B2242"/>
    <w:rsid w:val="006B2578"/>
    <w:rsid w:val="006B2953"/>
    <w:rsid w:val="006B2C3E"/>
    <w:rsid w:val="006B34C0"/>
    <w:rsid w:val="006B44A9"/>
    <w:rsid w:val="006B4F69"/>
    <w:rsid w:val="006B52F9"/>
    <w:rsid w:val="006B5CE5"/>
    <w:rsid w:val="006B5F31"/>
    <w:rsid w:val="006B77A2"/>
    <w:rsid w:val="006C4360"/>
    <w:rsid w:val="006C54BE"/>
    <w:rsid w:val="006C620A"/>
    <w:rsid w:val="006D0203"/>
    <w:rsid w:val="006D1B98"/>
    <w:rsid w:val="006D6A3A"/>
    <w:rsid w:val="006D748B"/>
    <w:rsid w:val="006E0033"/>
    <w:rsid w:val="006E0D1B"/>
    <w:rsid w:val="006E32DC"/>
    <w:rsid w:val="006E4934"/>
    <w:rsid w:val="006E737E"/>
    <w:rsid w:val="006E7969"/>
    <w:rsid w:val="006F287E"/>
    <w:rsid w:val="006F2D54"/>
    <w:rsid w:val="006F3417"/>
    <w:rsid w:val="006F389B"/>
    <w:rsid w:val="006F3DAF"/>
    <w:rsid w:val="006F42F8"/>
    <w:rsid w:val="006F6877"/>
    <w:rsid w:val="006F6C60"/>
    <w:rsid w:val="007002AD"/>
    <w:rsid w:val="00700466"/>
    <w:rsid w:val="00703A8C"/>
    <w:rsid w:val="00706C8A"/>
    <w:rsid w:val="00707491"/>
    <w:rsid w:val="00712111"/>
    <w:rsid w:val="00712D96"/>
    <w:rsid w:val="00714C14"/>
    <w:rsid w:val="00715320"/>
    <w:rsid w:val="00716B81"/>
    <w:rsid w:val="007170E8"/>
    <w:rsid w:val="00717E14"/>
    <w:rsid w:val="00720322"/>
    <w:rsid w:val="00720501"/>
    <w:rsid w:val="00722600"/>
    <w:rsid w:val="00723159"/>
    <w:rsid w:val="00723611"/>
    <w:rsid w:val="0072410F"/>
    <w:rsid w:val="00725BB3"/>
    <w:rsid w:val="00727600"/>
    <w:rsid w:val="00733B5A"/>
    <w:rsid w:val="00733BB1"/>
    <w:rsid w:val="007351B8"/>
    <w:rsid w:val="0073599F"/>
    <w:rsid w:val="0073656C"/>
    <w:rsid w:val="00737812"/>
    <w:rsid w:val="007428CA"/>
    <w:rsid w:val="0074317A"/>
    <w:rsid w:val="00744BD9"/>
    <w:rsid w:val="00746159"/>
    <w:rsid w:val="007475B0"/>
    <w:rsid w:val="007507DB"/>
    <w:rsid w:val="00755FB5"/>
    <w:rsid w:val="007576C3"/>
    <w:rsid w:val="00757B98"/>
    <w:rsid w:val="007601D0"/>
    <w:rsid w:val="00763739"/>
    <w:rsid w:val="00765A38"/>
    <w:rsid w:val="007762C1"/>
    <w:rsid w:val="00777E5C"/>
    <w:rsid w:val="007818F4"/>
    <w:rsid w:val="00783D7D"/>
    <w:rsid w:val="00784240"/>
    <w:rsid w:val="00784524"/>
    <w:rsid w:val="00784FA9"/>
    <w:rsid w:val="00787FBC"/>
    <w:rsid w:val="00792D5B"/>
    <w:rsid w:val="00794B5F"/>
    <w:rsid w:val="007951E5"/>
    <w:rsid w:val="00797064"/>
    <w:rsid w:val="00797D26"/>
    <w:rsid w:val="007A051A"/>
    <w:rsid w:val="007A2BDC"/>
    <w:rsid w:val="007A30B4"/>
    <w:rsid w:val="007A5F75"/>
    <w:rsid w:val="007A62A4"/>
    <w:rsid w:val="007A690C"/>
    <w:rsid w:val="007B03B9"/>
    <w:rsid w:val="007B2D70"/>
    <w:rsid w:val="007B4A96"/>
    <w:rsid w:val="007B78C2"/>
    <w:rsid w:val="007C0C4D"/>
    <w:rsid w:val="007C14E0"/>
    <w:rsid w:val="007C2DA1"/>
    <w:rsid w:val="007C323D"/>
    <w:rsid w:val="007C3795"/>
    <w:rsid w:val="007C3F45"/>
    <w:rsid w:val="007C53C2"/>
    <w:rsid w:val="007D143E"/>
    <w:rsid w:val="007D180F"/>
    <w:rsid w:val="007D2F29"/>
    <w:rsid w:val="007D38EF"/>
    <w:rsid w:val="007D627B"/>
    <w:rsid w:val="007D7114"/>
    <w:rsid w:val="007E11B2"/>
    <w:rsid w:val="007E7BF3"/>
    <w:rsid w:val="007E7E4D"/>
    <w:rsid w:val="007F0450"/>
    <w:rsid w:val="007F049A"/>
    <w:rsid w:val="007F1A18"/>
    <w:rsid w:val="007F1AA3"/>
    <w:rsid w:val="007F247D"/>
    <w:rsid w:val="007F320C"/>
    <w:rsid w:val="007F381A"/>
    <w:rsid w:val="007F42DD"/>
    <w:rsid w:val="007F50BA"/>
    <w:rsid w:val="007F68C6"/>
    <w:rsid w:val="008023BB"/>
    <w:rsid w:val="00802845"/>
    <w:rsid w:val="00804529"/>
    <w:rsid w:val="008050CE"/>
    <w:rsid w:val="00805BB3"/>
    <w:rsid w:val="008112BC"/>
    <w:rsid w:val="008127F6"/>
    <w:rsid w:val="00813099"/>
    <w:rsid w:val="00813808"/>
    <w:rsid w:val="00815141"/>
    <w:rsid w:val="00815B4D"/>
    <w:rsid w:val="00816EB7"/>
    <w:rsid w:val="008209FD"/>
    <w:rsid w:val="008265B2"/>
    <w:rsid w:val="00830EE0"/>
    <w:rsid w:val="0083172D"/>
    <w:rsid w:val="00831E47"/>
    <w:rsid w:val="00832EC3"/>
    <w:rsid w:val="00836FC4"/>
    <w:rsid w:val="00837157"/>
    <w:rsid w:val="0084432E"/>
    <w:rsid w:val="00845C1A"/>
    <w:rsid w:val="00845C2D"/>
    <w:rsid w:val="008461E6"/>
    <w:rsid w:val="00852592"/>
    <w:rsid w:val="00852B8E"/>
    <w:rsid w:val="008547C8"/>
    <w:rsid w:val="0085612C"/>
    <w:rsid w:val="00856629"/>
    <w:rsid w:val="008578E5"/>
    <w:rsid w:val="00860273"/>
    <w:rsid w:val="008604E1"/>
    <w:rsid w:val="008604F6"/>
    <w:rsid w:val="008617DD"/>
    <w:rsid w:val="008646AB"/>
    <w:rsid w:val="00865833"/>
    <w:rsid w:val="00866B82"/>
    <w:rsid w:val="00874BB3"/>
    <w:rsid w:val="00875323"/>
    <w:rsid w:val="0087560A"/>
    <w:rsid w:val="00875E92"/>
    <w:rsid w:val="00876254"/>
    <w:rsid w:val="00876314"/>
    <w:rsid w:val="00876900"/>
    <w:rsid w:val="00876F1F"/>
    <w:rsid w:val="00877907"/>
    <w:rsid w:val="00881105"/>
    <w:rsid w:val="008821A8"/>
    <w:rsid w:val="0088318A"/>
    <w:rsid w:val="00883673"/>
    <w:rsid w:val="00883BD5"/>
    <w:rsid w:val="00886333"/>
    <w:rsid w:val="00886B99"/>
    <w:rsid w:val="00887626"/>
    <w:rsid w:val="008878DF"/>
    <w:rsid w:val="008907CB"/>
    <w:rsid w:val="00890888"/>
    <w:rsid w:val="00895CF2"/>
    <w:rsid w:val="008A04F6"/>
    <w:rsid w:val="008A0BC7"/>
    <w:rsid w:val="008A21AE"/>
    <w:rsid w:val="008A28A1"/>
    <w:rsid w:val="008A3C71"/>
    <w:rsid w:val="008A5E13"/>
    <w:rsid w:val="008A6488"/>
    <w:rsid w:val="008A7C64"/>
    <w:rsid w:val="008A7C66"/>
    <w:rsid w:val="008B0204"/>
    <w:rsid w:val="008B03C3"/>
    <w:rsid w:val="008B0DB9"/>
    <w:rsid w:val="008B1470"/>
    <w:rsid w:val="008B19A7"/>
    <w:rsid w:val="008B35FF"/>
    <w:rsid w:val="008B380E"/>
    <w:rsid w:val="008B4A44"/>
    <w:rsid w:val="008B6A47"/>
    <w:rsid w:val="008B724F"/>
    <w:rsid w:val="008C2698"/>
    <w:rsid w:val="008C7DC5"/>
    <w:rsid w:val="008D0B3B"/>
    <w:rsid w:val="008D0F3A"/>
    <w:rsid w:val="008D3E65"/>
    <w:rsid w:val="008D5745"/>
    <w:rsid w:val="008D7F06"/>
    <w:rsid w:val="008E0398"/>
    <w:rsid w:val="008E52F7"/>
    <w:rsid w:val="008E6BDC"/>
    <w:rsid w:val="008F001B"/>
    <w:rsid w:val="008F06F3"/>
    <w:rsid w:val="008F0A7B"/>
    <w:rsid w:val="008F28CC"/>
    <w:rsid w:val="008F2F0F"/>
    <w:rsid w:val="008F424E"/>
    <w:rsid w:val="008F60E4"/>
    <w:rsid w:val="00900BB0"/>
    <w:rsid w:val="00901238"/>
    <w:rsid w:val="00901837"/>
    <w:rsid w:val="00901D09"/>
    <w:rsid w:val="0090238C"/>
    <w:rsid w:val="00904CDE"/>
    <w:rsid w:val="00906052"/>
    <w:rsid w:val="009066A1"/>
    <w:rsid w:val="00906A56"/>
    <w:rsid w:val="00911563"/>
    <w:rsid w:val="00912230"/>
    <w:rsid w:val="009133D1"/>
    <w:rsid w:val="00914457"/>
    <w:rsid w:val="0091459F"/>
    <w:rsid w:val="00914F25"/>
    <w:rsid w:val="00915E2B"/>
    <w:rsid w:val="00916FE2"/>
    <w:rsid w:val="0091762A"/>
    <w:rsid w:val="00922A2E"/>
    <w:rsid w:val="00924153"/>
    <w:rsid w:val="009249E1"/>
    <w:rsid w:val="00924BCB"/>
    <w:rsid w:val="0092681D"/>
    <w:rsid w:val="00927CB2"/>
    <w:rsid w:val="009324A8"/>
    <w:rsid w:val="009325FE"/>
    <w:rsid w:val="00932666"/>
    <w:rsid w:val="00935A7D"/>
    <w:rsid w:val="00936375"/>
    <w:rsid w:val="00936C38"/>
    <w:rsid w:val="009443EB"/>
    <w:rsid w:val="00944C4E"/>
    <w:rsid w:val="009467C4"/>
    <w:rsid w:val="0094776B"/>
    <w:rsid w:val="00950912"/>
    <w:rsid w:val="00953398"/>
    <w:rsid w:val="00953862"/>
    <w:rsid w:val="0095401B"/>
    <w:rsid w:val="00955CD9"/>
    <w:rsid w:val="009562C1"/>
    <w:rsid w:val="00957771"/>
    <w:rsid w:val="00957E5D"/>
    <w:rsid w:val="00957EE3"/>
    <w:rsid w:val="00960DEE"/>
    <w:rsid w:val="00963839"/>
    <w:rsid w:val="00963A90"/>
    <w:rsid w:val="00963CE7"/>
    <w:rsid w:val="009702ED"/>
    <w:rsid w:val="00975E92"/>
    <w:rsid w:val="00976BD0"/>
    <w:rsid w:val="00980418"/>
    <w:rsid w:val="00980A40"/>
    <w:rsid w:val="009813C7"/>
    <w:rsid w:val="00983480"/>
    <w:rsid w:val="00983D2D"/>
    <w:rsid w:val="00984E67"/>
    <w:rsid w:val="00985462"/>
    <w:rsid w:val="00985D7E"/>
    <w:rsid w:val="00985DAA"/>
    <w:rsid w:val="00991CC2"/>
    <w:rsid w:val="00992576"/>
    <w:rsid w:val="00993E12"/>
    <w:rsid w:val="0099424D"/>
    <w:rsid w:val="0099438F"/>
    <w:rsid w:val="00994EFB"/>
    <w:rsid w:val="00995948"/>
    <w:rsid w:val="00995F2F"/>
    <w:rsid w:val="009966F5"/>
    <w:rsid w:val="00997B72"/>
    <w:rsid w:val="009A115A"/>
    <w:rsid w:val="009A5C09"/>
    <w:rsid w:val="009A6C4B"/>
    <w:rsid w:val="009A6E7E"/>
    <w:rsid w:val="009B025C"/>
    <w:rsid w:val="009B02DC"/>
    <w:rsid w:val="009B09C2"/>
    <w:rsid w:val="009B1EB6"/>
    <w:rsid w:val="009C02B4"/>
    <w:rsid w:val="009C0F1A"/>
    <w:rsid w:val="009C17E3"/>
    <w:rsid w:val="009C2200"/>
    <w:rsid w:val="009C225B"/>
    <w:rsid w:val="009C2389"/>
    <w:rsid w:val="009C31CE"/>
    <w:rsid w:val="009C40E1"/>
    <w:rsid w:val="009C56D0"/>
    <w:rsid w:val="009C7C6A"/>
    <w:rsid w:val="009C7CA6"/>
    <w:rsid w:val="009D0EE8"/>
    <w:rsid w:val="009D1A39"/>
    <w:rsid w:val="009D3174"/>
    <w:rsid w:val="009D38E9"/>
    <w:rsid w:val="009D4B8F"/>
    <w:rsid w:val="009D4C7C"/>
    <w:rsid w:val="009D7E93"/>
    <w:rsid w:val="009E173A"/>
    <w:rsid w:val="009E25C7"/>
    <w:rsid w:val="009E4658"/>
    <w:rsid w:val="009E4A33"/>
    <w:rsid w:val="009F084C"/>
    <w:rsid w:val="009F10AC"/>
    <w:rsid w:val="009F17F1"/>
    <w:rsid w:val="009F2190"/>
    <w:rsid w:val="009F4005"/>
    <w:rsid w:val="009F4035"/>
    <w:rsid w:val="009F45D6"/>
    <w:rsid w:val="009F67F0"/>
    <w:rsid w:val="009F7A5C"/>
    <w:rsid w:val="009F7B64"/>
    <w:rsid w:val="00A043F3"/>
    <w:rsid w:val="00A10583"/>
    <w:rsid w:val="00A129B5"/>
    <w:rsid w:val="00A1486D"/>
    <w:rsid w:val="00A17966"/>
    <w:rsid w:val="00A2014E"/>
    <w:rsid w:val="00A2041F"/>
    <w:rsid w:val="00A20B02"/>
    <w:rsid w:val="00A22D95"/>
    <w:rsid w:val="00A24B03"/>
    <w:rsid w:val="00A24FAA"/>
    <w:rsid w:val="00A26023"/>
    <w:rsid w:val="00A26985"/>
    <w:rsid w:val="00A26AAE"/>
    <w:rsid w:val="00A3163F"/>
    <w:rsid w:val="00A31854"/>
    <w:rsid w:val="00A31C29"/>
    <w:rsid w:val="00A336D0"/>
    <w:rsid w:val="00A33904"/>
    <w:rsid w:val="00A37281"/>
    <w:rsid w:val="00A41112"/>
    <w:rsid w:val="00A424DF"/>
    <w:rsid w:val="00A4349A"/>
    <w:rsid w:val="00A44554"/>
    <w:rsid w:val="00A45FAD"/>
    <w:rsid w:val="00A46847"/>
    <w:rsid w:val="00A4751F"/>
    <w:rsid w:val="00A50621"/>
    <w:rsid w:val="00A50783"/>
    <w:rsid w:val="00A51D74"/>
    <w:rsid w:val="00A5207C"/>
    <w:rsid w:val="00A520C3"/>
    <w:rsid w:val="00A52CA3"/>
    <w:rsid w:val="00A5317B"/>
    <w:rsid w:val="00A55622"/>
    <w:rsid w:val="00A57F66"/>
    <w:rsid w:val="00A60441"/>
    <w:rsid w:val="00A60647"/>
    <w:rsid w:val="00A60A4F"/>
    <w:rsid w:val="00A63348"/>
    <w:rsid w:val="00A65C25"/>
    <w:rsid w:val="00A65CF1"/>
    <w:rsid w:val="00A71229"/>
    <w:rsid w:val="00A713A9"/>
    <w:rsid w:val="00A71A46"/>
    <w:rsid w:val="00A72310"/>
    <w:rsid w:val="00A727CB"/>
    <w:rsid w:val="00A748CC"/>
    <w:rsid w:val="00A750B7"/>
    <w:rsid w:val="00A761B0"/>
    <w:rsid w:val="00A76A75"/>
    <w:rsid w:val="00A77AC8"/>
    <w:rsid w:val="00A80243"/>
    <w:rsid w:val="00A82FA3"/>
    <w:rsid w:val="00A834A0"/>
    <w:rsid w:val="00A84108"/>
    <w:rsid w:val="00A91134"/>
    <w:rsid w:val="00A91D97"/>
    <w:rsid w:val="00A91E4B"/>
    <w:rsid w:val="00A93938"/>
    <w:rsid w:val="00A93FBD"/>
    <w:rsid w:val="00A952C6"/>
    <w:rsid w:val="00A964F2"/>
    <w:rsid w:val="00A967F5"/>
    <w:rsid w:val="00A971A2"/>
    <w:rsid w:val="00AA0B51"/>
    <w:rsid w:val="00AA0E4E"/>
    <w:rsid w:val="00AA1B54"/>
    <w:rsid w:val="00AA3540"/>
    <w:rsid w:val="00AA362A"/>
    <w:rsid w:val="00AA4619"/>
    <w:rsid w:val="00AA52B0"/>
    <w:rsid w:val="00AA5F9F"/>
    <w:rsid w:val="00AA67DC"/>
    <w:rsid w:val="00AB0C61"/>
    <w:rsid w:val="00AB1424"/>
    <w:rsid w:val="00AB3545"/>
    <w:rsid w:val="00AB5184"/>
    <w:rsid w:val="00AB7F2D"/>
    <w:rsid w:val="00AC0159"/>
    <w:rsid w:val="00AC385B"/>
    <w:rsid w:val="00AC4137"/>
    <w:rsid w:val="00AC4B75"/>
    <w:rsid w:val="00AD0CEF"/>
    <w:rsid w:val="00AD0EC5"/>
    <w:rsid w:val="00AD3395"/>
    <w:rsid w:val="00AD36D1"/>
    <w:rsid w:val="00AD3A7A"/>
    <w:rsid w:val="00AD5179"/>
    <w:rsid w:val="00AD5655"/>
    <w:rsid w:val="00AE0FD1"/>
    <w:rsid w:val="00AE192A"/>
    <w:rsid w:val="00AE2E6C"/>
    <w:rsid w:val="00AE4FE2"/>
    <w:rsid w:val="00AE5632"/>
    <w:rsid w:val="00AE7E6C"/>
    <w:rsid w:val="00AF0008"/>
    <w:rsid w:val="00AF2845"/>
    <w:rsid w:val="00AF44A4"/>
    <w:rsid w:val="00AF4A55"/>
    <w:rsid w:val="00AF4C94"/>
    <w:rsid w:val="00AF4E65"/>
    <w:rsid w:val="00AF63F2"/>
    <w:rsid w:val="00B00A62"/>
    <w:rsid w:val="00B01C60"/>
    <w:rsid w:val="00B02657"/>
    <w:rsid w:val="00B04305"/>
    <w:rsid w:val="00B04D8D"/>
    <w:rsid w:val="00B05882"/>
    <w:rsid w:val="00B069AF"/>
    <w:rsid w:val="00B07EDB"/>
    <w:rsid w:val="00B10517"/>
    <w:rsid w:val="00B11E3A"/>
    <w:rsid w:val="00B12D32"/>
    <w:rsid w:val="00B136ED"/>
    <w:rsid w:val="00B147D5"/>
    <w:rsid w:val="00B15BA3"/>
    <w:rsid w:val="00B1774C"/>
    <w:rsid w:val="00B217EC"/>
    <w:rsid w:val="00B224D4"/>
    <w:rsid w:val="00B22999"/>
    <w:rsid w:val="00B22A04"/>
    <w:rsid w:val="00B22C45"/>
    <w:rsid w:val="00B239DD"/>
    <w:rsid w:val="00B25B7E"/>
    <w:rsid w:val="00B27E40"/>
    <w:rsid w:val="00B30CF6"/>
    <w:rsid w:val="00B32657"/>
    <w:rsid w:val="00B35A28"/>
    <w:rsid w:val="00B361B8"/>
    <w:rsid w:val="00B37535"/>
    <w:rsid w:val="00B40275"/>
    <w:rsid w:val="00B418C0"/>
    <w:rsid w:val="00B43A88"/>
    <w:rsid w:val="00B43DA3"/>
    <w:rsid w:val="00B445F2"/>
    <w:rsid w:val="00B4504F"/>
    <w:rsid w:val="00B462BD"/>
    <w:rsid w:val="00B466CF"/>
    <w:rsid w:val="00B46E51"/>
    <w:rsid w:val="00B50A9D"/>
    <w:rsid w:val="00B519E8"/>
    <w:rsid w:val="00B51B3B"/>
    <w:rsid w:val="00B527BE"/>
    <w:rsid w:val="00B53AA3"/>
    <w:rsid w:val="00B5569E"/>
    <w:rsid w:val="00B57996"/>
    <w:rsid w:val="00B601E8"/>
    <w:rsid w:val="00B623A5"/>
    <w:rsid w:val="00B64EB6"/>
    <w:rsid w:val="00B66116"/>
    <w:rsid w:val="00B66C37"/>
    <w:rsid w:val="00B756E7"/>
    <w:rsid w:val="00B81A06"/>
    <w:rsid w:val="00B81BFE"/>
    <w:rsid w:val="00B82842"/>
    <w:rsid w:val="00B84123"/>
    <w:rsid w:val="00B84930"/>
    <w:rsid w:val="00B8590D"/>
    <w:rsid w:val="00B8670B"/>
    <w:rsid w:val="00B9221C"/>
    <w:rsid w:val="00B92EA0"/>
    <w:rsid w:val="00B95752"/>
    <w:rsid w:val="00B96579"/>
    <w:rsid w:val="00B965B1"/>
    <w:rsid w:val="00B96869"/>
    <w:rsid w:val="00BA0370"/>
    <w:rsid w:val="00BA050F"/>
    <w:rsid w:val="00BA1FBC"/>
    <w:rsid w:val="00BA27DA"/>
    <w:rsid w:val="00BA6699"/>
    <w:rsid w:val="00BA784D"/>
    <w:rsid w:val="00BA7930"/>
    <w:rsid w:val="00BB1DDB"/>
    <w:rsid w:val="00BB23D5"/>
    <w:rsid w:val="00BB39FB"/>
    <w:rsid w:val="00BB447D"/>
    <w:rsid w:val="00BB50D6"/>
    <w:rsid w:val="00BB6A23"/>
    <w:rsid w:val="00BB7585"/>
    <w:rsid w:val="00BC1CE1"/>
    <w:rsid w:val="00BC2DD5"/>
    <w:rsid w:val="00BC4679"/>
    <w:rsid w:val="00BC534E"/>
    <w:rsid w:val="00BC74A2"/>
    <w:rsid w:val="00BC76CF"/>
    <w:rsid w:val="00BD044C"/>
    <w:rsid w:val="00BD20CA"/>
    <w:rsid w:val="00BD4FBB"/>
    <w:rsid w:val="00BD5925"/>
    <w:rsid w:val="00BD6DD4"/>
    <w:rsid w:val="00BD72E3"/>
    <w:rsid w:val="00BD7FE1"/>
    <w:rsid w:val="00BE030F"/>
    <w:rsid w:val="00BE2E5F"/>
    <w:rsid w:val="00BE3F49"/>
    <w:rsid w:val="00BE4498"/>
    <w:rsid w:val="00BE5378"/>
    <w:rsid w:val="00BE6B02"/>
    <w:rsid w:val="00BE6D12"/>
    <w:rsid w:val="00BE771E"/>
    <w:rsid w:val="00BF2532"/>
    <w:rsid w:val="00BF3EF6"/>
    <w:rsid w:val="00BF7611"/>
    <w:rsid w:val="00C02810"/>
    <w:rsid w:val="00C02A24"/>
    <w:rsid w:val="00C03B46"/>
    <w:rsid w:val="00C03EFD"/>
    <w:rsid w:val="00C04ED1"/>
    <w:rsid w:val="00C05039"/>
    <w:rsid w:val="00C050C3"/>
    <w:rsid w:val="00C05222"/>
    <w:rsid w:val="00C159F3"/>
    <w:rsid w:val="00C15BB5"/>
    <w:rsid w:val="00C15FEB"/>
    <w:rsid w:val="00C16831"/>
    <w:rsid w:val="00C174B5"/>
    <w:rsid w:val="00C17F0E"/>
    <w:rsid w:val="00C21D53"/>
    <w:rsid w:val="00C21D76"/>
    <w:rsid w:val="00C250A9"/>
    <w:rsid w:val="00C25522"/>
    <w:rsid w:val="00C25A4F"/>
    <w:rsid w:val="00C27EDC"/>
    <w:rsid w:val="00C34CBF"/>
    <w:rsid w:val="00C36C85"/>
    <w:rsid w:val="00C400C2"/>
    <w:rsid w:val="00C4277E"/>
    <w:rsid w:val="00C44F57"/>
    <w:rsid w:val="00C459C4"/>
    <w:rsid w:val="00C473C2"/>
    <w:rsid w:val="00C5050D"/>
    <w:rsid w:val="00C505B4"/>
    <w:rsid w:val="00C51827"/>
    <w:rsid w:val="00C52027"/>
    <w:rsid w:val="00C52C16"/>
    <w:rsid w:val="00C606DB"/>
    <w:rsid w:val="00C60849"/>
    <w:rsid w:val="00C63D7E"/>
    <w:rsid w:val="00C6434D"/>
    <w:rsid w:val="00C66355"/>
    <w:rsid w:val="00C709F3"/>
    <w:rsid w:val="00C70A17"/>
    <w:rsid w:val="00C74018"/>
    <w:rsid w:val="00C7496A"/>
    <w:rsid w:val="00C77B51"/>
    <w:rsid w:val="00C77D4F"/>
    <w:rsid w:val="00C80DF4"/>
    <w:rsid w:val="00C8173D"/>
    <w:rsid w:val="00C81DF2"/>
    <w:rsid w:val="00C83B9F"/>
    <w:rsid w:val="00C84E3A"/>
    <w:rsid w:val="00C852E3"/>
    <w:rsid w:val="00C90A4F"/>
    <w:rsid w:val="00C91205"/>
    <w:rsid w:val="00C92E5D"/>
    <w:rsid w:val="00C93064"/>
    <w:rsid w:val="00C93458"/>
    <w:rsid w:val="00C93F98"/>
    <w:rsid w:val="00C943D6"/>
    <w:rsid w:val="00C95587"/>
    <w:rsid w:val="00C9638C"/>
    <w:rsid w:val="00CA21E1"/>
    <w:rsid w:val="00CA441B"/>
    <w:rsid w:val="00CA4669"/>
    <w:rsid w:val="00CA5637"/>
    <w:rsid w:val="00CA5EF1"/>
    <w:rsid w:val="00CA6A0B"/>
    <w:rsid w:val="00CB02D7"/>
    <w:rsid w:val="00CB05F6"/>
    <w:rsid w:val="00CB39EB"/>
    <w:rsid w:val="00CB4CB6"/>
    <w:rsid w:val="00CB5A71"/>
    <w:rsid w:val="00CB6229"/>
    <w:rsid w:val="00CC20FE"/>
    <w:rsid w:val="00CC46F8"/>
    <w:rsid w:val="00CC6530"/>
    <w:rsid w:val="00CC7379"/>
    <w:rsid w:val="00CD01C9"/>
    <w:rsid w:val="00CD18A2"/>
    <w:rsid w:val="00CD363D"/>
    <w:rsid w:val="00CD57C1"/>
    <w:rsid w:val="00CE1CFE"/>
    <w:rsid w:val="00CE3541"/>
    <w:rsid w:val="00CE4CAE"/>
    <w:rsid w:val="00CE4CEC"/>
    <w:rsid w:val="00CF018D"/>
    <w:rsid w:val="00CF0C8C"/>
    <w:rsid w:val="00CF1C7B"/>
    <w:rsid w:val="00CF38D3"/>
    <w:rsid w:val="00CF3AAB"/>
    <w:rsid w:val="00CF3B1E"/>
    <w:rsid w:val="00CF3F9C"/>
    <w:rsid w:val="00CF5A3B"/>
    <w:rsid w:val="00CF6E38"/>
    <w:rsid w:val="00CF783A"/>
    <w:rsid w:val="00D0098B"/>
    <w:rsid w:val="00D021AA"/>
    <w:rsid w:val="00D02662"/>
    <w:rsid w:val="00D03620"/>
    <w:rsid w:val="00D04480"/>
    <w:rsid w:val="00D10706"/>
    <w:rsid w:val="00D12423"/>
    <w:rsid w:val="00D12438"/>
    <w:rsid w:val="00D16773"/>
    <w:rsid w:val="00D21CE8"/>
    <w:rsid w:val="00D25658"/>
    <w:rsid w:val="00D257E5"/>
    <w:rsid w:val="00D268E3"/>
    <w:rsid w:val="00D30FC3"/>
    <w:rsid w:val="00D331BF"/>
    <w:rsid w:val="00D331E9"/>
    <w:rsid w:val="00D332B3"/>
    <w:rsid w:val="00D334A6"/>
    <w:rsid w:val="00D37FC9"/>
    <w:rsid w:val="00D40019"/>
    <w:rsid w:val="00D4113A"/>
    <w:rsid w:val="00D41A9E"/>
    <w:rsid w:val="00D42B67"/>
    <w:rsid w:val="00D43D01"/>
    <w:rsid w:val="00D44614"/>
    <w:rsid w:val="00D44769"/>
    <w:rsid w:val="00D44EAE"/>
    <w:rsid w:val="00D47739"/>
    <w:rsid w:val="00D479A7"/>
    <w:rsid w:val="00D52A82"/>
    <w:rsid w:val="00D5400E"/>
    <w:rsid w:val="00D55B8E"/>
    <w:rsid w:val="00D55C6F"/>
    <w:rsid w:val="00D5645E"/>
    <w:rsid w:val="00D60102"/>
    <w:rsid w:val="00D61970"/>
    <w:rsid w:val="00D62EB3"/>
    <w:rsid w:val="00D62EC6"/>
    <w:rsid w:val="00D63CCC"/>
    <w:rsid w:val="00D70890"/>
    <w:rsid w:val="00D70B8D"/>
    <w:rsid w:val="00D734F0"/>
    <w:rsid w:val="00D76D83"/>
    <w:rsid w:val="00D814CB"/>
    <w:rsid w:val="00D82B26"/>
    <w:rsid w:val="00D83512"/>
    <w:rsid w:val="00D846DC"/>
    <w:rsid w:val="00D8733E"/>
    <w:rsid w:val="00D875A4"/>
    <w:rsid w:val="00D915E4"/>
    <w:rsid w:val="00D91FAC"/>
    <w:rsid w:val="00D923A0"/>
    <w:rsid w:val="00D94297"/>
    <w:rsid w:val="00D9438B"/>
    <w:rsid w:val="00D95500"/>
    <w:rsid w:val="00D9554D"/>
    <w:rsid w:val="00D95A0A"/>
    <w:rsid w:val="00D97865"/>
    <w:rsid w:val="00DA08BE"/>
    <w:rsid w:val="00DA1C68"/>
    <w:rsid w:val="00DA24B4"/>
    <w:rsid w:val="00DA3389"/>
    <w:rsid w:val="00DA5773"/>
    <w:rsid w:val="00DA5B3B"/>
    <w:rsid w:val="00DA5F46"/>
    <w:rsid w:val="00DA6C83"/>
    <w:rsid w:val="00DA7097"/>
    <w:rsid w:val="00DB0697"/>
    <w:rsid w:val="00DB2D16"/>
    <w:rsid w:val="00DB3AC2"/>
    <w:rsid w:val="00DB719B"/>
    <w:rsid w:val="00DB73E5"/>
    <w:rsid w:val="00DB7A96"/>
    <w:rsid w:val="00DB7C0C"/>
    <w:rsid w:val="00DD1C6A"/>
    <w:rsid w:val="00DD2337"/>
    <w:rsid w:val="00DD278A"/>
    <w:rsid w:val="00DD4371"/>
    <w:rsid w:val="00DD66EB"/>
    <w:rsid w:val="00DE0D87"/>
    <w:rsid w:val="00DE4B6A"/>
    <w:rsid w:val="00DE4D19"/>
    <w:rsid w:val="00DE4FAD"/>
    <w:rsid w:val="00DE5968"/>
    <w:rsid w:val="00DE674C"/>
    <w:rsid w:val="00DE7D32"/>
    <w:rsid w:val="00DF1152"/>
    <w:rsid w:val="00DF414D"/>
    <w:rsid w:val="00DF50A5"/>
    <w:rsid w:val="00E0088A"/>
    <w:rsid w:val="00E008CD"/>
    <w:rsid w:val="00E0109D"/>
    <w:rsid w:val="00E017AB"/>
    <w:rsid w:val="00E021F2"/>
    <w:rsid w:val="00E02EF9"/>
    <w:rsid w:val="00E03E69"/>
    <w:rsid w:val="00E06649"/>
    <w:rsid w:val="00E0782A"/>
    <w:rsid w:val="00E10B81"/>
    <w:rsid w:val="00E11D97"/>
    <w:rsid w:val="00E12E88"/>
    <w:rsid w:val="00E16A32"/>
    <w:rsid w:val="00E16E6C"/>
    <w:rsid w:val="00E2070C"/>
    <w:rsid w:val="00E223B4"/>
    <w:rsid w:val="00E2269A"/>
    <w:rsid w:val="00E232BA"/>
    <w:rsid w:val="00E235A7"/>
    <w:rsid w:val="00E24722"/>
    <w:rsid w:val="00E247C8"/>
    <w:rsid w:val="00E24AA5"/>
    <w:rsid w:val="00E24E64"/>
    <w:rsid w:val="00E26526"/>
    <w:rsid w:val="00E30903"/>
    <w:rsid w:val="00E311D2"/>
    <w:rsid w:val="00E319B8"/>
    <w:rsid w:val="00E319E7"/>
    <w:rsid w:val="00E33B39"/>
    <w:rsid w:val="00E348EE"/>
    <w:rsid w:val="00E36C0E"/>
    <w:rsid w:val="00E37F75"/>
    <w:rsid w:val="00E458B5"/>
    <w:rsid w:val="00E4618A"/>
    <w:rsid w:val="00E46D2F"/>
    <w:rsid w:val="00E503E7"/>
    <w:rsid w:val="00E51E49"/>
    <w:rsid w:val="00E53BC0"/>
    <w:rsid w:val="00E53FB0"/>
    <w:rsid w:val="00E57FCE"/>
    <w:rsid w:val="00E60E36"/>
    <w:rsid w:val="00E61072"/>
    <w:rsid w:val="00E613FA"/>
    <w:rsid w:val="00E634D4"/>
    <w:rsid w:val="00E63C2B"/>
    <w:rsid w:val="00E70995"/>
    <w:rsid w:val="00E72607"/>
    <w:rsid w:val="00E73FC5"/>
    <w:rsid w:val="00E80F83"/>
    <w:rsid w:val="00E8109D"/>
    <w:rsid w:val="00E81BDD"/>
    <w:rsid w:val="00E86957"/>
    <w:rsid w:val="00E86A75"/>
    <w:rsid w:val="00E87086"/>
    <w:rsid w:val="00E87768"/>
    <w:rsid w:val="00E87FE6"/>
    <w:rsid w:val="00E91314"/>
    <w:rsid w:val="00E92939"/>
    <w:rsid w:val="00E94415"/>
    <w:rsid w:val="00E94A3F"/>
    <w:rsid w:val="00E96F76"/>
    <w:rsid w:val="00E96F94"/>
    <w:rsid w:val="00E97AA4"/>
    <w:rsid w:val="00EA0CEC"/>
    <w:rsid w:val="00EA2F60"/>
    <w:rsid w:val="00EA6279"/>
    <w:rsid w:val="00EA772E"/>
    <w:rsid w:val="00EA7A21"/>
    <w:rsid w:val="00EB0211"/>
    <w:rsid w:val="00EB04AF"/>
    <w:rsid w:val="00EB4C2E"/>
    <w:rsid w:val="00EB4FDE"/>
    <w:rsid w:val="00EB5714"/>
    <w:rsid w:val="00EB6D63"/>
    <w:rsid w:val="00EB7C9C"/>
    <w:rsid w:val="00EC11DA"/>
    <w:rsid w:val="00EC17E5"/>
    <w:rsid w:val="00EC2DBF"/>
    <w:rsid w:val="00EC39DC"/>
    <w:rsid w:val="00EC6DFE"/>
    <w:rsid w:val="00EC6EF9"/>
    <w:rsid w:val="00ED295B"/>
    <w:rsid w:val="00ED3550"/>
    <w:rsid w:val="00ED3AAC"/>
    <w:rsid w:val="00ED594C"/>
    <w:rsid w:val="00ED5C09"/>
    <w:rsid w:val="00ED6E24"/>
    <w:rsid w:val="00ED70FB"/>
    <w:rsid w:val="00ED7995"/>
    <w:rsid w:val="00EE349D"/>
    <w:rsid w:val="00EE3EB2"/>
    <w:rsid w:val="00EE4536"/>
    <w:rsid w:val="00EF06E1"/>
    <w:rsid w:val="00EF2F91"/>
    <w:rsid w:val="00EF7E9F"/>
    <w:rsid w:val="00EF7EAA"/>
    <w:rsid w:val="00F01F71"/>
    <w:rsid w:val="00F032EA"/>
    <w:rsid w:val="00F04768"/>
    <w:rsid w:val="00F06F19"/>
    <w:rsid w:val="00F10826"/>
    <w:rsid w:val="00F1238F"/>
    <w:rsid w:val="00F1423A"/>
    <w:rsid w:val="00F154B8"/>
    <w:rsid w:val="00F16479"/>
    <w:rsid w:val="00F20197"/>
    <w:rsid w:val="00F21A6D"/>
    <w:rsid w:val="00F2238A"/>
    <w:rsid w:val="00F22BB1"/>
    <w:rsid w:val="00F2381B"/>
    <w:rsid w:val="00F2457B"/>
    <w:rsid w:val="00F25DDA"/>
    <w:rsid w:val="00F30A4F"/>
    <w:rsid w:val="00F35638"/>
    <w:rsid w:val="00F36218"/>
    <w:rsid w:val="00F37441"/>
    <w:rsid w:val="00F42ADC"/>
    <w:rsid w:val="00F46392"/>
    <w:rsid w:val="00F47003"/>
    <w:rsid w:val="00F475D8"/>
    <w:rsid w:val="00F50043"/>
    <w:rsid w:val="00F50F78"/>
    <w:rsid w:val="00F51A45"/>
    <w:rsid w:val="00F526B0"/>
    <w:rsid w:val="00F559D6"/>
    <w:rsid w:val="00F566D0"/>
    <w:rsid w:val="00F568E9"/>
    <w:rsid w:val="00F60123"/>
    <w:rsid w:val="00F6413C"/>
    <w:rsid w:val="00F6511F"/>
    <w:rsid w:val="00F67DD8"/>
    <w:rsid w:val="00F715ED"/>
    <w:rsid w:val="00F72AB5"/>
    <w:rsid w:val="00F733C1"/>
    <w:rsid w:val="00F76254"/>
    <w:rsid w:val="00F80C72"/>
    <w:rsid w:val="00F818F3"/>
    <w:rsid w:val="00F82B34"/>
    <w:rsid w:val="00F82CE6"/>
    <w:rsid w:val="00F83719"/>
    <w:rsid w:val="00F84472"/>
    <w:rsid w:val="00F847C7"/>
    <w:rsid w:val="00F85CE8"/>
    <w:rsid w:val="00F85DCC"/>
    <w:rsid w:val="00F863A6"/>
    <w:rsid w:val="00F869FA"/>
    <w:rsid w:val="00F90E5E"/>
    <w:rsid w:val="00F91665"/>
    <w:rsid w:val="00F93889"/>
    <w:rsid w:val="00F963FC"/>
    <w:rsid w:val="00F974B3"/>
    <w:rsid w:val="00FA2207"/>
    <w:rsid w:val="00FA2370"/>
    <w:rsid w:val="00FA3124"/>
    <w:rsid w:val="00FA41D0"/>
    <w:rsid w:val="00FA4801"/>
    <w:rsid w:val="00FA4EFF"/>
    <w:rsid w:val="00FA58B6"/>
    <w:rsid w:val="00FA5B8B"/>
    <w:rsid w:val="00FA687B"/>
    <w:rsid w:val="00FB0190"/>
    <w:rsid w:val="00FB0648"/>
    <w:rsid w:val="00FB14B1"/>
    <w:rsid w:val="00FB2204"/>
    <w:rsid w:val="00FB271E"/>
    <w:rsid w:val="00FB4B63"/>
    <w:rsid w:val="00FB4EAE"/>
    <w:rsid w:val="00FB6660"/>
    <w:rsid w:val="00FB7E64"/>
    <w:rsid w:val="00FC0250"/>
    <w:rsid w:val="00FC09E0"/>
    <w:rsid w:val="00FC0B7E"/>
    <w:rsid w:val="00FC195E"/>
    <w:rsid w:val="00FC4AE1"/>
    <w:rsid w:val="00FC4E2B"/>
    <w:rsid w:val="00FC5F9B"/>
    <w:rsid w:val="00FC71FF"/>
    <w:rsid w:val="00FD2482"/>
    <w:rsid w:val="00FD5105"/>
    <w:rsid w:val="00FD71A1"/>
    <w:rsid w:val="00FE15AD"/>
    <w:rsid w:val="00FE18F7"/>
    <w:rsid w:val="00FE2172"/>
    <w:rsid w:val="00FE2EE5"/>
    <w:rsid w:val="00FE38FA"/>
    <w:rsid w:val="00FE417B"/>
    <w:rsid w:val="00FE6AAD"/>
    <w:rsid w:val="00FE6FDE"/>
    <w:rsid w:val="00FE7F78"/>
    <w:rsid w:val="00FF0E6B"/>
    <w:rsid w:val="00FF37CE"/>
    <w:rsid w:val="00FF5171"/>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spacing w:after="160" w:line="259" w:lineRule="auto"/>
      <w:jc w:val="both"/>
    </w:pPr>
    <w:rPr>
      <w:kern w:val="2"/>
      <w:szCs w:val="22"/>
    </w:rPr>
  </w:style>
  <w:style w:type="paragraph" w:styleId="1">
    <w:name w:val="heading 1"/>
    <w:basedOn w:val="a"/>
    <w:next w:val="a"/>
    <w:link w:val="1Char"/>
    <w:uiPriority w:val="9"/>
    <w:qFormat/>
    <w:rsid w:val="001E265F"/>
    <w:pPr>
      <w:keepNext/>
      <w:outlineLvl w:val="0"/>
    </w:pPr>
    <w:rPr>
      <w:sz w:val="28"/>
      <w:szCs w:val="28"/>
    </w:rPr>
  </w:style>
  <w:style w:type="paragraph" w:styleId="2">
    <w:name w:val="heading 2"/>
    <w:basedOn w:val="a"/>
    <w:next w:val="a"/>
    <w:link w:val="2Char"/>
    <w:uiPriority w:val="9"/>
    <w:unhideWhenUsed/>
    <w:qFormat/>
    <w:rsid w:val="001E265F"/>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sz w:val="18"/>
      <w:szCs w:val="18"/>
    </w:rPr>
  </w:style>
  <w:style w:type="character" w:customStyle="1" w:styleId="Char1">
    <w:name w:val="풍선 도움말 텍스트 Char"/>
    <w:link w:val="a6"/>
    <w:uiPriority w:val="99"/>
    <w:semiHidden/>
    <w:rsid w:val="0052698A"/>
    <w:rPr>
      <w:rFonts w:ascii="맑은 고딕" w:eastAsia="맑은 고딕" w:hAnsi="맑은 고딕" w:cs="Times New Roman"/>
      <w:sz w:val="18"/>
      <w:szCs w:val="18"/>
    </w:rPr>
  </w:style>
  <w:style w:type="character" w:styleId="a7">
    <w:name w:val="Hyperlink"/>
    <w:uiPriority w:val="99"/>
    <w:unhideWhenUsed/>
    <w:rsid w:val="00D43D01"/>
    <w:rPr>
      <w:color w:val="0563C1"/>
      <w:u w:val="single"/>
    </w:rPr>
  </w:style>
  <w:style w:type="paragraph" w:customStyle="1" w:styleId="EndNoteBibliography">
    <w:name w:val="EndNote Bibliography"/>
    <w:basedOn w:val="a"/>
    <w:link w:val="EndNoteBibliographyChar"/>
    <w:rsid w:val="004B4D75"/>
    <w:pPr>
      <w:spacing w:after="200" w:line="240" w:lineRule="auto"/>
    </w:pPr>
    <w:rPr>
      <w:noProof/>
    </w:rPr>
  </w:style>
  <w:style w:type="character" w:customStyle="1" w:styleId="EndNoteBibliographyChar">
    <w:name w:val="EndNote Bibliography Char"/>
    <w:link w:val="EndNoteBibliography"/>
    <w:rsid w:val="004B4D75"/>
    <w:rPr>
      <w:rFonts w:ascii="맑은 고딕" w:eastAsia="맑은 고딕" w:hAnsi="맑은 고딕"/>
      <w:noProof/>
    </w:rPr>
  </w:style>
  <w:style w:type="character" w:customStyle="1" w:styleId="1Char">
    <w:name w:val="제목 1 Char"/>
    <w:link w:val="1"/>
    <w:uiPriority w:val="9"/>
    <w:rsid w:val="001E265F"/>
    <w:rPr>
      <w:rFonts w:ascii="맑은 고딕" w:eastAsia="맑은 고딕" w:hAnsi="맑은 고딕" w:cs="Times New Roman"/>
      <w:sz w:val="28"/>
      <w:szCs w:val="28"/>
    </w:rPr>
  </w:style>
  <w:style w:type="character" w:customStyle="1" w:styleId="2Char">
    <w:name w:val="제목 2 Char"/>
    <w:link w:val="2"/>
    <w:uiPriority w:val="9"/>
    <w:rsid w:val="001E265F"/>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322633994">
      <w:bodyDiv w:val="1"/>
      <w:marLeft w:val="0"/>
      <w:marRight w:val="0"/>
      <w:marTop w:val="0"/>
      <w:marBottom w:val="0"/>
      <w:divBdr>
        <w:top w:val="none" w:sz="0" w:space="0" w:color="auto"/>
        <w:left w:val="none" w:sz="0" w:space="0" w:color="auto"/>
        <w:bottom w:val="none" w:sz="0" w:space="0" w:color="auto"/>
        <w:right w:val="none" w:sz="0" w:space="0" w:color="auto"/>
      </w:divBdr>
    </w:div>
    <w:div w:id="555093338">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ell.2016.04.05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DAA80-5721-4BCF-BE9C-2AB856462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9097</Words>
  <Characters>51858</Characters>
  <Application>Microsoft Office Word</Application>
  <DocSecurity>0</DocSecurity>
  <Lines>432</Lines>
  <Paragraphs>121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60834</CharactersWithSpaces>
  <SharedDoc>false</SharedDoc>
  <HLinks>
    <vt:vector size="12" baseType="variant">
      <vt:variant>
        <vt:i4>2424890</vt:i4>
      </vt:variant>
      <vt:variant>
        <vt:i4>18</vt:i4>
      </vt:variant>
      <vt:variant>
        <vt:i4>0</vt:i4>
      </vt:variant>
      <vt:variant>
        <vt:i4>5</vt:i4>
      </vt:variant>
      <vt:variant>
        <vt:lpwstr>https://doi.org/10.1016/j.cell.2016.04.059</vt:lpwstr>
      </vt:variant>
      <vt:variant>
        <vt:lpwstr/>
      </vt:variant>
      <vt:variant>
        <vt:i4>5636152</vt:i4>
      </vt:variant>
      <vt:variant>
        <vt:i4>0</vt:i4>
      </vt:variant>
      <vt:variant>
        <vt:i4>0</vt:i4>
      </vt:variant>
      <vt:variant>
        <vt:i4>5</vt:i4>
      </vt:variant>
      <vt:variant>
        <vt:lpwstr>mailto:sglee@kribb.re.kr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2020-06-16T12:32:00Z</dcterms:created>
  <dcterms:modified xsi:type="dcterms:W3CDTF">2022-06-25T14:18:00Z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http://www.zotero.org/styles/elsevier-vancouver</vt:lpwstr>
  </property>
  <property fmtid="{D5CDD505-2E9C-101B-9397-08002B2CF9AE}" pid="15" name="Mendeley Recent Style Name 6_1">
    <vt:lpwstr>Elsevier - Vancouver</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46a0213a-e441-3955-a715-7e82c17442c7</vt:lpwstr>
  </property>
  <property fmtid="{D5CDD505-2E9C-101B-9397-08002B2CF9AE}" pid="24" name="Mendeley Citation Style_1">
    <vt:lpwstr>http://www.zotero.org/styles/elsevier-vancouver</vt:lpwstr>
  </property>
</Properties>
</file>