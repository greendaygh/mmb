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1" w:rsidRDefault="00550714" w:rsidP="00707491">
      <w:pPr>
        <w:wordWrap/>
        <w:adjustRightInd w:val="0"/>
        <w:spacing w:before="4" w:after="0" w:line="360" w:lineRule="auto"/>
        <w:ind w:left="60" w:right="40"/>
        <w:jc w:val="center"/>
        <w:rPr>
          <w:rFonts w:ascii="Times New Roman" w:hAnsi="Times New Roman"/>
          <w:b/>
          <w:bCs/>
          <w:kern w:val="0"/>
          <w:sz w:val="32"/>
          <w:szCs w:val="32"/>
        </w:rPr>
      </w:pPr>
      <w:r>
        <w:rPr>
          <w:rFonts w:ascii="Times New Roman" w:hAnsi="Times New Roman"/>
          <w:b/>
          <w:bCs/>
          <w:kern w:val="0"/>
          <w:sz w:val="32"/>
          <w:szCs w:val="32"/>
        </w:rPr>
        <w:t xml:space="preserve">Blended </w:t>
      </w:r>
      <w:r w:rsidR="003A4E98">
        <w:rPr>
          <w:rFonts w:ascii="Times New Roman" w:hAnsi="Times New Roman"/>
          <w:b/>
          <w:bCs/>
          <w:kern w:val="0"/>
          <w:sz w:val="32"/>
          <w:szCs w:val="32"/>
        </w:rPr>
        <w:t>biosensors with custom made remote monitoring device</w:t>
      </w:r>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Times New Roman" w:hAnsi="Times New Roman"/>
          <w:w w:val="114"/>
          <w:kern w:val="0"/>
          <w:sz w:val="26"/>
          <w:szCs w:val="26"/>
        </w:rPr>
      </w:pPr>
      <w:r w:rsidRPr="0024590D">
        <w:rPr>
          <w:rFonts w:ascii="Times New Roman" w:hAnsi="Times New Roman" w:cs="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cs="Times New Roman"/>
          <w:kern w:val="0"/>
          <w:sz w:val="24"/>
          <w:szCs w:val="24"/>
          <w:vertAlign w:val="superscript"/>
        </w:rPr>
        <w:t>,†</w:t>
      </w:r>
      <w:r w:rsidR="0024590D">
        <w:rPr>
          <w:rFonts w:ascii="Times New Roman" w:hAnsi="Times New Roman" w:cs="Times New Roman"/>
          <w:kern w:val="0"/>
          <w:sz w:val="24"/>
          <w:szCs w:val="24"/>
          <w:vertAlign w:val="superscript"/>
        </w:rPr>
        <w:t>,</w:t>
      </w:r>
      <w:r w:rsidR="0024590D" w:rsidRPr="0024590D">
        <w:rPr>
          <w:rFonts w:ascii="Times New Roman" w:hAnsi="Times New Roman" w:cs="Times New Roman"/>
          <w:kern w:val="0"/>
          <w:sz w:val="24"/>
          <w:szCs w:val="24"/>
          <w:vertAlign w:val="superscript"/>
        </w:rPr>
        <w:t xml:space="preserve"> </w:t>
      </w:r>
      <w:r w:rsidR="0024590D" w:rsidRPr="00D74E91">
        <w:rPr>
          <w:rFonts w:ascii="Times New Roman" w:hAnsi="Times New Roman" w:cs="Times New Roman"/>
          <w:kern w:val="0"/>
          <w:sz w:val="24"/>
          <w:szCs w:val="24"/>
          <w:vertAlign w:val="superscript"/>
        </w:rPr>
        <w:t>@</w:t>
      </w:r>
      <w:r w:rsidRPr="0024590D">
        <w:rPr>
          <w:rFonts w:ascii="Times New Roman" w:hAnsi="Times New Roman" w:cs="Times New Roman"/>
          <w:kern w:val="0"/>
          <w:sz w:val="24"/>
          <w:szCs w:val="24"/>
        </w:rPr>
        <w:t>,</w:t>
      </w:r>
      <w:r>
        <w:rPr>
          <w:rFonts w:ascii="Times New Roman" w:hAnsi="Times New Roman"/>
          <w:kern w:val="0"/>
          <w:sz w:val="26"/>
          <w:szCs w:val="26"/>
        </w:rPr>
        <w:t xml:space="preserve"> </w:t>
      </w:r>
      <w:r w:rsidRPr="00D74E91">
        <w:rPr>
          <w:rFonts w:ascii="Times New Roman" w:hAnsi="Times New Roman" w:cs="Times New Roman"/>
          <w:kern w:val="0"/>
          <w:sz w:val="24"/>
          <w:szCs w:val="24"/>
        </w:rPr>
        <w:t>Eugene Rha</w:t>
      </w:r>
      <w:r w:rsidRPr="00D74E91">
        <w:rPr>
          <w:rFonts w:ascii="Times New Roman" w:hAnsi="Times New Roman" w:cs="Times New Roman"/>
          <w:i/>
          <w:iCs/>
          <w:kern w:val="0"/>
          <w:sz w:val="24"/>
          <w:szCs w:val="24"/>
          <w:vertAlign w:val="superscript"/>
        </w:rPr>
        <w:t>†</w:t>
      </w:r>
      <w:r w:rsidRPr="00D74E91">
        <w:rPr>
          <w:rFonts w:ascii="Times New Roman" w:hAnsi="Times New Roman" w:cs="Times New Roman"/>
          <w:kern w:val="0"/>
          <w:sz w:val="24"/>
          <w:szCs w:val="24"/>
          <w:vertAlign w:val="superscript"/>
        </w:rPr>
        <w:t>,@</w:t>
      </w:r>
      <w:r w:rsidRPr="00D74E91">
        <w:rPr>
          <w:rFonts w:ascii="Times New Roman" w:hAnsi="Times New Roman" w:cs="Times New Roman"/>
          <w:kern w:val="0"/>
          <w:sz w:val="24"/>
          <w:szCs w:val="24"/>
        </w:rPr>
        <w:t xml:space="preserve">, </w:t>
      </w:r>
      <w:r w:rsidRPr="00D74E91">
        <w:rPr>
          <w:rFonts w:ascii="Times New Roman" w:eastAsia="맑은 고딕" w:hAnsi="Times New Roman" w:cs="Times New Roman"/>
          <w:kern w:val="0"/>
          <w:sz w:val="24"/>
          <w:szCs w:val="24"/>
        </w:rPr>
        <w:t xml:space="preserve">Soo-Jin </w:t>
      </w:r>
      <w:r>
        <w:rPr>
          <w:rFonts w:ascii="Times New Roman" w:eastAsia="맑은 고딕" w:hAnsi="Times New Roman" w:cs="Times New Roman"/>
          <w:kern w:val="0"/>
          <w:sz w:val="24"/>
          <w:szCs w:val="24"/>
        </w:rPr>
        <w:t>Kim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Pr>
          <w:rFonts w:ascii="Times New Roman" w:hAnsi="Times New Roman"/>
          <w:kern w:val="0"/>
          <w:sz w:val="26"/>
          <w:szCs w:val="26"/>
        </w:rPr>
        <w:t>Wonjae Seong</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r>
        <w:rPr>
          <w:rFonts w:ascii="Times New Roman" w:hAnsi="Times New Roman"/>
          <w:kern w:val="0"/>
          <w:sz w:val="26"/>
          <w:szCs w:val="26"/>
        </w:rPr>
        <w:t>,</w:t>
      </w:r>
      <w:r w:rsidRPr="00657BDD">
        <w:rPr>
          <w:rFonts w:ascii="Cambria Math" w:hAnsi="Cambria Math" w:cs="Cambria Math"/>
          <w:i/>
          <w:iCs/>
          <w:w w:val="103"/>
          <w:kern w:val="0"/>
          <w:position w:val="10"/>
          <w:szCs w:val="20"/>
        </w:rPr>
        <w:t xml:space="preserve"> </w:t>
      </w:r>
      <w:r w:rsidRPr="00D74E91">
        <w:rPr>
          <w:rFonts w:ascii="Times New Roman" w:eastAsia="맑은 고딕" w:hAnsi="Times New Roman" w:cs="Times New Roman"/>
          <w:kern w:val="0"/>
          <w:sz w:val="24"/>
          <w:szCs w:val="24"/>
        </w:rPr>
        <w:t>Soo-Jin Yeom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Pr>
          <w:rFonts w:ascii="Times New Roman" w:hAnsi="Times New Roman"/>
          <w:w w:val="114"/>
          <w:kern w:val="0"/>
          <w:sz w:val="26"/>
          <w:szCs w:val="26"/>
        </w:rPr>
        <w:t xml:space="preserve">and </w:t>
      </w:r>
    </w:p>
    <w:p w:rsidR="00707491" w:rsidRDefault="00707491" w:rsidP="00707491">
      <w:pPr>
        <w:wordWrap/>
        <w:adjustRightInd w:val="0"/>
        <w:spacing w:after="0" w:line="360" w:lineRule="auto"/>
        <w:ind w:left="75" w:right="65"/>
        <w:jc w:val="center"/>
        <w:rPr>
          <w:rFonts w:ascii="Cambria Math" w:hAnsi="Cambria Math" w:cs="Cambria Math"/>
          <w:kern w:val="0"/>
          <w:szCs w:val="20"/>
        </w:rPr>
      </w:pPr>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707491"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914400</wp:posOffset>
                </wp:positionH>
                <wp:positionV relativeFrom="paragraph">
                  <wp:posOffset>-8890</wp:posOffset>
                </wp:positionV>
                <wp:extent cx="2377440" cy="12065"/>
                <wp:effectExtent l="9525" t="6985" r="13335" b="0"/>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polyline w14:anchorId="22AD799C" id="자유형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Pr="00711934">
        <w:rPr>
          <w:rFonts w:ascii="Cambria Math" w:hAnsi="Cambria Math" w:cs="Cambria Math"/>
          <w:i/>
          <w:iCs/>
          <w:kern w:val="0"/>
          <w:position w:val="18"/>
          <w:sz w:val="14"/>
          <w:szCs w:val="14"/>
        </w:rPr>
        <w:t xml:space="preserve">∗ </w:t>
      </w:r>
      <w:r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cs="Times New Roman"/>
          <w:kern w:val="0"/>
          <w:szCs w:val="20"/>
        </w:rPr>
      </w:pPr>
      <w:r w:rsidRPr="00D74E91">
        <w:rPr>
          <w:rFonts w:ascii="Times New Roman" w:hAnsi="Times New Roman" w:cs="Times New Roman"/>
          <w:kern w:val="0"/>
          <w:position w:val="7"/>
          <w:sz w:val="14"/>
          <w:szCs w:val="14"/>
        </w:rPr>
        <w:t>@</w:t>
      </w:r>
      <w:r w:rsidRPr="00D74E91">
        <w:rPr>
          <w:rFonts w:ascii="Times New Roman" w:hAnsi="Times New Roman" w:cs="Times New Roman"/>
          <w:kern w:val="0"/>
          <w:szCs w:val="20"/>
        </w:rPr>
        <w:t>These authors contributed equally to this work</w:t>
      </w:r>
    </w:p>
    <w:p w:rsidR="00707491" w:rsidRDefault="00707491" w:rsidP="008B0204">
      <w:pPr>
        <w:pStyle w:val="a3"/>
        <w:snapToGrid w:val="0"/>
        <w:spacing w:line="276" w:lineRule="auto"/>
        <w:rPr>
          <w:rFonts w:asciiTheme="majorHAnsi" w:eastAsiaTheme="majorHAnsi" w:hAnsiTheme="majorHAnsi"/>
          <w:b/>
          <w:sz w:val="36"/>
          <w:szCs w:val="22"/>
        </w:rPr>
      </w:pPr>
    </w:p>
    <w:p w:rsidR="00A761B0" w:rsidRPr="008B0204" w:rsidRDefault="00A761B0" w:rsidP="00A761B0">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Abstract</w:t>
      </w:r>
    </w:p>
    <w:p w:rsidR="00A761B0" w:rsidRDefault="00A761B0" w:rsidP="00A761B0">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Global environmental pollution problems caused by transformation into high-consumption society and industrialization</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especially the</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soil and groundwater</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pollution, are one of the major environmental issues that are recognized as a threat to human health</w:t>
      </w:r>
      <w:r w:rsidR="00B361B8">
        <w:rPr>
          <w:rFonts w:asciiTheme="majorHAnsi" w:eastAsiaTheme="majorHAnsi" w:hAnsiTheme="majorHAnsi"/>
          <w:sz w:val="22"/>
          <w:szCs w:val="22"/>
        </w:rPr>
        <w:t>.</w:t>
      </w:r>
    </w:p>
    <w:p w:rsidR="00A761B0" w:rsidRDefault="00A761B0" w:rsidP="00A761B0">
      <w:pPr>
        <w:pStyle w:val="a3"/>
        <w:snapToGrid w:val="0"/>
        <w:spacing w:line="276" w:lineRule="auto"/>
        <w:rPr>
          <w:rFonts w:asciiTheme="majorHAnsi" w:eastAsiaTheme="majorHAnsi" w:hAnsiTheme="majorHAnsi"/>
          <w:b/>
          <w:sz w:val="36"/>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I</w:t>
      </w:r>
      <w:r w:rsidR="00036308">
        <w:rPr>
          <w:rFonts w:asciiTheme="majorHAnsi" w:eastAsiaTheme="majorHAnsi" w:hAnsiTheme="majorHAnsi"/>
          <w:b/>
          <w:sz w:val="36"/>
          <w:szCs w:val="22"/>
        </w:rPr>
        <w:t>ntroduction</w:t>
      </w:r>
    </w:p>
    <w:p w:rsidR="00F20197" w:rsidRDefault="00646F35"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Global environment</w:t>
      </w:r>
      <w:r w:rsidR="00C02810">
        <w:rPr>
          <w:rFonts w:asciiTheme="majorHAnsi" w:eastAsiaTheme="majorHAnsi" w:hAnsiTheme="majorHAnsi"/>
          <w:sz w:val="22"/>
          <w:szCs w:val="22"/>
        </w:rPr>
        <w:t xml:space="preserve">al pollution problems caused by </w:t>
      </w:r>
      <w:r>
        <w:rPr>
          <w:rFonts w:asciiTheme="majorHAnsi" w:eastAsiaTheme="majorHAnsi" w:hAnsiTheme="majorHAnsi"/>
          <w:sz w:val="22"/>
          <w:szCs w:val="22"/>
        </w:rPr>
        <w:t>transformation into high-consumption society and industrialization</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especially the</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soil and groundwater</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pollution, are one</w:t>
      </w:r>
      <w:r w:rsidR="00C02810">
        <w:rPr>
          <w:rFonts w:asciiTheme="majorHAnsi" w:eastAsiaTheme="majorHAnsi" w:hAnsiTheme="majorHAnsi"/>
          <w:sz w:val="22"/>
          <w:szCs w:val="22"/>
        </w:rPr>
        <w:t xml:space="preserve"> of the </w:t>
      </w:r>
      <w:r w:rsidR="00BA784D">
        <w:rPr>
          <w:rFonts w:asciiTheme="majorHAnsi" w:eastAsiaTheme="majorHAnsi" w:hAnsiTheme="majorHAnsi"/>
          <w:sz w:val="22"/>
          <w:szCs w:val="22"/>
        </w:rPr>
        <w:t>major</w:t>
      </w:r>
      <w:r>
        <w:rPr>
          <w:rFonts w:asciiTheme="majorHAnsi" w:eastAsiaTheme="majorHAnsi" w:hAnsiTheme="majorHAnsi"/>
          <w:sz w:val="22"/>
          <w:szCs w:val="22"/>
        </w:rPr>
        <w:t xml:space="preserve"> environmental issues </w:t>
      </w:r>
      <w:r w:rsidR="000C5CA8">
        <w:rPr>
          <w:rFonts w:asciiTheme="majorHAnsi" w:eastAsiaTheme="majorHAnsi" w:hAnsiTheme="majorHAnsi"/>
          <w:sz w:val="22"/>
          <w:szCs w:val="22"/>
        </w:rPr>
        <w:t>that</w:t>
      </w:r>
      <w:r w:rsidR="00070D8F">
        <w:rPr>
          <w:rFonts w:asciiTheme="majorHAnsi" w:eastAsiaTheme="majorHAnsi" w:hAnsiTheme="majorHAnsi"/>
          <w:sz w:val="22"/>
          <w:szCs w:val="22"/>
        </w:rPr>
        <w:t xml:space="preserve"> are</w:t>
      </w:r>
      <w:r>
        <w:rPr>
          <w:rFonts w:asciiTheme="majorHAnsi" w:eastAsiaTheme="majorHAnsi" w:hAnsiTheme="majorHAnsi"/>
          <w:sz w:val="22"/>
          <w:szCs w:val="22"/>
        </w:rPr>
        <w:t xml:space="preserve"> recognized as a </w:t>
      </w:r>
      <w:r w:rsidR="000C5CA8">
        <w:rPr>
          <w:rFonts w:asciiTheme="majorHAnsi" w:eastAsiaTheme="majorHAnsi" w:hAnsiTheme="majorHAnsi"/>
          <w:sz w:val="22"/>
          <w:szCs w:val="22"/>
        </w:rPr>
        <w:t>threat to</w:t>
      </w:r>
      <w:r w:rsidR="00070D8F">
        <w:rPr>
          <w:rFonts w:asciiTheme="majorHAnsi" w:eastAsiaTheme="majorHAnsi" w:hAnsiTheme="majorHAnsi"/>
          <w:sz w:val="22"/>
          <w:szCs w:val="22"/>
        </w:rPr>
        <w:t xml:space="preserve"> </w:t>
      </w:r>
      <w:r>
        <w:rPr>
          <w:rFonts w:asciiTheme="majorHAnsi" w:eastAsiaTheme="majorHAnsi" w:hAnsiTheme="majorHAnsi"/>
          <w:sz w:val="22"/>
          <w:szCs w:val="22"/>
        </w:rPr>
        <w:t>human health.</w:t>
      </w:r>
      <w:r w:rsidR="00D332B3">
        <w:rPr>
          <w:rFonts w:asciiTheme="majorHAnsi" w:eastAsiaTheme="majorHAnsi" w:hAnsiTheme="majorHAnsi"/>
          <w:sz w:val="22"/>
          <w:szCs w:val="22"/>
        </w:rPr>
        <w:t xml:space="preserve"> W</w:t>
      </w:r>
      <w:r w:rsidR="00E60E36">
        <w:rPr>
          <w:rFonts w:asciiTheme="majorHAnsi" w:eastAsiaTheme="majorHAnsi" w:hAnsiTheme="majorHAnsi"/>
          <w:sz w:val="22"/>
          <w:szCs w:val="22"/>
        </w:rPr>
        <w:t xml:space="preserve">e are constantly at risk of being exposed to the leakage of harmful substances from outdated industrial facilities, there is an urgent need for an efficient biohazard monitoring </w:t>
      </w:r>
      <w:r w:rsidR="005D3CD6">
        <w:rPr>
          <w:rFonts w:asciiTheme="majorHAnsi" w:eastAsiaTheme="majorHAnsi" w:hAnsiTheme="majorHAnsi"/>
          <w:sz w:val="22"/>
          <w:szCs w:val="22"/>
        </w:rPr>
        <w:t xml:space="preserve">technique </w:t>
      </w:r>
      <w:r w:rsidR="005D3CD6">
        <w:rPr>
          <w:rFonts w:asciiTheme="majorHAnsi" w:eastAsiaTheme="majorHAnsi" w:hAnsiTheme="majorHAnsi"/>
          <w:sz w:val="22"/>
          <w:szCs w:val="22"/>
        </w:rPr>
        <w:lastRenderedPageBreak/>
        <w:t>with high sensitivity. Although the devices based on chemical methods are being used to detect harmful substances, they are often expensive and require complex protocols</w:t>
      </w:r>
      <w:r w:rsidR="00A52CA3">
        <w:rPr>
          <w:rFonts w:asciiTheme="majorHAnsi" w:eastAsiaTheme="majorHAnsi" w:hAnsiTheme="majorHAnsi"/>
          <w:sz w:val="22"/>
          <w:szCs w:val="22"/>
        </w:rPr>
        <w:t>,</w:t>
      </w:r>
      <w:r w:rsidR="005D3CD6">
        <w:rPr>
          <w:rFonts w:asciiTheme="majorHAnsi" w:eastAsiaTheme="majorHAnsi" w:hAnsiTheme="majorHAnsi"/>
          <w:sz w:val="22"/>
          <w:szCs w:val="22"/>
        </w:rPr>
        <w:t xml:space="preserve"> so that an alternative method of biosensors based on microorganisms has obtained great interest. In particular, </w:t>
      </w:r>
      <w:r w:rsidR="009D4B8F">
        <w:rPr>
          <w:rFonts w:asciiTheme="majorHAnsi" w:eastAsiaTheme="majorHAnsi" w:hAnsiTheme="majorHAnsi"/>
          <w:sz w:val="22"/>
          <w:szCs w:val="22"/>
        </w:rPr>
        <w:t>since the discovery of various</w:t>
      </w:r>
      <w:r w:rsidR="009D4B8F">
        <w:rPr>
          <w:rFonts w:asciiTheme="majorHAnsi" w:eastAsiaTheme="majorHAnsi" w:hAnsiTheme="majorHAnsi" w:hint="eastAsia"/>
          <w:sz w:val="22"/>
          <w:szCs w:val="22"/>
        </w:rPr>
        <w:t xml:space="preserve"> </w:t>
      </w:r>
      <w:r w:rsidR="009D4B8F">
        <w:rPr>
          <w:rFonts w:asciiTheme="majorHAnsi" w:eastAsiaTheme="majorHAnsi" w:hAnsiTheme="majorHAnsi"/>
          <w:sz w:val="22"/>
          <w:szCs w:val="22"/>
        </w:rPr>
        <w:t xml:space="preserve">microorganisms </w:t>
      </w:r>
      <w:r w:rsidR="00A52CA3">
        <w:rPr>
          <w:rFonts w:asciiTheme="majorHAnsi" w:eastAsiaTheme="majorHAnsi" w:hAnsiTheme="majorHAnsi"/>
          <w:sz w:val="22"/>
          <w:szCs w:val="22"/>
        </w:rPr>
        <w:t xml:space="preserve">like </w:t>
      </w:r>
      <w:r w:rsidR="009D4B8F">
        <w:rPr>
          <w:rFonts w:asciiTheme="majorHAnsi" w:eastAsiaTheme="majorHAnsi" w:hAnsiTheme="majorHAnsi"/>
          <w:sz w:val="22"/>
          <w:szCs w:val="22"/>
        </w:rPr>
        <w:t>Pseudomonas</w:t>
      </w:r>
      <w:r w:rsidR="00DB3AC2" w:rsidRPr="008B0204">
        <w:rPr>
          <w:rFonts w:asciiTheme="majorHAnsi" w:eastAsiaTheme="majorHAnsi" w:hAnsiTheme="majorHAnsi" w:hint="eastAsia"/>
          <w:sz w:val="22"/>
          <w:szCs w:val="22"/>
        </w:rPr>
        <w:t xml:space="preserve"> </w:t>
      </w:r>
      <w:r w:rsidR="009D4B8F">
        <w:rPr>
          <w:rFonts w:asciiTheme="majorHAnsi" w:eastAsiaTheme="majorHAnsi" w:hAnsiTheme="majorHAnsi"/>
          <w:sz w:val="22"/>
          <w:szCs w:val="22"/>
        </w:rPr>
        <w:t xml:space="preserve">that have adapted to toxic substances </w:t>
      </w:r>
      <w:r w:rsidR="0069416D">
        <w:rPr>
          <w:rFonts w:asciiTheme="majorHAnsi" w:eastAsiaTheme="majorHAnsi" w:hAnsiTheme="majorHAnsi"/>
          <w:sz w:val="22"/>
          <w:szCs w:val="22"/>
        </w:rPr>
        <w:t xml:space="preserve">including </w:t>
      </w:r>
      <w:r w:rsidR="009D4B8F">
        <w:rPr>
          <w:rFonts w:asciiTheme="majorHAnsi" w:eastAsiaTheme="majorHAnsi" w:hAnsiTheme="majorHAnsi"/>
          <w:sz w:val="22"/>
          <w:szCs w:val="22"/>
        </w:rPr>
        <w:t>non-biodegradable aromatic compounds and acquired the genes for enzymes to decompose them, research has found a way to develop whole cell biosensor</w:t>
      </w:r>
      <w:r w:rsidR="00A52CA3">
        <w:rPr>
          <w:rFonts w:asciiTheme="majorHAnsi" w:eastAsiaTheme="majorHAnsi" w:hAnsiTheme="majorHAnsi"/>
          <w:sz w:val="22"/>
          <w:szCs w:val="22"/>
        </w:rPr>
        <w:t>s</w:t>
      </w:r>
      <w:r w:rsidR="009D4B8F">
        <w:rPr>
          <w:rFonts w:asciiTheme="majorHAnsi" w:eastAsiaTheme="majorHAnsi" w:hAnsiTheme="majorHAnsi"/>
          <w:sz w:val="22"/>
          <w:szCs w:val="22"/>
        </w:rPr>
        <w:t xml:space="preserve"> that </w:t>
      </w:r>
      <w:r w:rsidR="0069416D">
        <w:rPr>
          <w:rFonts w:asciiTheme="majorHAnsi" w:eastAsiaTheme="majorHAnsi" w:hAnsiTheme="majorHAnsi"/>
          <w:sz w:val="22"/>
          <w:szCs w:val="22"/>
        </w:rPr>
        <w:t>can fluently detect</w:t>
      </w:r>
      <w:r w:rsidR="00A52CA3">
        <w:rPr>
          <w:rFonts w:asciiTheme="majorHAnsi" w:eastAsiaTheme="majorHAnsi" w:hAnsiTheme="majorHAnsi"/>
          <w:sz w:val="22"/>
          <w:szCs w:val="22"/>
        </w:rPr>
        <w:t xml:space="preserve"> the</w:t>
      </w:r>
      <w:r w:rsidR="009D4B8F">
        <w:rPr>
          <w:rFonts w:asciiTheme="majorHAnsi" w:eastAsiaTheme="majorHAnsi" w:hAnsiTheme="majorHAnsi"/>
          <w:sz w:val="22"/>
          <w:szCs w:val="22"/>
        </w:rPr>
        <w:t xml:space="preserve"> harmful substances by combining those genes and fluorescent proteins such as GFP. The best known example is the biosensor that can detect TNT using </w:t>
      </w:r>
      <w:r w:rsidR="009D4B8F" w:rsidRPr="006B015A">
        <w:rPr>
          <w:rFonts w:asciiTheme="majorHAnsi" w:eastAsiaTheme="majorHAnsi" w:hAnsiTheme="majorHAnsi"/>
          <w:i/>
          <w:sz w:val="22"/>
          <w:szCs w:val="22"/>
        </w:rPr>
        <w:t>E. coli</w:t>
      </w:r>
      <w:r w:rsidR="009D4B8F">
        <w:rPr>
          <w:rFonts w:asciiTheme="majorHAnsi" w:eastAsiaTheme="majorHAnsi" w:hAnsiTheme="majorHAnsi"/>
          <w:sz w:val="22"/>
          <w:szCs w:val="22"/>
        </w:rPr>
        <w:t xml:space="preserve">. </w:t>
      </w:r>
      <w:r w:rsidR="00331E51">
        <w:rPr>
          <w:rFonts w:asciiTheme="majorHAnsi" w:eastAsiaTheme="majorHAnsi" w:hAnsiTheme="majorHAnsi"/>
          <w:sz w:val="22"/>
          <w:szCs w:val="22"/>
        </w:rPr>
        <w:t>In general</w:t>
      </w:r>
      <w:r w:rsidR="007E11B2">
        <w:rPr>
          <w:rFonts w:asciiTheme="majorHAnsi" w:eastAsiaTheme="majorHAnsi" w:hAnsiTheme="majorHAnsi"/>
          <w:sz w:val="22"/>
          <w:szCs w:val="22"/>
        </w:rPr>
        <w:t xml:space="preserve">, these </w:t>
      </w:r>
      <w:r w:rsidR="007428CA" w:rsidRPr="007428CA">
        <w:rPr>
          <w:rFonts w:asciiTheme="majorHAnsi" w:eastAsiaTheme="majorHAnsi" w:hAnsiTheme="majorHAnsi"/>
          <w:sz w:val="22"/>
          <w:szCs w:val="22"/>
        </w:rPr>
        <w:t>microbial</w:t>
      </w:r>
      <w:r w:rsidR="007428CA">
        <w:rPr>
          <w:rFonts w:asciiTheme="majorHAnsi" w:eastAsiaTheme="majorHAnsi" w:hAnsiTheme="majorHAnsi" w:hint="eastAsia"/>
          <w:sz w:val="22"/>
          <w:szCs w:val="22"/>
        </w:rPr>
        <w:t xml:space="preserve"> </w:t>
      </w:r>
      <w:r w:rsidR="007E11B2">
        <w:rPr>
          <w:rFonts w:asciiTheme="majorHAnsi" w:eastAsiaTheme="majorHAnsi" w:hAnsiTheme="majorHAnsi"/>
          <w:sz w:val="22"/>
          <w:szCs w:val="22"/>
        </w:rPr>
        <w:t>biosensors rely on</w:t>
      </w:r>
      <w:r w:rsidR="00331E51">
        <w:rPr>
          <w:rFonts w:asciiTheme="majorHAnsi" w:eastAsiaTheme="majorHAnsi" w:hAnsiTheme="majorHAnsi"/>
          <w:sz w:val="22"/>
          <w:szCs w:val="22"/>
        </w:rPr>
        <w:t xml:space="preserve"> a</w:t>
      </w:r>
      <w:r w:rsidR="007E11B2">
        <w:rPr>
          <w:rFonts w:asciiTheme="majorHAnsi" w:eastAsiaTheme="majorHAnsi" w:hAnsiTheme="majorHAnsi"/>
          <w:sz w:val="22"/>
          <w:szCs w:val="22"/>
        </w:rPr>
        <w:t xml:space="preserve"> light or fluorescence reporter </w:t>
      </w:r>
      <w:r w:rsidR="007E11B2" w:rsidRPr="00845C1A">
        <w:rPr>
          <w:rFonts w:asciiTheme="majorHAnsi" w:eastAsiaTheme="majorHAnsi" w:hAnsiTheme="majorHAnsi"/>
          <w:sz w:val="22"/>
          <w:szCs w:val="22"/>
        </w:rPr>
        <w:t xml:space="preserve">that </w:t>
      </w:r>
      <w:r w:rsidR="007E11B2">
        <w:rPr>
          <w:rFonts w:asciiTheme="majorHAnsi" w:eastAsiaTheme="majorHAnsi" w:hAnsiTheme="majorHAnsi"/>
          <w:sz w:val="22"/>
          <w:szCs w:val="22"/>
        </w:rPr>
        <w:t>efficiently informs</w:t>
      </w:r>
      <w:r w:rsidR="007E11B2" w:rsidRPr="00845C1A">
        <w:rPr>
          <w:rFonts w:asciiTheme="majorHAnsi" w:eastAsiaTheme="majorHAnsi" w:hAnsiTheme="majorHAnsi"/>
          <w:sz w:val="22"/>
          <w:szCs w:val="22"/>
        </w:rPr>
        <w:t xml:space="preserve"> the observer</w:t>
      </w:r>
      <w:r w:rsidR="007E11B2">
        <w:rPr>
          <w:rFonts w:asciiTheme="majorHAnsi" w:eastAsiaTheme="majorHAnsi" w:hAnsiTheme="majorHAnsi"/>
          <w:sz w:val="22"/>
          <w:szCs w:val="22"/>
        </w:rPr>
        <w:t xml:space="preserve"> of the </w:t>
      </w:r>
      <w:r w:rsidR="007E11B2" w:rsidRPr="00845C1A">
        <w:rPr>
          <w:rFonts w:asciiTheme="majorHAnsi" w:eastAsiaTheme="majorHAnsi" w:hAnsiTheme="majorHAnsi"/>
          <w:sz w:val="22"/>
          <w:szCs w:val="22"/>
        </w:rPr>
        <w:t>minute changes in the environment</w:t>
      </w:r>
      <w:r w:rsidR="007E11B2">
        <w:rPr>
          <w:rFonts w:asciiTheme="majorHAnsi" w:eastAsiaTheme="majorHAnsi" w:hAnsiTheme="majorHAnsi"/>
          <w:sz w:val="22"/>
          <w:szCs w:val="22"/>
        </w:rPr>
        <w:t xml:space="preserve"> detected by the microorganism; however, the inherently weak signal limits the visualization efficiency, </w:t>
      </w:r>
      <w:r w:rsidR="00331E51">
        <w:rPr>
          <w:rFonts w:asciiTheme="majorHAnsi" w:eastAsiaTheme="majorHAnsi" w:hAnsiTheme="majorHAnsi"/>
          <w:sz w:val="22"/>
          <w:szCs w:val="22"/>
        </w:rPr>
        <w:t>while</w:t>
      </w:r>
      <w:r w:rsidR="007E11B2">
        <w:rPr>
          <w:rFonts w:asciiTheme="majorHAnsi" w:eastAsiaTheme="majorHAnsi" w:hAnsiTheme="majorHAnsi"/>
          <w:sz w:val="22"/>
          <w:szCs w:val="22"/>
        </w:rPr>
        <w:t xml:space="preserve"> </w:t>
      </w:r>
      <w:r w:rsidR="007E11B2" w:rsidRPr="00845C1A">
        <w:rPr>
          <w:rFonts w:asciiTheme="majorHAnsi" w:eastAsiaTheme="majorHAnsi" w:hAnsiTheme="majorHAnsi"/>
          <w:sz w:val="22"/>
          <w:szCs w:val="22"/>
        </w:rPr>
        <w:t>the use of fluorescence requires expensive high-capacity laser and filter devices</w:t>
      </w:r>
      <w:r w:rsidR="007E11B2">
        <w:rPr>
          <w:rFonts w:asciiTheme="majorHAnsi" w:eastAsiaTheme="majorHAnsi" w:hAnsiTheme="majorHAnsi"/>
          <w:sz w:val="22"/>
          <w:szCs w:val="22"/>
        </w:rPr>
        <w:t xml:space="preserve">. An additional obstacle to the </w:t>
      </w:r>
      <w:r w:rsidR="00331E51">
        <w:rPr>
          <w:rFonts w:asciiTheme="majorHAnsi" w:eastAsiaTheme="majorHAnsi" w:hAnsiTheme="majorHAnsi"/>
          <w:sz w:val="22"/>
          <w:szCs w:val="22"/>
        </w:rPr>
        <w:t xml:space="preserve">commercialization of </w:t>
      </w:r>
      <w:r w:rsidR="007428CA" w:rsidRPr="007428CA">
        <w:rPr>
          <w:rFonts w:asciiTheme="majorHAnsi" w:eastAsiaTheme="majorHAnsi" w:hAnsiTheme="majorHAnsi"/>
          <w:sz w:val="22"/>
          <w:szCs w:val="22"/>
        </w:rPr>
        <w:t>microbial</w:t>
      </w:r>
      <w:r w:rsidR="007428CA">
        <w:rPr>
          <w:rFonts w:asciiTheme="majorHAnsi" w:eastAsiaTheme="majorHAnsi" w:hAnsiTheme="majorHAnsi" w:hint="eastAsia"/>
          <w:sz w:val="22"/>
          <w:szCs w:val="22"/>
        </w:rPr>
        <w:t xml:space="preserve"> </w:t>
      </w:r>
      <w:r w:rsidR="007E11B2">
        <w:rPr>
          <w:rFonts w:asciiTheme="majorHAnsi" w:eastAsiaTheme="majorHAnsi" w:hAnsiTheme="majorHAnsi"/>
          <w:sz w:val="22"/>
          <w:szCs w:val="22"/>
        </w:rPr>
        <w:t xml:space="preserve">biosensors </w:t>
      </w:r>
      <w:r w:rsidR="00331E51">
        <w:rPr>
          <w:rFonts w:asciiTheme="majorHAnsi" w:eastAsiaTheme="majorHAnsi" w:hAnsiTheme="majorHAnsi"/>
          <w:sz w:val="22"/>
          <w:szCs w:val="22"/>
        </w:rPr>
        <w:t>is</w:t>
      </w:r>
      <w:r w:rsidR="007E11B2">
        <w:rPr>
          <w:rFonts w:asciiTheme="majorHAnsi" w:eastAsiaTheme="majorHAnsi" w:hAnsiTheme="majorHAnsi"/>
          <w:sz w:val="22"/>
          <w:szCs w:val="22"/>
        </w:rPr>
        <w:t xml:space="preserve"> the prolonged time required by the p</w:t>
      </w:r>
      <w:r w:rsidR="00A52CA3">
        <w:rPr>
          <w:rFonts w:asciiTheme="majorHAnsi" w:eastAsiaTheme="majorHAnsi" w:hAnsiTheme="majorHAnsi"/>
          <w:sz w:val="22"/>
          <w:szCs w:val="22"/>
        </w:rPr>
        <w:t>reprocessing steps</w:t>
      </w:r>
      <w:r w:rsidR="007E11B2">
        <w:rPr>
          <w:rFonts w:asciiTheme="majorHAnsi" w:eastAsiaTheme="majorHAnsi" w:hAnsiTheme="majorHAnsi"/>
          <w:sz w:val="22"/>
          <w:szCs w:val="22"/>
        </w:rPr>
        <w:t xml:space="preserve"> such as the cell culture and reaction processes. </w:t>
      </w:r>
      <w:r w:rsidR="009F10AC">
        <w:rPr>
          <w:rFonts w:asciiTheme="majorHAnsi" w:eastAsiaTheme="majorHAnsi" w:hAnsiTheme="majorHAnsi" w:hint="eastAsia"/>
          <w:sz w:val="22"/>
          <w:szCs w:val="22"/>
        </w:rPr>
        <w:t>This</w:t>
      </w:r>
      <w:r w:rsidR="00D55B8E">
        <w:rPr>
          <w:rFonts w:asciiTheme="majorHAnsi" w:eastAsiaTheme="majorHAnsi" w:hAnsiTheme="majorHAnsi" w:hint="eastAsia"/>
          <w:sz w:val="22"/>
          <w:szCs w:val="22"/>
        </w:rPr>
        <w:t xml:space="preserve"> study</w:t>
      </w:r>
      <w:r w:rsidR="00315C22" w:rsidRPr="008B0204">
        <w:rPr>
          <w:rFonts w:asciiTheme="majorHAnsi" w:eastAsiaTheme="majorHAnsi" w:hAnsiTheme="majorHAnsi" w:hint="eastAsia"/>
          <w:sz w:val="22"/>
          <w:szCs w:val="22"/>
        </w:rPr>
        <w:t xml:space="preserve"> </w:t>
      </w:r>
      <w:r w:rsidR="00845C1A">
        <w:rPr>
          <w:rFonts w:asciiTheme="majorHAnsi" w:eastAsiaTheme="majorHAnsi" w:hAnsiTheme="majorHAnsi"/>
          <w:sz w:val="22"/>
          <w:szCs w:val="22"/>
        </w:rPr>
        <w:t>has developed a system that can</w:t>
      </w:r>
      <w:r w:rsidR="00F20197">
        <w:rPr>
          <w:rFonts w:asciiTheme="majorHAnsi" w:eastAsiaTheme="majorHAnsi" w:hAnsiTheme="majorHAnsi"/>
          <w:sz w:val="22"/>
          <w:szCs w:val="22"/>
        </w:rPr>
        <w:t xml:space="preserve"> detect</w:t>
      </w:r>
      <w:r w:rsidR="00B136ED" w:rsidRPr="008B0204">
        <w:rPr>
          <w:rFonts w:asciiTheme="majorHAnsi" w:eastAsiaTheme="majorHAnsi" w:hAnsiTheme="majorHAnsi" w:hint="eastAsia"/>
          <w:sz w:val="22"/>
          <w:szCs w:val="22"/>
        </w:rPr>
        <w:t xml:space="preserve"> </w:t>
      </w:r>
      <w:r w:rsidR="00F20197">
        <w:rPr>
          <w:rFonts w:asciiTheme="majorHAnsi" w:eastAsiaTheme="majorHAnsi" w:hAnsiTheme="majorHAnsi"/>
          <w:sz w:val="22"/>
          <w:szCs w:val="22"/>
        </w:rPr>
        <w:t xml:space="preserve">environmentally hazardous </w:t>
      </w:r>
      <w:r w:rsidR="00845C1A">
        <w:rPr>
          <w:rFonts w:asciiTheme="majorHAnsi" w:eastAsiaTheme="majorHAnsi" w:hAnsiTheme="majorHAnsi"/>
          <w:sz w:val="22"/>
          <w:szCs w:val="22"/>
        </w:rPr>
        <w:t>aromatic compounds</w:t>
      </w:r>
      <w:r w:rsidR="00F20197">
        <w:rPr>
          <w:rFonts w:asciiTheme="majorHAnsi" w:eastAsiaTheme="majorHAnsi" w:hAnsiTheme="majorHAnsi"/>
          <w:sz w:val="22"/>
          <w:szCs w:val="22"/>
        </w:rPr>
        <w:t xml:space="preserve"> by loading the microorganism with a gene circuit that amplif</w:t>
      </w:r>
      <w:r w:rsidR="009F10AC">
        <w:rPr>
          <w:rFonts w:asciiTheme="majorHAnsi" w:eastAsiaTheme="majorHAnsi" w:hAnsiTheme="majorHAnsi"/>
          <w:sz w:val="22"/>
          <w:szCs w:val="22"/>
        </w:rPr>
        <w:t xml:space="preserve">ies the signal </w:t>
      </w:r>
      <w:r w:rsidR="007D627B">
        <w:rPr>
          <w:rFonts w:asciiTheme="majorHAnsi" w:eastAsiaTheme="majorHAnsi" w:hAnsiTheme="majorHAnsi"/>
          <w:sz w:val="22"/>
          <w:szCs w:val="22"/>
        </w:rPr>
        <w:t xml:space="preserve">so that it can </w:t>
      </w:r>
      <w:r w:rsidR="009F10AC">
        <w:rPr>
          <w:rFonts w:asciiTheme="majorHAnsi" w:eastAsiaTheme="majorHAnsi" w:hAnsiTheme="majorHAnsi"/>
          <w:sz w:val="22"/>
          <w:szCs w:val="22"/>
        </w:rPr>
        <w:t>be</w:t>
      </w:r>
      <w:r w:rsidR="00F20197">
        <w:rPr>
          <w:rFonts w:asciiTheme="majorHAnsi" w:eastAsiaTheme="majorHAnsi" w:hAnsiTheme="majorHAnsi"/>
          <w:sz w:val="22"/>
          <w:szCs w:val="22"/>
        </w:rPr>
        <w:t xml:space="preserve"> detected by a remote fluorescence detect</w:t>
      </w:r>
      <w:r w:rsidR="007D627B">
        <w:rPr>
          <w:rFonts w:asciiTheme="majorHAnsi" w:eastAsiaTheme="majorHAnsi" w:hAnsiTheme="majorHAnsi"/>
          <w:sz w:val="22"/>
          <w:szCs w:val="22"/>
        </w:rPr>
        <w:t>or</w:t>
      </w:r>
      <w:r w:rsidR="00EB6D63" w:rsidRPr="008B0204">
        <w:rPr>
          <w:rFonts w:asciiTheme="majorHAnsi" w:eastAsiaTheme="majorHAnsi" w:hAnsiTheme="majorHAnsi" w:hint="eastAsia"/>
          <w:sz w:val="22"/>
          <w:szCs w:val="22"/>
        </w:rPr>
        <w:t>.</w:t>
      </w:r>
      <w:r w:rsidR="00EB6D63" w:rsidRPr="008B0204">
        <w:rPr>
          <w:rFonts w:asciiTheme="majorHAnsi" w:eastAsiaTheme="majorHAnsi" w:hAnsiTheme="majorHAnsi"/>
          <w:sz w:val="22"/>
          <w:szCs w:val="22"/>
        </w:rPr>
        <w:t xml:space="preserve"> </w:t>
      </w:r>
      <w:r w:rsidR="009F10AC">
        <w:rPr>
          <w:rFonts w:asciiTheme="majorHAnsi" w:eastAsiaTheme="majorHAnsi" w:hAnsiTheme="majorHAnsi"/>
          <w:sz w:val="22"/>
          <w:szCs w:val="22"/>
        </w:rPr>
        <w:t xml:space="preserve">The most notable advantages are </w:t>
      </w:r>
      <w:r w:rsidR="00A52CA3">
        <w:rPr>
          <w:rFonts w:asciiTheme="majorHAnsi" w:eastAsiaTheme="majorHAnsi" w:hAnsiTheme="majorHAnsi"/>
          <w:sz w:val="22"/>
          <w:szCs w:val="22"/>
        </w:rPr>
        <w:t xml:space="preserve">first, </w:t>
      </w:r>
      <w:r w:rsidR="009F10AC">
        <w:rPr>
          <w:rFonts w:asciiTheme="majorHAnsi" w:eastAsiaTheme="majorHAnsi" w:hAnsiTheme="majorHAnsi"/>
          <w:sz w:val="22"/>
          <w:szCs w:val="22"/>
        </w:rPr>
        <w:t>the optimized reaction in both detection and amplification through a system that couples two separate strains: a sender (the strain tha</w:t>
      </w:r>
      <w:r w:rsidR="00A52CA3">
        <w:rPr>
          <w:rFonts w:asciiTheme="majorHAnsi" w:eastAsiaTheme="majorHAnsi" w:hAnsiTheme="majorHAnsi"/>
          <w:sz w:val="22"/>
          <w:szCs w:val="22"/>
        </w:rPr>
        <w:t>t detects the harmful substance</w:t>
      </w:r>
      <w:r w:rsidR="009F10AC">
        <w:rPr>
          <w:rFonts w:asciiTheme="majorHAnsi" w:eastAsiaTheme="majorHAnsi" w:hAnsiTheme="majorHAnsi"/>
          <w:sz w:val="22"/>
          <w:szCs w:val="22"/>
        </w:rPr>
        <w:t>) and a receiver (the strain that detects the amplified signal); and second, the facilitated reaction time and maximized usabil</w:t>
      </w:r>
      <w:r w:rsidR="00815141">
        <w:rPr>
          <w:rFonts w:asciiTheme="majorHAnsi" w:eastAsiaTheme="majorHAnsi" w:hAnsiTheme="majorHAnsi"/>
          <w:sz w:val="22"/>
          <w:szCs w:val="22"/>
        </w:rPr>
        <w:t xml:space="preserve">ity through a freeze stock </w:t>
      </w:r>
      <w:r w:rsidR="009F10AC">
        <w:rPr>
          <w:rFonts w:asciiTheme="majorHAnsi" w:eastAsiaTheme="majorHAnsi" w:hAnsiTheme="majorHAnsi"/>
          <w:sz w:val="22"/>
          <w:szCs w:val="22"/>
        </w:rPr>
        <w:t>bead</w:t>
      </w:r>
      <w:r w:rsidR="00815141">
        <w:rPr>
          <w:rFonts w:asciiTheme="majorHAnsi" w:eastAsiaTheme="majorHAnsi" w:hAnsiTheme="majorHAnsi"/>
          <w:sz w:val="22"/>
          <w:szCs w:val="22"/>
        </w:rPr>
        <w:t xml:space="preserve"> based</w:t>
      </w:r>
      <w:r w:rsidR="009F10AC">
        <w:rPr>
          <w:rFonts w:asciiTheme="majorHAnsi" w:eastAsiaTheme="majorHAnsi" w:hAnsiTheme="majorHAnsi"/>
          <w:sz w:val="22"/>
          <w:szCs w:val="22"/>
        </w:rPr>
        <w:t xml:space="preserve"> sensor. Furthermore, the development of a low-cost device </w:t>
      </w:r>
      <w:r w:rsidR="00815141">
        <w:rPr>
          <w:rFonts w:asciiTheme="majorHAnsi" w:eastAsiaTheme="majorHAnsi" w:hAnsiTheme="majorHAnsi"/>
          <w:sz w:val="22"/>
          <w:szCs w:val="22"/>
        </w:rPr>
        <w:t>using</w:t>
      </w:r>
      <w:r w:rsidR="009F10AC">
        <w:rPr>
          <w:rFonts w:asciiTheme="majorHAnsi" w:eastAsiaTheme="majorHAnsi" w:hAnsiTheme="majorHAnsi"/>
          <w:sz w:val="22"/>
          <w:szCs w:val="22"/>
        </w:rPr>
        <w:t xml:space="preserve"> 3D printing and Arduino for efficient fluorescence monitoring</w:t>
      </w:r>
      <w:r w:rsidR="008A6488">
        <w:rPr>
          <w:rFonts w:asciiTheme="majorHAnsi" w:eastAsiaTheme="majorHAnsi" w:hAnsiTheme="majorHAnsi"/>
          <w:sz w:val="22"/>
          <w:szCs w:val="22"/>
        </w:rPr>
        <w:t xml:space="preserve"> has</w:t>
      </w:r>
      <w:r w:rsidR="00815141">
        <w:rPr>
          <w:rFonts w:asciiTheme="majorHAnsi" w:eastAsiaTheme="majorHAnsi" w:hAnsiTheme="majorHAnsi"/>
          <w:sz w:val="22"/>
          <w:szCs w:val="22"/>
        </w:rPr>
        <w:t xml:space="preserve"> opened up a possibility of </w:t>
      </w:r>
      <w:r w:rsidR="008A6488">
        <w:rPr>
          <w:rFonts w:asciiTheme="majorHAnsi" w:eastAsiaTheme="majorHAnsi" w:hAnsiTheme="majorHAnsi"/>
          <w:sz w:val="22"/>
          <w:szCs w:val="22"/>
        </w:rPr>
        <w:t>more practical biohazard detection.</w:t>
      </w:r>
    </w:p>
    <w:p w:rsidR="008A6488" w:rsidRDefault="008A6488" w:rsidP="008B0204">
      <w:pPr>
        <w:pStyle w:val="a3"/>
        <w:snapToGrid w:val="0"/>
        <w:spacing w:line="276" w:lineRule="auto"/>
        <w:rPr>
          <w:rFonts w:asciiTheme="majorHAnsi" w:eastAsiaTheme="majorHAnsi" w:hAnsiTheme="majorHAnsi"/>
          <w:sz w:val="22"/>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Results</w:t>
      </w:r>
    </w:p>
    <w:p w:rsidR="00B4504F" w:rsidRPr="008B0204" w:rsidRDefault="00B81A06" w:rsidP="008B0204">
      <w:pPr>
        <w:pStyle w:val="a3"/>
        <w:snapToGrid w:val="0"/>
        <w:spacing w:line="276" w:lineRule="auto"/>
        <w:rPr>
          <w:rFonts w:asciiTheme="majorHAnsi" w:eastAsiaTheme="majorHAnsi" w:hAnsiTheme="majorHAnsi"/>
          <w:b/>
          <w:sz w:val="24"/>
          <w:szCs w:val="22"/>
        </w:rPr>
      </w:pPr>
      <w:del w:id="0" w:author="만든 이">
        <w:r w:rsidDel="00D70890">
          <w:rPr>
            <w:rFonts w:asciiTheme="majorHAnsi" w:eastAsiaTheme="majorHAnsi" w:hAnsiTheme="majorHAnsi"/>
            <w:b/>
            <w:sz w:val="24"/>
            <w:szCs w:val="22"/>
          </w:rPr>
          <w:delText xml:space="preserve">Blended </w:delText>
        </w:r>
        <w:r w:rsidR="00FF6D0F" w:rsidRPr="008B0204" w:rsidDel="00D70890">
          <w:rPr>
            <w:rFonts w:asciiTheme="majorHAnsi" w:eastAsiaTheme="majorHAnsi" w:hAnsiTheme="majorHAnsi"/>
            <w:b/>
            <w:sz w:val="24"/>
            <w:szCs w:val="22"/>
          </w:rPr>
          <w:delText>biosensor</w:delText>
        </w:r>
        <w:r w:rsidDel="00D70890">
          <w:rPr>
            <w:rFonts w:asciiTheme="majorHAnsi" w:eastAsiaTheme="majorHAnsi" w:hAnsiTheme="majorHAnsi"/>
            <w:b/>
            <w:sz w:val="24"/>
            <w:szCs w:val="22"/>
          </w:rPr>
          <w:delText xml:space="preserve"> </w:delText>
        </w:r>
        <w:r w:rsidR="007C14E0" w:rsidDel="00D70890">
          <w:rPr>
            <w:rFonts w:asciiTheme="majorHAnsi" w:eastAsiaTheme="majorHAnsi" w:hAnsiTheme="majorHAnsi"/>
            <w:b/>
            <w:sz w:val="24"/>
            <w:szCs w:val="22"/>
          </w:rPr>
          <w:delText xml:space="preserve">with </w:delText>
        </w:r>
      </w:del>
      <w:r>
        <w:rPr>
          <w:rFonts w:asciiTheme="majorHAnsi" w:eastAsiaTheme="majorHAnsi" w:hAnsiTheme="majorHAnsi"/>
          <w:b/>
          <w:sz w:val="24"/>
          <w:szCs w:val="22"/>
        </w:rPr>
        <w:t>Cell-cell communication</w:t>
      </w:r>
      <w:r w:rsidR="007C14E0">
        <w:rPr>
          <w:rFonts w:asciiTheme="majorHAnsi" w:eastAsiaTheme="majorHAnsi" w:hAnsiTheme="majorHAnsi"/>
          <w:b/>
          <w:sz w:val="24"/>
          <w:szCs w:val="22"/>
        </w:rPr>
        <w:t xml:space="preserve"> module</w:t>
      </w:r>
      <w:ins w:id="1" w:author="만든 이">
        <w:r w:rsidR="00D70890">
          <w:rPr>
            <w:rFonts w:asciiTheme="majorHAnsi" w:eastAsiaTheme="majorHAnsi" w:hAnsiTheme="majorHAnsi"/>
            <w:b/>
            <w:sz w:val="24"/>
            <w:szCs w:val="22"/>
          </w:rPr>
          <w:t xml:space="preserve"> for amplification </w:t>
        </w:r>
      </w:ins>
    </w:p>
    <w:p w:rsidR="00E81BDD" w:rsidRDefault="00A57F66"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hint="eastAsia"/>
          <w:sz w:val="22"/>
          <w:szCs w:val="22"/>
        </w:rPr>
        <w:t xml:space="preserve">This study has developed a biosensor that </w:t>
      </w:r>
      <w:r w:rsidR="00F963FC">
        <w:rPr>
          <w:rFonts w:asciiTheme="majorHAnsi" w:eastAsiaTheme="majorHAnsi" w:hAnsiTheme="majorHAnsi"/>
          <w:sz w:val="22"/>
          <w:szCs w:val="22"/>
        </w:rPr>
        <w:t>is</w:t>
      </w:r>
      <w:r>
        <w:rPr>
          <w:rFonts w:asciiTheme="majorHAnsi" w:eastAsiaTheme="majorHAnsi" w:hAnsiTheme="majorHAnsi"/>
          <w:sz w:val="22"/>
          <w:szCs w:val="22"/>
        </w:rPr>
        <w:t xml:space="preserve"> sensitive to the</w:t>
      </w:r>
      <w:r>
        <w:rPr>
          <w:rFonts w:asciiTheme="majorHAnsi" w:eastAsiaTheme="majorHAnsi" w:hAnsiTheme="majorHAnsi" w:hint="eastAsia"/>
          <w:sz w:val="22"/>
          <w:szCs w:val="22"/>
        </w:rPr>
        <w:t xml:space="preserve"> </w:t>
      </w:r>
      <w:r>
        <w:rPr>
          <w:rFonts w:asciiTheme="majorHAnsi" w:eastAsiaTheme="majorHAnsi" w:hAnsiTheme="majorHAnsi"/>
          <w:sz w:val="22"/>
          <w:szCs w:val="22"/>
        </w:rPr>
        <w:t>environmentally hazardous aromatic phenol compounds</w:t>
      </w:r>
      <w:r w:rsidR="00265315">
        <w:rPr>
          <w:rFonts w:asciiTheme="majorHAnsi" w:eastAsiaTheme="majorHAnsi" w:hAnsiTheme="majorHAnsi"/>
          <w:sz w:val="22"/>
          <w:szCs w:val="22"/>
        </w:rPr>
        <w:t>, so that it can be used</w:t>
      </w:r>
      <w:r>
        <w:rPr>
          <w:rFonts w:asciiTheme="majorHAnsi" w:eastAsiaTheme="majorHAnsi" w:hAnsiTheme="majorHAnsi"/>
          <w:sz w:val="22"/>
          <w:szCs w:val="22"/>
        </w:rPr>
        <w:t xml:space="preserve"> as a whole cell sensor for </w:t>
      </w:r>
      <w:r w:rsidR="00265315">
        <w:rPr>
          <w:rFonts w:asciiTheme="majorHAnsi" w:eastAsiaTheme="majorHAnsi" w:hAnsiTheme="majorHAnsi"/>
          <w:sz w:val="22"/>
          <w:szCs w:val="22"/>
        </w:rPr>
        <w:t xml:space="preserve">the </w:t>
      </w:r>
      <w:r>
        <w:rPr>
          <w:rFonts w:asciiTheme="majorHAnsi" w:eastAsiaTheme="majorHAnsi" w:hAnsiTheme="majorHAnsi"/>
          <w:sz w:val="22"/>
          <w:szCs w:val="22"/>
        </w:rPr>
        <w:t>rapid search or</w:t>
      </w:r>
      <w:r w:rsidR="007E7E4D">
        <w:rPr>
          <w:rFonts w:asciiTheme="majorHAnsi" w:eastAsiaTheme="majorHAnsi" w:hAnsiTheme="majorHAnsi"/>
          <w:sz w:val="22"/>
          <w:szCs w:val="22"/>
        </w:rPr>
        <w:t xml:space="preserve"> detection of harmful substances</w:t>
      </w:r>
      <w:r w:rsidR="00265315">
        <w:rPr>
          <w:rFonts w:asciiTheme="majorHAnsi" w:eastAsiaTheme="majorHAnsi" w:hAnsiTheme="majorHAnsi"/>
          <w:sz w:val="22"/>
          <w:szCs w:val="22"/>
        </w:rPr>
        <w:t>. The sensor</w:t>
      </w:r>
      <w:r w:rsidR="00F963FC">
        <w:rPr>
          <w:rFonts w:asciiTheme="majorHAnsi" w:eastAsiaTheme="majorHAnsi" w:hAnsiTheme="majorHAnsi"/>
          <w:sz w:val="22"/>
          <w:szCs w:val="22"/>
        </w:rPr>
        <w:t xml:space="preserve"> </w:t>
      </w:r>
      <w:r w:rsidR="007E7E4D">
        <w:rPr>
          <w:rFonts w:asciiTheme="majorHAnsi" w:eastAsiaTheme="majorHAnsi" w:hAnsiTheme="majorHAnsi"/>
          <w:sz w:val="22"/>
          <w:szCs w:val="22"/>
        </w:rPr>
        <w:t>utilize</w:t>
      </w:r>
      <w:r w:rsidR="00265315">
        <w:rPr>
          <w:rFonts w:asciiTheme="majorHAnsi" w:eastAsiaTheme="majorHAnsi" w:hAnsiTheme="majorHAnsi"/>
          <w:sz w:val="22"/>
          <w:szCs w:val="22"/>
        </w:rPr>
        <w:t>s</w:t>
      </w:r>
      <w:r w:rsidR="007E7E4D">
        <w:rPr>
          <w:rFonts w:asciiTheme="majorHAnsi" w:eastAsiaTheme="majorHAnsi" w:hAnsiTheme="majorHAnsi"/>
          <w:sz w:val="22"/>
          <w:szCs w:val="22"/>
        </w:rPr>
        <w:t xml:space="preserve"> the</w:t>
      </w:r>
      <w:r w:rsidR="00F963FC">
        <w:rPr>
          <w:rFonts w:asciiTheme="majorHAnsi" w:eastAsiaTheme="majorHAnsi" w:hAnsiTheme="majorHAnsi"/>
          <w:sz w:val="22"/>
          <w:szCs w:val="22"/>
        </w:rPr>
        <w:t xml:space="preserve"> </w:t>
      </w:r>
      <w:r w:rsidR="001F7A75" w:rsidRPr="008B0204">
        <w:rPr>
          <w:rFonts w:asciiTheme="majorHAnsi" w:eastAsiaTheme="majorHAnsi" w:hAnsiTheme="majorHAnsi"/>
          <w:sz w:val="22"/>
          <w:szCs w:val="22"/>
        </w:rPr>
        <w:t xml:space="preserve">DmpR </w:t>
      </w:r>
      <w:r>
        <w:rPr>
          <w:rFonts w:asciiTheme="majorHAnsi" w:eastAsiaTheme="majorHAnsi" w:hAnsiTheme="majorHAnsi"/>
          <w:sz w:val="22"/>
          <w:szCs w:val="22"/>
        </w:rPr>
        <w:t>protein tha</w:t>
      </w:r>
      <w:r w:rsidR="00F963FC">
        <w:rPr>
          <w:rFonts w:asciiTheme="majorHAnsi" w:eastAsiaTheme="majorHAnsi" w:hAnsiTheme="majorHAnsi"/>
          <w:sz w:val="22"/>
          <w:szCs w:val="22"/>
        </w:rPr>
        <w:t xml:space="preserve">t is </w:t>
      </w:r>
      <w:r w:rsidR="00F963FC">
        <w:rPr>
          <w:rFonts w:asciiTheme="majorHAnsi" w:eastAsiaTheme="majorHAnsi" w:hAnsiTheme="majorHAnsi"/>
          <w:sz w:val="22"/>
          <w:szCs w:val="22"/>
        </w:rPr>
        <w:lastRenderedPageBreak/>
        <w:t xml:space="preserve">activated in presence of </w:t>
      </w:r>
      <w:r>
        <w:rPr>
          <w:rFonts w:asciiTheme="majorHAnsi" w:eastAsiaTheme="majorHAnsi" w:hAnsiTheme="majorHAnsi"/>
          <w:sz w:val="22"/>
          <w:szCs w:val="22"/>
        </w:rPr>
        <w:t>phenol compound</w:t>
      </w:r>
      <w:r w:rsidR="00F963FC">
        <w:rPr>
          <w:rFonts w:asciiTheme="majorHAnsi" w:eastAsiaTheme="majorHAnsi" w:hAnsiTheme="majorHAnsi"/>
          <w:sz w:val="22"/>
          <w:szCs w:val="22"/>
        </w:rPr>
        <w:t>s</w:t>
      </w:r>
      <w:r>
        <w:rPr>
          <w:rFonts w:asciiTheme="majorHAnsi" w:eastAsiaTheme="majorHAnsi" w:hAnsiTheme="majorHAnsi"/>
          <w:sz w:val="22"/>
          <w:szCs w:val="22"/>
        </w:rPr>
        <w:t>. The activated</w:t>
      </w:r>
      <w:r w:rsidR="001F7A75" w:rsidRPr="008B0204">
        <w:rPr>
          <w:rFonts w:asciiTheme="majorHAnsi" w:eastAsiaTheme="majorHAnsi" w:hAnsiTheme="majorHAnsi"/>
          <w:sz w:val="22"/>
          <w:szCs w:val="22"/>
        </w:rPr>
        <w:t xml:space="preserve"> DmpR</w:t>
      </w:r>
      <w:r w:rsidR="00757B98">
        <w:rPr>
          <w:rFonts w:asciiTheme="majorHAnsi" w:eastAsiaTheme="majorHAnsi" w:hAnsiTheme="majorHAnsi"/>
          <w:sz w:val="22"/>
          <w:szCs w:val="22"/>
        </w:rPr>
        <w:t xml:space="preserve"> protein switche</w:t>
      </w:r>
      <w:r>
        <w:rPr>
          <w:rFonts w:asciiTheme="majorHAnsi" w:eastAsiaTheme="majorHAnsi" w:hAnsiTheme="majorHAnsi"/>
          <w:sz w:val="22"/>
          <w:szCs w:val="22"/>
        </w:rPr>
        <w:t>s on the</w:t>
      </w:r>
      <w:r w:rsidR="004B5745" w:rsidRPr="008B0204">
        <w:rPr>
          <w:rFonts w:asciiTheme="majorHAnsi" w:eastAsiaTheme="majorHAnsi" w:hAnsiTheme="majorHAnsi" w:hint="eastAsia"/>
          <w:sz w:val="22"/>
          <w:szCs w:val="22"/>
        </w:rPr>
        <w:t xml:space="preserve"> </w:t>
      </w:r>
      <w:r w:rsidR="007E7E4D">
        <w:rPr>
          <w:rFonts w:asciiTheme="majorHAnsi" w:eastAsiaTheme="majorHAnsi" w:hAnsiTheme="majorHAnsi"/>
          <w:sz w:val="22"/>
          <w:szCs w:val="22"/>
        </w:rPr>
        <w:t xml:space="preserve">downstream </w:t>
      </w:r>
      <w:r w:rsidR="004B5745" w:rsidRPr="008B0204">
        <w:rPr>
          <w:rFonts w:asciiTheme="majorHAnsi" w:eastAsiaTheme="majorHAnsi" w:hAnsiTheme="majorHAnsi"/>
          <w:sz w:val="22"/>
          <w:szCs w:val="22"/>
        </w:rPr>
        <w:t>gfp</w:t>
      </w:r>
      <w:r>
        <w:rPr>
          <w:rFonts w:asciiTheme="majorHAnsi" w:eastAsiaTheme="majorHAnsi" w:hAnsiTheme="majorHAnsi"/>
          <w:sz w:val="22"/>
          <w:szCs w:val="22"/>
        </w:rPr>
        <w:t xml:space="preserve"> gene, whi</w:t>
      </w:r>
      <w:r w:rsidR="007E7E4D">
        <w:rPr>
          <w:rFonts w:asciiTheme="majorHAnsi" w:eastAsiaTheme="majorHAnsi" w:hAnsiTheme="majorHAnsi"/>
          <w:sz w:val="22"/>
          <w:szCs w:val="22"/>
        </w:rPr>
        <w:t>ch leads to the detection of fluorescent</w:t>
      </w:r>
      <w:r>
        <w:rPr>
          <w:rFonts w:asciiTheme="majorHAnsi" w:eastAsiaTheme="majorHAnsi" w:hAnsiTheme="majorHAnsi"/>
          <w:sz w:val="22"/>
          <w:szCs w:val="22"/>
        </w:rPr>
        <w:t xml:space="preserve"> cells</w:t>
      </w:r>
      <w:r w:rsidR="00015039">
        <w:rPr>
          <w:rFonts w:asciiTheme="majorHAnsi" w:eastAsiaTheme="majorHAnsi" w:hAnsiTheme="majorHAnsi"/>
          <w:sz w:val="22"/>
          <w:szCs w:val="22"/>
        </w:rPr>
        <w:t xml:space="preserve"> and hen</w:t>
      </w:r>
      <w:r w:rsidR="00F963FC">
        <w:rPr>
          <w:rFonts w:asciiTheme="majorHAnsi" w:eastAsiaTheme="majorHAnsi" w:hAnsiTheme="majorHAnsi"/>
          <w:sz w:val="22"/>
          <w:szCs w:val="22"/>
        </w:rPr>
        <w:t xml:space="preserve">ce to the quantification of </w:t>
      </w:r>
      <w:r w:rsidR="00015039">
        <w:rPr>
          <w:rFonts w:asciiTheme="majorHAnsi" w:eastAsiaTheme="majorHAnsi" w:hAnsiTheme="majorHAnsi"/>
          <w:sz w:val="22"/>
          <w:szCs w:val="22"/>
        </w:rPr>
        <w:t>phenol compounds</w:t>
      </w:r>
      <w:r w:rsidR="00364384">
        <w:rPr>
          <w:rFonts w:asciiTheme="majorHAnsi" w:eastAsiaTheme="majorHAnsi" w:hAnsiTheme="majorHAnsi" w:hint="eastAsia"/>
          <w:sz w:val="22"/>
          <w:szCs w:val="22"/>
        </w:rPr>
        <w:t>.</w:t>
      </w:r>
      <w:r w:rsidR="00364384">
        <w:rPr>
          <w:rFonts w:asciiTheme="majorHAnsi" w:eastAsiaTheme="majorHAnsi" w:hAnsiTheme="majorHAnsi"/>
          <w:sz w:val="22"/>
          <w:szCs w:val="22"/>
        </w:rPr>
        <w:t xml:space="preserve"> </w:t>
      </w:r>
      <w:r w:rsidR="00757B98">
        <w:rPr>
          <w:rFonts w:asciiTheme="majorHAnsi" w:eastAsiaTheme="majorHAnsi" w:hAnsiTheme="majorHAnsi"/>
          <w:sz w:val="22"/>
          <w:szCs w:val="22"/>
        </w:rPr>
        <w:t>To improve the</w:t>
      </w:r>
      <w:r w:rsidR="00F963FC">
        <w:rPr>
          <w:rFonts w:asciiTheme="majorHAnsi" w:eastAsiaTheme="majorHAnsi" w:hAnsiTheme="majorHAnsi"/>
          <w:sz w:val="22"/>
          <w:szCs w:val="22"/>
        </w:rPr>
        <w:t xml:space="preserve"> detection efficiency and</w:t>
      </w:r>
      <w:r w:rsidR="00757B98">
        <w:rPr>
          <w:rFonts w:asciiTheme="majorHAnsi" w:eastAsiaTheme="majorHAnsi" w:hAnsiTheme="majorHAnsi"/>
          <w:sz w:val="22"/>
          <w:szCs w:val="22"/>
        </w:rPr>
        <w:t xml:space="preserve"> the</w:t>
      </w:r>
      <w:r w:rsidR="00F963FC">
        <w:rPr>
          <w:rFonts w:asciiTheme="majorHAnsi" w:eastAsiaTheme="majorHAnsi" w:hAnsiTheme="majorHAnsi"/>
          <w:sz w:val="22"/>
          <w:szCs w:val="22"/>
        </w:rPr>
        <w:t xml:space="preserve"> signal amplification of the</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 xml:space="preserve">whole cell </w:t>
      </w:r>
      <w:r w:rsidR="006B52F9">
        <w:rPr>
          <w:rFonts w:asciiTheme="majorHAnsi" w:eastAsiaTheme="majorHAnsi" w:hAnsiTheme="majorHAnsi" w:hint="eastAsia"/>
          <w:sz w:val="22"/>
          <w:szCs w:val="22"/>
        </w:rPr>
        <w:t>sensor</w:t>
      </w:r>
      <w:r w:rsidR="00F963FC">
        <w:rPr>
          <w:rFonts w:asciiTheme="majorHAnsi" w:eastAsiaTheme="majorHAnsi" w:hAnsiTheme="majorHAnsi"/>
          <w:sz w:val="22"/>
          <w:szCs w:val="22"/>
        </w:rPr>
        <w:t>, a biohazard detection system has been developed whereby the luxL-luxR-based cell-cell communication module</w:t>
      </w:r>
      <w:r w:rsidR="007E7E4D">
        <w:rPr>
          <w:rFonts w:asciiTheme="majorHAnsi" w:eastAsiaTheme="majorHAnsi" w:hAnsiTheme="majorHAnsi"/>
          <w:sz w:val="22"/>
          <w:szCs w:val="22"/>
        </w:rPr>
        <w:t xml:space="preserve">s </w:t>
      </w:r>
      <w:r w:rsidR="00757B98">
        <w:rPr>
          <w:rFonts w:asciiTheme="majorHAnsi" w:eastAsiaTheme="majorHAnsi" w:hAnsiTheme="majorHAnsi"/>
          <w:sz w:val="22"/>
          <w:szCs w:val="22"/>
        </w:rPr>
        <w:t>are coupled</w:t>
      </w:r>
      <w:r w:rsidR="00F963FC">
        <w:rPr>
          <w:rFonts w:asciiTheme="majorHAnsi" w:eastAsiaTheme="majorHAnsi" w:hAnsiTheme="majorHAnsi"/>
          <w:sz w:val="22"/>
          <w:szCs w:val="22"/>
        </w:rPr>
        <w:t xml:space="preserve"> to the existing gene circuit comprising</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dmpR</w:t>
      </w:r>
      <w:r w:rsidR="00F963FC">
        <w:rPr>
          <w:rFonts w:asciiTheme="majorHAnsi" w:eastAsiaTheme="majorHAnsi" w:hAnsiTheme="majorHAnsi"/>
          <w:sz w:val="22"/>
          <w:szCs w:val="22"/>
        </w:rPr>
        <w:t xml:space="preserve"> and</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gfp</w:t>
      </w:r>
      <w:r w:rsidR="00887626"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1</w:t>
      </w:r>
      <w:r w:rsidR="00531E98" w:rsidRPr="008B0204">
        <w:rPr>
          <w:rFonts w:asciiTheme="majorHAnsi" w:eastAsiaTheme="majorHAnsi" w:hAnsiTheme="majorHAnsi"/>
          <w:sz w:val="22"/>
          <w:szCs w:val="22"/>
        </w:rPr>
        <w:t xml:space="preserve"> A</w:t>
      </w:r>
      <w:r w:rsidR="00887626" w:rsidRPr="008B0204">
        <w:rPr>
          <w:rFonts w:asciiTheme="majorHAnsi" w:eastAsiaTheme="majorHAnsi" w:hAnsiTheme="majorHAnsi"/>
          <w:sz w:val="22"/>
          <w:szCs w:val="22"/>
        </w:rPr>
        <w:t>)</w:t>
      </w:r>
      <w:r w:rsidR="0046181D" w:rsidRPr="008B0204">
        <w:rPr>
          <w:rFonts w:asciiTheme="majorHAnsi" w:eastAsiaTheme="majorHAnsi" w:hAnsiTheme="majorHAnsi" w:hint="eastAsia"/>
          <w:sz w:val="22"/>
          <w:szCs w:val="22"/>
        </w:rPr>
        <w:t>.</w:t>
      </w:r>
      <w:r w:rsidR="0046181D" w:rsidRPr="008B0204">
        <w:rPr>
          <w:rFonts w:asciiTheme="majorHAnsi" w:eastAsiaTheme="majorHAnsi" w:hAnsiTheme="majorHAnsi"/>
          <w:sz w:val="22"/>
          <w:szCs w:val="22"/>
        </w:rPr>
        <w:t xml:space="preserve"> </w:t>
      </w:r>
      <w:r w:rsidR="00F963FC">
        <w:rPr>
          <w:rFonts w:asciiTheme="majorHAnsi" w:eastAsiaTheme="majorHAnsi" w:hAnsiTheme="majorHAnsi" w:hint="eastAsia"/>
          <w:sz w:val="22"/>
          <w:szCs w:val="22"/>
        </w:rPr>
        <w:t>T</w:t>
      </w:r>
      <w:r w:rsidR="00F963FC">
        <w:rPr>
          <w:rFonts w:asciiTheme="majorHAnsi" w:eastAsiaTheme="majorHAnsi" w:hAnsiTheme="majorHAnsi"/>
          <w:sz w:val="22"/>
          <w:szCs w:val="22"/>
        </w:rPr>
        <w:t>he</w:t>
      </w:r>
      <w:r w:rsidR="00887626"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system</w:t>
      </w:r>
      <w:r w:rsidR="00F963FC">
        <w:rPr>
          <w:rFonts w:asciiTheme="majorHAnsi" w:eastAsiaTheme="majorHAnsi" w:hAnsiTheme="majorHAnsi"/>
          <w:sz w:val="22"/>
          <w:szCs w:val="22"/>
        </w:rPr>
        <w:t xml:space="preserve"> consists of the sender cell that detects harmful substances and sends the amplified signal, and the receiver cell that receive</w:t>
      </w:r>
      <w:r w:rsidR="008A7C66">
        <w:rPr>
          <w:rFonts w:asciiTheme="majorHAnsi" w:eastAsiaTheme="majorHAnsi" w:hAnsiTheme="majorHAnsi"/>
          <w:sz w:val="22"/>
          <w:szCs w:val="22"/>
        </w:rPr>
        <w:t>s</w:t>
      </w:r>
      <w:r w:rsidR="00F963FC">
        <w:rPr>
          <w:rFonts w:asciiTheme="majorHAnsi" w:eastAsiaTheme="majorHAnsi" w:hAnsiTheme="majorHAnsi"/>
          <w:sz w:val="22"/>
          <w:szCs w:val="22"/>
        </w:rPr>
        <w:t xml:space="preserve"> the amplified signal and produce</w:t>
      </w:r>
      <w:r w:rsidR="008A7C66">
        <w:rPr>
          <w:rFonts w:asciiTheme="majorHAnsi" w:eastAsiaTheme="majorHAnsi" w:hAnsiTheme="majorHAnsi"/>
          <w:sz w:val="22"/>
          <w:szCs w:val="22"/>
        </w:rPr>
        <w:t>s</w:t>
      </w:r>
      <w:r w:rsidR="00F963FC">
        <w:rPr>
          <w:rFonts w:asciiTheme="majorHAnsi" w:eastAsiaTheme="majorHAnsi" w:hAnsiTheme="majorHAnsi"/>
          <w:sz w:val="22"/>
          <w:szCs w:val="22"/>
        </w:rPr>
        <w:t xml:space="preserve"> the</w:t>
      </w:r>
      <w:r w:rsidR="000376D3"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F963FC">
        <w:rPr>
          <w:rFonts w:asciiTheme="majorHAnsi" w:eastAsiaTheme="majorHAnsi" w:hAnsiTheme="majorHAnsi"/>
          <w:sz w:val="22"/>
          <w:szCs w:val="22"/>
        </w:rPr>
        <w:t>. The</w:t>
      </w:r>
      <w:r w:rsidR="00887626" w:rsidRPr="008B0204">
        <w:rPr>
          <w:rFonts w:asciiTheme="majorHAnsi" w:eastAsiaTheme="majorHAnsi" w:hAnsiTheme="majorHAnsi" w:hint="eastAsia"/>
          <w:sz w:val="22"/>
          <w:szCs w:val="22"/>
        </w:rPr>
        <w:t xml:space="preserve"> </w:t>
      </w:r>
      <w:r w:rsidR="00F06F19" w:rsidRPr="008B0204">
        <w:rPr>
          <w:rFonts w:asciiTheme="majorHAnsi" w:eastAsiaTheme="majorHAnsi" w:hAnsiTheme="majorHAnsi"/>
          <w:sz w:val="22"/>
          <w:szCs w:val="22"/>
        </w:rPr>
        <w:t>sender cell</w:t>
      </w:r>
      <w:r w:rsidR="00F963FC">
        <w:rPr>
          <w:rFonts w:asciiTheme="majorHAnsi" w:eastAsiaTheme="majorHAnsi" w:hAnsiTheme="majorHAnsi"/>
          <w:sz w:val="22"/>
          <w:szCs w:val="22"/>
        </w:rPr>
        <w:t xml:space="preserve"> has the</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dmpR</w:t>
      </w:r>
      <w:r w:rsidR="00F963FC">
        <w:rPr>
          <w:rFonts w:asciiTheme="majorHAnsi" w:eastAsiaTheme="majorHAnsi" w:hAnsiTheme="majorHAnsi"/>
          <w:sz w:val="22"/>
          <w:szCs w:val="22"/>
        </w:rPr>
        <w:t>,</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rfp</w:t>
      </w:r>
      <w:r w:rsidR="00F963FC">
        <w:rPr>
          <w:rFonts w:asciiTheme="majorHAnsi" w:eastAsiaTheme="majorHAnsi" w:hAnsiTheme="majorHAnsi"/>
          <w:sz w:val="22"/>
          <w:szCs w:val="22"/>
        </w:rPr>
        <w:t>, and</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luxR</w:t>
      </w:r>
      <w:r w:rsidR="00F963FC">
        <w:rPr>
          <w:rFonts w:asciiTheme="majorHAnsi" w:eastAsiaTheme="majorHAnsi" w:hAnsiTheme="majorHAnsi"/>
          <w:sz w:val="22"/>
          <w:szCs w:val="22"/>
        </w:rPr>
        <w:t xml:space="preserve"> genes so that the downstream rfp gene is </w:t>
      </w:r>
      <w:r w:rsidR="008A7C66">
        <w:rPr>
          <w:rFonts w:asciiTheme="majorHAnsi" w:eastAsiaTheme="majorHAnsi" w:hAnsiTheme="majorHAnsi"/>
          <w:sz w:val="22"/>
          <w:szCs w:val="22"/>
        </w:rPr>
        <w:t>induced by the</w:t>
      </w:r>
      <w:r w:rsidR="00F963FC">
        <w:rPr>
          <w:rFonts w:asciiTheme="majorHAnsi" w:eastAsiaTheme="majorHAnsi" w:hAnsiTheme="majorHAnsi"/>
          <w:sz w:val="22"/>
          <w:szCs w:val="22"/>
        </w:rPr>
        <w:t xml:space="preserve"> phenol compounds </w:t>
      </w:r>
      <w:r w:rsidR="008A7C66">
        <w:rPr>
          <w:rFonts w:asciiTheme="majorHAnsi" w:eastAsiaTheme="majorHAnsi" w:hAnsiTheme="majorHAnsi"/>
          <w:sz w:val="22"/>
          <w:szCs w:val="22"/>
        </w:rPr>
        <w:t>and produces the</w:t>
      </w:r>
      <w:r w:rsidR="00F963FC">
        <w:rPr>
          <w:rFonts w:asciiTheme="majorHAnsi" w:eastAsiaTheme="majorHAnsi" w:hAnsiTheme="majorHAnsi"/>
          <w:sz w:val="22"/>
          <w:szCs w:val="22"/>
        </w:rPr>
        <w:t xml:space="preserve"> </w:t>
      </w:r>
      <w:r w:rsidR="00887626" w:rsidRPr="008B0204">
        <w:rPr>
          <w:rFonts w:asciiTheme="majorHAnsi" w:eastAsiaTheme="majorHAnsi" w:hAnsiTheme="majorHAnsi"/>
          <w:sz w:val="22"/>
          <w:szCs w:val="22"/>
        </w:rPr>
        <w:t xml:space="preserve">red </w:t>
      </w:r>
      <w:r w:rsidR="0042635B">
        <w:rPr>
          <w:rFonts w:asciiTheme="majorHAnsi" w:eastAsiaTheme="majorHAnsi" w:hAnsiTheme="majorHAnsi" w:hint="eastAsia"/>
          <w:sz w:val="22"/>
          <w:szCs w:val="22"/>
        </w:rPr>
        <w:t>fluorescence</w:t>
      </w:r>
      <w:r w:rsidR="008A7C66">
        <w:rPr>
          <w:rFonts w:asciiTheme="majorHAnsi" w:eastAsiaTheme="majorHAnsi" w:hAnsiTheme="majorHAnsi"/>
          <w:sz w:val="22"/>
          <w:szCs w:val="22"/>
        </w:rPr>
        <w:t xml:space="preserve">, </w:t>
      </w:r>
      <w:r w:rsidR="00F963FC">
        <w:rPr>
          <w:rFonts w:asciiTheme="majorHAnsi" w:eastAsiaTheme="majorHAnsi" w:hAnsiTheme="majorHAnsi"/>
          <w:sz w:val="22"/>
          <w:szCs w:val="22"/>
        </w:rPr>
        <w:t>while at the same time the</w:t>
      </w:r>
      <w:r w:rsidR="00F06F19" w:rsidRPr="008B0204">
        <w:rPr>
          <w:rFonts w:asciiTheme="majorHAnsi" w:eastAsiaTheme="majorHAnsi" w:hAnsiTheme="majorHAnsi" w:hint="eastAsia"/>
          <w:sz w:val="22"/>
          <w:szCs w:val="22"/>
        </w:rPr>
        <w:t xml:space="preserve"> </w:t>
      </w:r>
      <w:r w:rsidR="00F06F19" w:rsidRPr="008B0204">
        <w:rPr>
          <w:rFonts w:asciiTheme="majorHAnsi" w:eastAsiaTheme="majorHAnsi" w:hAnsiTheme="majorHAnsi"/>
          <w:sz w:val="22"/>
          <w:szCs w:val="22"/>
        </w:rPr>
        <w:t>lux</w:t>
      </w:r>
      <w:r w:rsidR="00F963FC">
        <w:rPr>
          <w:rFonts w:asciiTheme="majorHAnsi" w:eastAsiaTheme="majorHAnsi" w:hAnsiTheme="majorHAnsi"/>
          <w:sz w:val="22"/>
          <w:szCs w:val="22"/>
        </w:rPr>
        <w:t>L gene is expressed for producing AHL as a cell-cell communication medium</w:t>
      </w:r>
      <w:r w:rsidR="00887626" w:rsidRPr="008B0204">
        <w:rPr>
          <w:rFonts w:asciiTheme="majorHAnsi" w:eastAsiaTheme="majorHAnsi" w:hAnsiTheme="majorHAnsi" w:hint="eastAsia"/>
          <w:sz w:val="22"/>
          <w:szCs w:val="22"/>
        </w:rPr>
        <w:t>.</w:t>
      </w:r>
      <w:r w:rsidR="00887626" w:rsidRPr="008B0204">
        <w:rPr>
          <w:rFonts w:asciiTheme="majorHAnsi" w:eastAsiaTheme="majorHAnsi" w:hAnsiTheme="majorHAnsi"/>
          <w:sz w:val="22"/>
          <w:szCs w:val="22"/>
        </w:rPr>
        <w:t xml:space="preserve"> </w:t>
      </w:r>
      <w:r w:rsidR="00F963FC">
        <w:rPr>
          <w:rFonts w:asciiTheme="majorHAnsi" w:eastAsiaTheme="majorHAnsi" w:hAnsiTheme="majorHAnsi"/>
          <w:sz w:val="22"/>
          <w:szCs w:val="22"/>
        </w:rPr>
        <w:t>The r</w:t>
      </w:r>
      <w:r w:rsidR="006B2242" w:rsidRPr="008B0204">
        <w:rPr>
          <w:rFonts w:asciiTheme="majorHAnsi" w:eastAsiaTheme="majorHAnsi" w:hAnsiTheme="majorHAnsi"/>
          <w:sz w:val="22"/>
          <w:szCs w:val="22"/>
        </w:rPr>
        <w:t>eceiver cell</w:t>
      </w:r>
      <w:r w:rsidR="00F963FC">
        <w:rPr>
          <w:rFonts w:asciiTheme="majorHAnsi" w:eastAsiaTheme="majorHAnsi" w:hAnsiTheme="majorHAnsi"/>
          <w:sz w:val="22"/>
          <w:szCs w:val="22"/>
        </w:rPr>
        <w:t xml:space="preserve"> has the luxR </w:t>
      </w:r>
      <w:r w:rsidR="008A7C66">
        <w:rPr>
          <w:rFonts w:asciiTheme="majorHAnsi" w:eastAsiaTheme="majorHAnsi" w:hAnsiTheme="majorHAnsi"/>
          <w:sz w:val="22"/>
          <w:szCs w:val="22"/>
        </w:rPr>
        <w:t xml:space="preserve">gene </w:t>
      </w:r>
      <w:r w:rsidR="00F963FC">
        <w:rPr>
          <w:rFonts w:asciiTheme="majorHAnsi" w:eastAsiaTheme="majorHAnsi" w:hAnsiTheme="majorHAnsi"/>
          <w:sz w:val="22"/>
          <w:szCs w:val="22"/>
        </w:rPr>
        <w:t xml:space="preserve">and its downstream gfp gene so that it can detect </w:t>
      </w:r>
      <w:r w:rsidR="008A7C66">
        <w:rPr>
          <w:rFonts w:asciiTheme="majorHAnsi" w:eastAsiaTheme="majorHAnsi" w:hAnsiTheme="majorHAnsi"/>
          <w:sz w:val="22"/>
          <w:szCs w:val="22"/>
        </w:rPr>
        <w:t xml:space="preserve">the </w:t>
      </w:r>
      <w:r w:rsidR="00F963FC">
        <w:rPr>
          <w:rFonts w:asciiTheme="majorHAnsi" w:eastAsiaTheme="majorHAnsi" w:hAnsiTheme="majorHAnsi"/>
          <w:sz w:val="22"/>
          <w:szCs w:val="22"/>
        </w:rPr>
        <w:t>AHL produced by the</w:t>
      </w:r>
      <w:r w:rsidR="006B2242" w:rsidRPr="008B0204">
        <w:rPr>
          <w:rFonts w:asciiTheme="majorHAnsi" w:eastAsiaTheme="majorHAnsi" w:hAnsiTheme="majorHAnsi" w:hint="eastAsia"/>
          <w:sz w:val="22"/>
          <w:szCs w:val="22"/>
        </w:rPr>
        <w:t xml:space="preserve"> sender cell</w:t>
      </w:r>
      <w:r w:rsidR="00F963FC">
        <w:rPr>
          <w:rFonts w:asciiTheme="majorHAnsi" w:eastAsiaTheme="majorHAnsi" w:hAnsiTheme="majorHAnsi"/>
          <w:sz w:val="22"/>
          <w:szCs w:val="22"/>
        </w:rPr>
        <w:t xml:space="preserve"> and produce </w:t>
      </w:r>
      <w:r w:rsidR="008A7C66">
        <w:rPr>
          <w:rFonts w:asciiTheme="majorHAnsi" w:eastAsiaTheme="majorHAnsi" w:hAnsiTheme="majorHAnsi"/>
          <w:sz w:val="22"/>
          <w:szCs w:val="22"/>
        </w:rPr>
        <w:t xml:space="preserve">the </w:t>
      </w:r>
      <w:r w:rsidR="00F963FC">
        <w:rPr>
          <w:rFonts w:asciiTheme="majorHAnsi" w:eastAsiaTheme="majorHAnsi" w:hAnsiTheme="majorHAnsi"/>
          <w:sz w:val="22"/>
          <w:szCs w:val="22"/>
        </w:rPr>
        <w:t>green fluorescence</w:t>
      </w:r>
      <w:r w:rsidR="00887626" w:rsidRPr="008B0204">
        <w:rPr>
          <w:rFonts w:asciiTheme="majorHAnsi" w:eastAsiaTheme="majorHAnsi" w:hAnsiTheme="majorHAnsi" w:hint="eastAsia"/>
          <w:sz w:val="22"/>
          <w:szCs w:val="22"/>
        </w:rPr>
        <w:t>.</w:t>
      </w:r>
      <w:r w:rsidR="00887626" w:rsidRPr="008B0204">
        <w:rPr>
          <w:rFonts w:asciiTheme="majorHAnsi" w:eastAsiaTheme="majorHAnsi" w:hAnsiTheme="majorHAnsi"/>
          <w:sz w:val="22"/>
          <w:szCs w:val="22"/>
        </w:rPr>
        <w:t xml:space="preserve"> </w:t>
      </w:r>
      <w:r w:rsidR="004133B4">
        <w:rPr>
          <w:rFonts w:asciiTheme="majorHAnsi" w:eastAsiaTheme="majorHAnsi" w:hAnsiTheme="majorHAnsi"/>
          <w:sz w:val="22"/>
          <w:szCs w:val="22"/>
        </w:rPr>
        <w:t xml:space="preserve">First, the two cell types were co-cultured, each with its own seed ratio, and the effects on amplifying the fluorescence signal according to the detection of phenol compounds were </w:t>
      </w:r>
      <w:r w:rsidR="00DF1152">
        <w:rPr>
          <w:rFonts w:asciiTheme="majorHAnsi" w:eastAsiaTheme="majorHAnsi" w:hAnsiTheme="majorHAnsi"/>
          <w:sz w:val="22"/>
          <w:szCs w:val="22"/>
        </w:rPr>
        <w:t xml:space="preserve">verified </w:t>
      </w:r>
      <w:r w:rsidR="004F609F" w:rsidRPr="008B0204">
        <w:rPr>
          <w:rFonts w:asciiTheme="majorHAnsi" w:eastAsiaTheme="majorHAnsi" w:hAnsiTheme="majorHAnsi" w:hint="eastAsia"/>
          <w:sz w:val="22"/>
          <w:szCs w:val="22"/>
        </w:rPr>
        <w:t>(</w:t>
      </w:r>
      <w:r w:rsidR="00D55B8E">
        <w:rPr>
          <w:rFonts w:asciiTheme="majorHAnsi" w:eastAsiaTheme="majorHAnsi" w:hAnsiTheme="majorHAnsi" w:hint="eastAsia"/>
          <w:sz w:val="22"/>
          <w:szCs w:val="22"/>
        </w:rPr>
        <w:t>Figure</w:t>
      </w:r>
      <w:r w:rsidR="004F609F" w:rsidRPr="008B0204">
        <w:rPr>
          <w:rFonts w:asciiTheme="majorHAnsi" w:eastAsiaTheme="majorHAnsi" w:hAnsiTheme="majorHAnsi" w:hint="eastAsia"/>
          <w:sz w:val="22"/>
          <w:szCs w:val="22"/>
        </w:rPr>
        <w:t xml:space="preserve"> </w:t>
      </w:r>
      <w:r w:rsidR="009D38E9" w:rsidRPr="008B0204">
        <w:rPr>
          <w:rFonts w:asciiTheme="majorHAnsi" w:eastAsiaTheme="majorHAnsi" w:hAnsiTheme="majorHAnsi"/>
          <w:sz w:val="22"/>
          <w:szCs w:val="22"/>
        </w:rPr>
        <w:t xml:space="preserve">1 </w:t>
      </w:r>
      <w:r w:rsidR="00531E98" w:rsidRPr="008B0204">
        <w:rPr>
          <w:rFonts w:asciiTheme="majorHAnsi" w:eastAsiaTheme="majorHAnsi" w:hAnsiTheme="majorHAnsi" w:hint="eastAsia"/>
          <w:sz w:val="22"/>
          <w:szCs w:val="22"/>
        </w:rPr>
        <w:t>B</w:t>
      </w:r>
      <w:r w:rsidR="004F609F" w:rsidRPr="008B0204">
        <w:rPr>
          <w:rFonts w:asciiTheme="majorHAnsi" w:eastAsiaTheme="majorHAnsi" w:hAnsiTheme="majorHAnsi"/>
          <w:sz w:val="22"/>
          <w:szCs w:val="22"/>
        </w:rPr>
        <w:t>)</w:t>
      </w:r>
      <w:r w:rsidR="004F609F" w:rsidRPr="008B0204">
        <w:rPr>
          <w:rFonts w:asciiTheme="majorHAnsi" w:eastAsiaTheme="majorHAnsi" w:hAnsiTheme="majorHAnsi" w:hint="eastAsia"/>
          <w:sz w:val="22"/>
          <w:szCs w:val="22"/>
        </w:rPr>
        <w:t>.</w:t>
      </w:r>
      <w:r w:rsidR="004F609F" w:rsidRPr="008B0204">
        <w:rPr>
          <w:rFonts w:asciiTheme="majorHAnsi" w:eastAsiaTheme="majorHAnsi" w:hAnsiTheme="majorHAnsi"/>
          <w:sz w:val="22"/>
          <w:szCs w:val="22"/>
        </w:rPr>
        <w:t xml:space="preserve"> </w:t>
      </w:r>
      <w:r w:rsidR="004133B4">
        <w:rPr>
          <w:rFonts w:asciiTheme="majorHAnsi" w:eastAsiaTheme="majorHAnsi" w:hAnsiTheme="majorHAnsi"/>
          <w:sz w:val="22"/>
          <w:szCs w:val="22"/>
        </w:rPr>
        <w:t>For the co-culture of the s</w:t>
      </w:r>
      <w:r w:rsidR="004D1A89" w:rsidRPr="008B0204">
        <w:rPr>
          <w:rFonts w:asciiTheme="majorHAnsi" w:eastAsiaTheme="majorHAnsi" w:hAnsiTheme="majorHAnsi"/>
          <w:sz w:val="22"/>
          <w:szCs w:val="22"/>
        </w:rPr>
        <w:t>ender</w:t>
      </w:r>
      <w:r w:rsidR="004133B4">
        <w:rPr>
          <w:rFonts w:asciiTheme="majorHAnsi" w:eastAsiaTheme="majorHAnsi" w:hAnsiTheme="majorHAnsi"/>
          <w:sz w:val="22"/>
          <w:szCs w:val="22"/>
        </w:rPr>
        <w:t xml:space="preserve"> and </w:t>
      </w:r>
      <w:r w:rsidR="00DF1152">
        <w:rPr>
          <w:rFonts w:asciiTheme="majorHAnsi" w:eastAsiaTheme="majorHAnsi" w:hAnsiTheme="majorHAnsi"/>
          <w:sz w:val="22"/>
          <w:szCs w:val="22"/>
        </w:rPr>
        <w:t xml:space="preserve">the </w:t>
      </w:r>
      <w:r w:rsidR="004133B4">
        <w:rPr>
          <w:rFonts w:asciiTheme="majorHAnsi" w:eastAsiaTheme="majorHAnsi" w:hAnsiTheme="majorHAnsi"/>
          <w:sz w:val="22"/>
          <w:szCs w:val="22"/>
        </w:rPr>
        <w:t>r</w:t>
      </w:r>
      <w:r w:rsidR="004D1A89" w:rsidRPr="008B0204">
        <w:rPr>
          <w:rFonts w:asciiTheme="majorHAnsi" w:eastAsiaTheme="majorHAnsi" w:hAnsiTheme="majorHAnsi"/>
          <w:sz w:val="22"/>
          <w:szCs w:val="22"/>
        </w:rPr>
        <w:t>eceiver</w:t>
      </w:r>
      <w:r w:rsidR="004133B4">
        <w:rPr>
          <w:rFonts w:asciiTheme="majorHAnsi" w:eastAsiaTheme="majorHAnsi" w:hAnsiTheme="majorHAnsi"/>
          <w:sz w:val="22"/>
          <w:szCs w:val="22"/>
        </w:rPr>
        <w:t xml:space="preserve"> cells, the inoculation ratio for each cell type was divided into</w:t>
      </w:r>
      <w:r w:rsidR="004D1A89" w:rsidRPr="008B0204">
        <w:rPr>
          <w:rFonts w:asciiTheme="majorHAnsi" w:eastAsiaTheme="majorHAnsi" w:hAnsiTheme="majorHAnsi"/>
          <w:sz w:val="22"/>
          <w:szCs w:val="22"/>
        </w:rPr>
        <w:t xml:space="preserve"> 0, 5, 10, 15, 20</w:t>
      </w:r>
      <w:r w:rsidR="004133B4">
        <w:rPr>
          <w:rFonts w:asciiTheme="majorHAnsi" w:eastAsiaTheme="majorHAnsi" w:hAnsiTheme="majorHAnsi"/>
          <w:sz w:val="22"/>
          <w:szCs w:val="22"/>
        </w:rPr>
        <w:t xml:space="preserve"> </w:t>
      </w:r>
      <w:r w:rsidR="00856629"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4133B4">
        <w:rPr>
          <w:rFonts w:asciiTheme="majorHAnsi" w:eastAsiaTheme="majorHAnsi" w:hAnsiTheme="majorHAnsi"/>
          <w:sz w:val="22"/>
          <w:szCs w:val="22"/>
        </w:rPr>
        <w:t xml:space="preserve"> and added to</w:t>
      </w:r>
      <w:r w:rsidR="004D1A89" w:rsidRPr="008B0204">
        <w:rPr>
          <w:rFonts w:asciiTheme="majorHAnsi" w:eastAsiaTheme="majorHAnsi" w:hAnsiTheme="majorHAnsi" w:hint="eastAsia"/>
          <w:sz w:val="22"/>
          <w:szCs w:val="22"/>
        </w:rPr>
        <w:t xml:space="preserve"> </w:t>
      </w:r>
      <w:r w:rsidR="00706C8A">
        <w:rPr>
          <w:rFonts w:asciiTheme="majorHAnsi" w:eastAsiaTheme="majorHAnsi" w:hAnsiTheme="majorHAnsi"/>
          <w:sz w:val="22"/>
          <w:szCs w:val="22"/>
        </w:rPr>
        <w:t xml:space="preserve">the </w:t>
      </w:r>
      <w:r w:rsidR="004D1A89" w:rsidRPr="008B0204">
        <w:rPr>
          <w:rFonts w:asciiTheme="majorHAnsi" w:eastAsiaTheme="majorHAnsi" w:hAnsiTheme="majorHAnsi"/>
          <w:sz w:val="22"/>
          <w:szCs w:val="22"/>
        </w:rPr>
        <w:t>1</w:t>
      </w:r>
      <w:r w:rsidR="004133B4">
        <w:rPr>
          <w:rFonts w:asciiTheme="majorHAnsi" w:eastAsiaTheme="majorHAnsi" w:hAnsiTheme="majorHAnsi"/>
          <w:sz w:val="22"/>
          <w:szCs w:val="22"/>
        </w:rPr>
        <w:t xml:space="preserve"> </w:t>
      </w:r>
      <w:r w:rsidR="00706C8A">
        <w:rPr>
          <w:rFonts w:asciiTheme="majorHAnsi" w:eastAsiaTheme="majorHAnsi" w:hAnsiTheme="majorHAnsi"/>
          <w:sz w:val="22"/>
          <w:szCs w:val="22"/>
        </w:rPr>
        <w:t>mL</w:t>
      </w:r>
      <w:r w:rsidR="004D1A89" w:rsidRPr="008B0204">
        <w:rPr>
          <w:rFonts w:asciiTheme="majorHAnsi" w:eastAsiaTheme="majorHAnsi" w:hAnsiTheme="majorHAnsi"/>
          <w:sz w:val="22"/>
          <w:szCs w:val="22"/>
        </w:rPr>
        <w:t xml:space="preserve"> </w:t>
      </w:r>
      <w:r w:rsidR="00EA772E">
        <w:rPr>
          <w:rFonts w:asciiTheme="majorHAnsi" w:eastAsiaTheme="majorHAnsi" w:hAnsiTheme="majorHAnsi"/>
          <w:sz w:val="22"/>
          <w:szCs w:val="22"/>
        </w:rPr>
        <w:t>culture medium to make up the final</w:t>
      </w:r>
      <w:r w:rsidR="004D1A89" w:rsidRPr="008B0204">
        <w:rPr>
          <w:rFonts w:asciiTheme="majorHAnsi" w:eastAsiaTheme="majorHAnsi" w:hAnsiTheme="majorHAnsi" w:hint="eastAsia"/>
          <w:sz w:val="22"/>
          <w:szCs w:val="22"/>
        </w:rPr>
        <w:t xml:space="preserve"> </w:t>
      </w:r>
      <w:r w:rsidR="004D1A89" w:rsidRPr="008B0204">
        <w:rPr>
          <w:rFonts w:asciiTheme="majorHAnsi" w:eastAsiaTheme="majorHAnsi" w:hAnsiTheme="majorHAnsi"/>
          <w:sz w:val="22"/>
          <w:szCs w:val="22"/>
        </w:rPr>
        <w:t>40</w:t>
      </w:r>
      <w:r w:rsidR="00EA772E">
        <w:rPr>
          <w:rFonts w:asciiTheme="majorHAnsi" w:eastAsiaTheme="majorHAnsi" w:hAnsiTheme="majorHAnsi"/>
          <w:sz w:val="22"/>
          <w:szCs w:val="22"/>
        </w:rPr>
        <w:t xml:space="preserve"> </w:t>
      </w:r>
      <w:r w:rsidR="004D1A89" w:rsidRPr="008B0204">
        <w:rPr>
          <w:rFonts w:asciiTheme="majorHAnsi" w:eastAsiaTheme="majorHAnsi" w:hAnsiTheme="majorHAnsi"/>
          <w:sz w:val="22"/>
          <w:szCs w:val="22"/>
        </w:rPr>
        <w:t>mL</w:t>
      </w:r>
      <w:r w:rsidR="00EA772E">
        <w:rPr>
          <w:rFonts w:asciiTheme="majorHAnsi" w:eastAsiaTheme="majorHAnsi" w:hAnsiTheme="majorHAnsi"/>
          <w:sz w:val="22"/>
          <w:szCs w:val="22"/>
        </w:rPr>
        <w:t>, after which the fluores</w:t>
      </w:r>
      <w:r w:rsidR="00DF1152">
        <w:rPr>
          <w:rFonts w:asciiTheme="majorHAnsi" w:eastAsiaTheme="majorHAnsi" w:hAnsiTheme="majorHAnsi"/>
          <w:sz w:val="22"/>
          <w:szCs w:val="22"/>
        </w:rPr>
        <w:t>cence strength in nine different</w:t>
      </w:r>
      <w:r w:rsidR="00EA772E">
        <w:rPr>
          <w:rFonts w:asciiTheme="majorHAnsi" w:eastAsiaTheme="majorHAnsi" w:hAnsiTheme="majorHAnsi"/>
          <w:sz w:val="22"/>
          <w:szCs w:val="22"/>
        </w:rPr>
        <w:t xml:space="preserve"> cases were compared. The </w:t>
      </w:r>
      <w:r w:rsidR="00DF1152">
        <w:rPr>
          <w:rFonts w:asciiTheme="majorHAnsi" w:eastAsiaTheme="majorHAnsi" w:hAnsiTheme="majorHAnsi"/>
          <w:sz w:val="22"/>
          <w:szCs w:val="22"/>
        </w:rPr>
        <w:t xml:space="preserve">cells were treated with the </w:t>
      </w:r>
      <w:r w:rsidR="00EA772E">
        <w:rPr>
          <w:rFonts w:asciiTheme="majorHAnsi" w:eastAsiaTheme="majorHAnsi" w:hAnsiTheme="majorHAnsi"/>
          <w:sz w:val="22"/>
          <w:szCs w:val="22"/>
        </w:rPr>
        <w:t xml:space="preserve">final concentration of </w:t>
      </w:r>
      <w:r w:rsidR="00EA772E" w:rsidRPr="008B0204">
        <w:rPr>
          <w:rFonts w:asciiTheme="majorHAnsi" w:eastAsiaTheme="majorHAnsi" w:hAnsiTheme="majorHAnsi"/>
          <w:sz w:val="22"/>
          <w:szCs w:val="22"/>
        </w:rPr>
        <w:t>100</w:t>
      </w:r>
      <w:r w:rsidR="00EA772E">
        <w:rPr>
          <w:rFonts w:asciiTheme="majorHAnsi" w:eastAsiaTheme="majorHAnsi" w:hAnsiTheme="majorHAnsi"/>
          <w:sz w:val="22"/>
          <w:szCs w:val="22"/>
        </w:rPr>
        <w:t xml:space="preserve"> </w:t>
      </w:r>
      <w:r w:rsidR="00EA772E" w:rsidRPr="008B0204">
        <w:rPr>
          <w:rFonts w:asciiTheme="majorHAnsi" w:eastAsiaTheme="majorHAnsi" w:hAnsiTheme="majorHAnsi"/>
          <w:sz w:val="22"/>
          <w:szCs w:val="22"/>
        </w:rPr>
        <w:sym w:font="Symbol" w:char="F06D"/>
      </w:r>
      <w:r w:rsidR="00EA772E">
        <w:rPr>
          <w:rFonts w:asciiTheme="majorHAnsi" w:eastAsiaTheme="majorHAnsi" w:hAnsiTheme="majorHAnsi"/>
          <w:sz w:val="22"/>
          <w:szCs w:val="22"/>
        </w:rPr>
        <w:t>M p</w:t>
      </w:r>
      <w:r w:rsidR="00667280" w:rsidRPr="008B0204">
        <w:rPr>
          <w:rFonts w:asciiTheme="majorHAnsi" w:eastAsiaTheme="majorHAnsi" w:hAnsiTheme="majorHAnsi"/>
          <w:sz w:val="22"/>
          <w:szCs w:val="22"/>
        </w:rPr>
        <w:t>henol</w:t>
      </w:r>
      <w:r w:rsidR="00EA772E">
        <w:rPr>
          <w:rFonts w:asciiTheme="majorHAnsi" w:eastAsiaTheme="majorHAnsi" w:hAnsiTheme="majorHAnsi"/>
          <w:sz w:val="22"/>
          <w:szCs w:val="22"/>
        </w:rPr>
        <w:t xml:space="preserve"> </w:t>
      </w:r>
      <w:r w:rsidR="00706C8A">
        <w:rPr>
          <w:rFonts w:asciiTheme="majorHAnsi" w:eastAsiaTheme="majorHAnsi" w:hAnsiTheme="majorHAnsi"/>
          <w:sz w:val="22"/>
          <w:szCs w:val="22"/>
        </w:rPr>
        <w:t>with</w:t>
      </w:r>
      <w:r w:rsidR="00EA772E">
        <w:rPr>
          <w:rFonts w:asciiTheme="majorHAnsi" w:eastAsiaTheme="majorHAnsi" w:hAnsiTheme="majorHAnsi"/>
          <w:sz w:val="22"/>
          <w:szCs w:val="22"/>
        </w:rPr>
        <w:t xml:space="preserve"> the</w:t>
      </w:r>
      <w:r w:rsidR="00667280" w:rsidRPr="008B0204">
        <w:rPr>
          <w:rFonts w:asciiTheme="majorHAnsi" w:eastAsiaTheme="majorHAnsi" w:hAnsiTheme="majorHAnsi" w:hint="eastAsia"/>
          <w:sz w:val="22"/>
          <w:szCs w:val="22"/>
        </w:rPr>
        <w:t xml:space="preserve"> </w:t>
      </w:r>
      <w:r w:rsidR="00667280" w:rsidRPr="008B0204">
        <w:rPr>
          <w:rFonts w:asciiTheme="majorHAnsi" w:eastAsiaTheme="majorHAnsi" w:hAnsiTheme="majorHAnsi"/>
          <w:sz w:val="22"/>
          <w:szCs w:val="22"/>
        </w:rPr>
        <w:t>seed</w:t>
      </w:r>
      <w:r w:rsidR="00EA772E">
        <w:rPr>
          <w:rFonts w:asciiTheme="majorHAnsi" w:eastAsiaTheme="majorHAnsi" w:hAnsiTheme="majorHAnsi"/>
          <w:sz w:val="22"/>
          <w:szCs w:val="22"/>
        </w:rPr>
        <w:t>. Following the 15-hour culture at</w:t>
      </w:r>
      <w:r w:rsidR="00667280" w:rsidRPr="008B0204">
        <w:rPr>
          <w:rFonts w:asciiTheme="majorHAnsi" w:eastAsiaTheme="majorHAnsi" w:hAnsiTheme="majorHAnsi"/>
          <w:sz w:val="22"/>
          <w:szCs w:val="22"/>
        </w:rPr>
        <w:t xml:space="preserve"> </w:t>
      </w:r>
      <w:r w:rsidR="00886B99" w:rsidRPr="008B0204">
        <w:rPr>
          <w:rFonts w:asciiTheme="majorHAnsi" w:eastAsiaTheme="majorHAnsi" w:hAnsiTheme="majorHAnsi"/>
          <w:sz w:val="22"/>
          <w:szCs w:val="22"/>
        </w:rPr>
        <w:t>30</w:t>
      </w:r>
      <w:r w:rsidR="00EA772E">
        <w:rPr>
          <w:rFonts w:asciiTheme="majorHAnsi" w:eastAsiaTheme="majorHAnsi" w:hAnsiTheme="majorHAnsi"/>
          <w:sz w:val="22"/>
          <w:szCs w:val="22"/>
        </w:rPr>
        <w:t xml:space="preserve">°C, the fluorescence was measured, and the highest expression of green fluorescence was exhibited by the ratio of </w:t>
      </w:r>
      <w:r w:rsidR="004D1A89" w:rsidRPr="008B0204">
        <w:rPr>
          <w:rFonts w:asciiTheme="majorHAnsi" w:eastAsiaTheme="majorHAnsi" w:hAnsiTheme="majorHAnsi"/>
          <w:sz w:val="22"/>
          <w:szCs w:val="22"/>
        </w:rPr>
        <w:t>15</w:t>
      </w:r>
      <w:r w:rsidR="00EA772E">
        <w:rPr>
          <w:rFonts w:asciiTheme="majorHAnsi" w:eastAsiaTheme="majorHAnsi" w:hAnsiTheme="majorHAnsi"/>
          <w:sz w:val="22"/>
          <w:szCs w:val="22"/>
        </w:rPr>
        <w:t xml:space="preserve"> </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EA772E">
        <w:rPr>
          <w:rFonts w:asciiTheme="majorHAnsi" w:eastAsiaTheme="majorHAnsi" w:hAnsiTheme="majorHAnsi"/>
          <w:sz w:val="22"/>
          <w:szCs w:val="22"/>
        </w:rPr>
        <w:t xml:space="preserve"> sender and</w:t>
      </w:r>
      <w:r w:rsidR="004D1A89" w:rsidRPr="008B0204">
        <w:rPr>
          <w:rFonts w:asciiTheme="majorHAnsi" w:eastAsiaTheme="majorHAnsi" w:hAnsiTheme="majorHAnsi"/>
          <w:sz w:val="22"/>
          <w:szCs w:val="22"/>
        </w:rPr>
        <w:t xml:space="preserve"> 25</w:t>
      </w:r>
      <w:r w:rsidR="00EA772E">
        <w:rPr>
          <w:rFonts w:asciiTheme="majorHAnsi" w:eastAsiaTheme="majorHAnsi" w:hAnsiTheme="majorHAnsi"/>
          <w:sz w:val="22"/>
          <w:szCs w:val="22"/>
        </w:rPr>
        <w:t xml:space="preserve"> </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EA772E">
        <w:rPr>
          <w:rFonts w:asciiTheme="majorHAnsi" w:eastAsiaTheme="majorHAnsi" w:hAnsiTheme="majorHAnsi"/>
          <w:sz w:val="22"/>
          <w:szCs w:val="22"/>
        </w:rPr>
        <w:t xml:space="preserve"> receiver</w:t>
      </w:r>
      <w:r w:rsidR="004D1A89" w:rsidRPr="008B0204">
        <w:rPr>
          <w:rFonts w:asciiTheme="majorHAnsi" w:eastAsiaTheme="majorHAnsi" w:hAnsiTheme="majorHAnsi"/>
          <w:sz w:val="22"/>
          <w:szCs w:val="22"/>
        </w:rPr>
        <w:t>.</w:t>
      </w:r>
      <w:r w:rsidR="00667280" w:rsidRPr="008B0204">
        <w:rPr>
          <w:rFonts w:asciiTheme="majorHAnsi" w:eastAsiaTheme="majorHAnsi" w:hAnsiTheme="majorHAnsi"/>
          <w:sz w:val="22"/>
          <w:szCs w:val="22"/>
        </w:rPr>
        <w:t xml:space="preserve"> </w:t>
      </w:r>
      <w:r w:rsidR="00EA772E">
        <w:rPr>
          <w:rFonts w:asciiTheme="majorHAnsi" w:eastAsiaTheme="majorHAnsi" w:hAnsiTheme="majorHAnsi"/>
          <w:sz w:val="22"/>
          <w:szCs w:val="22"/>
        </w:rPr>
        <w:t>Next, the signal strength of the whole cell system composed solely of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sender-receiver</w:t>
      </w:r>
      <w:r w:rsidR="00886B99"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and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dmpR</w:t>
      </w:r>
      <w:r w:rsidR="00EA772E">
        <w:rPr>
          <w:rFonts w:asciiTheme="majorHAnsi" w:eastAsiaTheme="majorHAnsi" w:hAnsiTheme="majorHAnsi"/>
          <w:sz w:val="22"/>
          <w:szCs w:val="22"/>
        </w:rPr>
        <w:t xml:space="preserve"> and</w:t>
      </w:r>
      <w:r w:rsidR="00886B99" w:rsidRPr="008B0204">
        <w:rPr>
          <w:rFonts w:asciiTheme="majorHAnsi" w:eastAsiaTheme="majorHAnsi" w:hAnsiTheme="majorHAnsi" w:hint="eastAsia"/>
          <w:sz w:val="22"/>
          <w:szCs w:val="22"/>
        </w:rPr>
        <w:t xml:space="preserve"> </w:t>
      </w:r>
      <w:r w:rsidR="00EA772E">
        <w:rPr>
          <w:rFonts w:asciiTheme="majorHAnsi" w:eastAsiaTheme="majorHAnsi" w:hAnsiTheme="majorHAnsi"/>
          <w:sz w:val="22"/>
          <w:szCs w:val="22"/>
        </w:rPr>
        <w:t>gfp genes</w:t>
      </w:r>
      <w:r w:rsidR="00DF1152">
        <w:rPr>
          <w:rFonts w:asciiTheme="majorHAnsi" w:eastAsiaTheme="majorHAnsi" w:hAnsiTheme="majorHAnsi"/>
          <w:sz w:val="22"/>
          <w:szCs w:val="22"/>
        </w:rPr>
        <w:t>,</w:t>
      </w:r>
      <w:r w:rsidR="00EA772E">
        <w:rPr>
          <w:rFonts w:asciiTheme="majorHAnsi" w:eastAsiaTheme="majorHAnsi" w:hAnsiTheme="majorHAnsi"/>
          <w:sz w:val="22"/>
          <w:szCs w:val="22"/>
        </w:rPr>
        <w:t xml:space="preserve"> was </w:t>
      </w:r>
      <w:r w:rsidR="00E81BDD">
        <w:rPr>
          <w:rFonts w:asciiTheme="majorHAnsi" w:eastAsiaTheme="majorHAnsi" w:hAnsiTheme="majorHAnsi"/>
          <w:sz w:val="22"/>
          <w:szCs w:val="22"/>
        </w:rPr>
        <w:t>measured</w:t>
      </w:r>
      <w:r w:rsidR="00EA772E">
        <w:rPr>
          <w:rFonts w:asciiTheme="majorHAnsi" w:eastAsiaTheme="majorHAnsi" w:hAnsiTheme="majorHAnsi"/>
          <w:sz w:val="22"/>
          <w:szCs w:val="22"/>
        </w:rPr>
        <w:t xml:space="preserve">. When the </w:t>
      </w:r>
      <w:r w:rsidR="00EA772E" w:rsidRPr="008B0204">
        <w:rPr>
          <w:rFonts w:asciiTheme="majorHAnsi" w:eastAsiaTheme="majorHAnsi" w:hAnsiTheme="majorHAnsi"/>
          <w:sz w:val="22"/>
          <w:szCs w:val="22"/>
        </w:rPr>
        <w:t xml:space="preserve">sender-receiver </w:t>
      </w:r>
      <w:r w:rsidR="00EA772E">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under the finally selected optimum condition and the single whole cell sensor under the same condition were each made to react with the phenol compounds,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produced approx. twice stronger signal than the single </w:t>
      </w:r>
      <w:r w:rsidR="00886B99" w:rsidRPr="008B0204">
        <w:rPr>
          <w:rFonts w:asciiTheme="majorHAnsi" w:eastAsiaTheme="majorHAnsi" w:hAnsiTheme="majorHAnsi"/>
          <w:sz w:val="22"/>
          <w:szCs w:val="22"/>
        </w:rPr>
        <w:t xml:space="preserve">whole cell </w:t>
      </w:r>
      <w:r w:rsidR="006B52F9">
        <w:rPr>
          <w:rFonts w:asciiTheme="majorHAnsi" w:eastAsiaTheme="majorHAnsi" w:hAnsiTheme="majorHAnsi" w:hint="eastAsia"/>
          <w:sz w:val="22"/>
          <w:szCs w:val="22"/>
        </w:rPr>
        <w:t>system</w:t>
      </w:r>
      <w:r w:rsidR="00886B99"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 xml:space="preserve">1 </w:t>
      </w:r>
      <w:r w:rsidR="00FD2482" w:rsidRPr="008B0204">
        <w:rPr>
          <w:rFonts w:asciiTheme="majorHAnsi" w:eastAsiaTheme="majorHAnsi" w:hAnsiTheme="majorHAnsi"/>
          <w:sz w:val="22"/>
          <w:szCs w:val="22"/>
        </w:rPr>
        <w:t>C</w:t>
      </w:r>
      <w:r w:rsidR="00886B99" w:rsidRPr="008B0204">
        <w:rPr>
          <w:rFonts w:asciiTheme="majorHAnsi" w:eastAsiaTheme="majorHAnsi" w:hAnsiTheme="majorHAnsi"/>
          <w:sz w:val="22"/>
          <w:szCs w:val="22"/>
        </w:rPr>
        <w:t>)</w:t>
      </w:r>
      <w:r w:rsidR="00C03B46" w:rsidRPr="008B0204">
        <w:rPr>
          <w:rFonts w:asciiTheme="majorHAnsi" w:eastAsiaTheme="majorHAnsi" w:hAnsiTheme="majorHAnsi"/>
          <w:sz w:val="22"/>
          <w:szCs w:val="22"/>
        </w:rPr>
        <w:t>.</w:t>
      </w:r>
      <w:r w:rsidR="00EA772E">
        <w:rPr>
          <w:rFonts w:asciiTheme="majorHAnsi" w:eastAsiaTheme="majorHAnsi" w:hAnsiTheme="majorHAnsi"/>
          <w:sz w:val="22"/>
          <w:szCs w:val="22"/>
        </w:rPr>
        <w:t xml:space="preserve"> The res</w:t>
      </w:r>
      <w:r w:rsidR="00AD36D1">
        <w:rPr>
          <w:rFonts w:asciiTheme="majorHAnsi" w:eastAsiaTheme="majorHAnsi" w:hAnsiTheme="majorHAnsi"/>
          <w:sz w:val="22"/>
          <w:szCs w:val="22"/>
        </w:rPr>
        <w:t xml:space="preserve">ult </w:t>
      </w:r>
      <w:r w:rsidR="008A7C66">
        <w:rPr>
          <w:rFonts w:asciiTheme="majorHAnsi" w:eastAsiaTheme="majorHAnsi" w:hAnsiTheme="majorHAnsi"/>
          <w:sz w:val="22"/>
          <w:szCs w:val="22"/>
        </w:rPr>
        <w:t>comes from</w:t>
      </w:r>
      <w:r w:rsidR="00AD36D1">
        <w:rPr>
          <w:rFonts w:asciiTheme="majorHAnsi" w:eastAsiaTheme="majorHAnsi" w:hAnsiTheme="majorHAnsi"/>
          <w:sz w:val="22"/>
          <w:szCs w:val="22"/>
        </w:rPr>
        <w:t xml:space="preserve"> the difference between the phenol </w:t>
      </w:r>
      <w:r w:rsidR="00EA772E">
        <w:rPr>
          <w:rFonts w:asciiTheme="majorHAnsi" w:eastAsiaTheme="majorHAnsi" w:hAnsiTheme="majorHAnsi"/>
          <w:sz w:val="22"/>
          <w:szCs w:val="22"/>
        </w:rPr>
        <w:t xml:space="preserve">sensitivity </w:t>
      </w:r>
      <w:r w:rsidR="00AD36D1">
        <w:rPr>
          <w:rFonts w:asciiTheme="majorHAnsi" w:eastAsiaTheme="majorHAnsi" w:hAnsiTheme="majorHAnsi"/>
          <w:sz w:val="22"/>
          <w:szCs w:val="22"/>
        </w:rPr>
        <w:t>of</w:t>
      </w:r>
      <w:r w:rsidR="00886B99"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DmpR</w:t>
      </w:r>
      <w:r w:rsidR="00AD36D1">
        <w:rPr>
          <w:rFonts w:asciiTheme="majorHAnsi" w:eastAsiaTheme="majorHAnsi" w:hAnsiTheme="majorHAnsi"/>
          <w:sz w:val="22"/>
          <w:szCs w:val="22"/>
        </w:rPr>
        <w:t xml:space="preserve"> and the AHL sensitivity of</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LuxR</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1 D)</w:t>
      </w:r>
      <w:r w:rsidR="00AD36D1">
        <w:rPr>
          <w:rFonts w:asciiTheme="majorHAnsi" w:eastAsiaTheme="majorHAnsi" w:hAnsiTheme="majorHAnsi"/>
          <w:sz w:val="22"/>
          <w:szCs w:val="22"/>
        </w:rPr>
        <w:t xml:space="preserve">, which </w:t>
      </w:r>
      <w:r w:rsidR="008A7C66">
        <w:rPr>
          <w:rFonts w:asciiTheme="majorHAnsi" w:eastAsiaTheme="majorHAnsi" w:hAnsiTheme="majorHAnsi"/>
          <w:sz w:val="22"/>
          <w:szCs w:val="22"/>
        </w:rPr>
        <w:t>led to</w:t>
      </w:r>
      <w:r w:rsidR="00AD36D1">
        <w:rPr>
          <w:rFonts w:asciiTheme="majorHAnsi" w:eastAsiaTheme="majorHAnsi" w:hAnsiTheme="majorHAnsi"/>
          <w:sz w:val="22"/>
          <w:szCs w:val="22"/>
        </w:rPr>
        <w:t xml:space="preserve"> high level DmpR expression</w:t>
      </w:r>
      <w:r w:rsidR="008A7C66">
        <w:rPr>
          <w:rFonts w:asciiTheme="majorHAnsi" w:eastAsiaTheme="majorHAnsi" w:hAnsiTheme="majorHAnsi"/>
          <w:sz w:val="22"/>
          <w:szCs w:val="22"/>
        </w:rPr>
        <w:t xml:space="preserve"> induced</w:t>
      </w:r>
      <w:r w:rsidR="00AD36D1">
        <w:rPr>
          <w:rFonts w:asciiTheme="majorHAnsi" w:eastAsiaTheme="majorHAnsi" w:hAnsiTheme="majorHAnsi"/>
          <w:sz w:val="22"/>
          <w:szCs w:val="22"/>
        </w:rPr>
        <w:t xml:space="preserve"> by a </w:t>
      </w:r>
      <w:r w:rsidR="008A7C66">
        <w:rPr>
          <w:rFonts w:asciiTheme="majorHAnsi" w:eastAsiaTheme="majorHAnsi" w:hAnsiTheme="majorHAnsi"/>
          <w:sz w:val="22"/>
          <w:szCs w:val="22"/>
        </w:rPr>
        <w:t>known</w:t>
      </w:r>
      <w:r w:rsidR="00AD36D1">
        <w:rPr>
          <w:rFonts w:asciiTheme="majorHAnsi" w:eastAsiaTheme="majorHAnsi" w:hAnsiTheme="majorHAnsi"/>
          <w:sz w:val="22"/>
          <w:szCs w:val="22"/>
        </w:rPr>
        <w:t xml:space="preserve"> concentration of</w:t>
      </w:r>
      <w:r w:rsidR="0059359A" w:rsidRPr="008B0204">
        <w:rPr>
          <w:rFonts w:asciiTheme="majorHAnsi" w:eastAsiaTheme="majorHAnsi" w:hAnsiTheme="majorHAnsi" w:hint="eastAsia"/>
          <w:sz w:val="22"/>
          <w:szCs w:val="22"/>
        </w:rPr>
        <w:t xml:space="preserve"> phenol</w:t>
      </w:r>
      <w:r w:rsidR="00AD36D1">
        <w:rPr>
          <w:rFonts w:asciiTheme="majorHAnsi" w:eastAsiaTheme="majorHAnsi" w:hAnsiTheme="majorHAnsi" w:hint="eastAsia"/>
          <w:sz w:val="22"/>
          <w:szCs w:val="22"/>
        </w:rPr>
        <w:t xml:space="preserve"> through the AHL produc</w:t>
      </w:r>
      <w:r w:rsidR="00DF1152">
        <w:rPr>
          <w:rFonts w:asciiTheme="majorHAnsi" w:eastAsiaTheme="majorHAnsi" w:hAnsiTheme="majorHAnsi"/>
          <w:sz w:val="22"/>
          <w:szCs w:val="22"/>
        </w:rPr>
        <w:t>tion</w:t>
      </w:r>
      <w:r w:rsidR="00AD36D1">
        <w:rPr>
          <w:rFonts w:asciiTheme="majorHAnsi" w:eastAsiaTheme="majorHAnsi" w:hAnsiTheme="majorHAnsi" w:hint="eastAsia"/>
          <w:sz w:val="22"/>
          <w:szCs w:val="22"/>
        </w:rPr>
        <w:t xml:space="preserve"> by LuxL</w:t>
      </w:r>
      <w:r w:rsidR="00AD36D1">
        <w:rPr>
          <w:rFonts w:asciiTheme="majorHAnsi" w:eastAsiaTheme="majorHAnsi" w:hAnsiTheme="majorHAnsi"/>
          <w:sz w:val="22"/>
          <w:szCs w:val="22"/>
        </w:rPr>
        <w:t xml:space="preserve">, and the subsequent high level expression of </w:t>
      </w:r>
      <w:r w:rsidR="008A7C66">
        <w:rPr>
          <w:rFonts w:asciiTheme="majorHAnsi" w:eastAsiaTheme="majorHAnsi" w:hAnsiTheme="majorHAnsi"/>
          <w:sz w:val="22"/>
          <w:szCs w:val="22"/>
        </w:rPr>
        <w:t xml:space="preserve">gfp, indicating </w:t>
      </w:r>
      <w:r w:rsidR="00E81BDD">
        <w:rPr>
          <w:rFonts w:asciiTheme="majorHAnsi" w:eastAsiaTheme="majorHAnsi" w:hAnsiTheme="majorHAnsi"/>
          <w:sz w:val="22"/>
          <w:szCs w:val="22"/>
        </w:rPr>
        <w:t>the enhanced</w:t>
      </w:r>
      <w:r w:rsidR="00AD36D1">
        <w:rPr>
          <w:rFonts w:asciiTheme="majorHAnsi" w:eastAsiaTheme="majorHAnsi" w:hAnsiTheme="majorHAnsi"/>
          <w:sz w:val="22"/>
          <w:szCs w:val="22"/>
        </w:rPr>
        <w:t xml:space="preserve"> visualization of biohazard detection</w:t>
      </w:r>
      <w:r w:rsidR="00DF1152">
        <w:rPr>
          <w:rFonts w:asciiTheme="majorHAnsi" w:eastAsiaTheme="majorHAnsi" w:hAnsiTheme="majorHAnsi" w:hint="eastAsia"/>
          <w:sz w:val="22"/>
          <w:szCs w:val="22"/>
        </w:rPr>
        <w:t>.</w:t>
      </w:r>
    </w:p>
    <w:p w:rsidR="00215F94" w:rsidRPr="008B0204" w:rsidRDefault="002654FD"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In addition, the</w:t>
      </w:r>
      <w:r w:rsidR="003D77BC">
        <w:rPr>
          <w:rFonts w:asciiTheme="majorHAnsi" w:eastAsiaTheme="majorHAnsi" w:hAnsiTheme="majorHAnsi"/>
          <w:sz w:val="22"/>
          <w:szCs w:val="22"/>
        </w:rPr>
        <w:t xml:space="preserve"> advantage of the system </w:t>
      </w:r>
      <w:r w:rsidR="00E81BDD">
        <w:rPr>
          <w:rFonts w:asciiTheme="majorHAnsi" w:eastAsiaTheme="majorHAnsi" w:hAnsiTheme="majorHAnsi"/>
          <w:sz w:val="22"/>
          <w:szCs w:val="22"/>
        </w:rPr>
        <w:t>having</w:t>
      </w:r>
      <w:r w:rsidR="003D77BC">
        <w:rPr>
          <w:rFonts w:asciiTheme="majorHAnsi" w:eastAsiaTheme="majorHAnsi" w:hAnsiTheme="majorHAnsi"/>
          <w:sz w:val="22"/>
          <w:szCs w:val="22"/>
        </w:rPr>
        <w:t xml:space="preserve"> separate modules of </w:t>
      </w:r>
      <w:r w:rsidR="00215F94" w:rsidRPr="008B0204">
        <w:rPr>
          <w:rFonts w:asciiTheme="majorHAnsi" w:eastAsiaTheme="majorHAnsi" w:hAnsiTheme="majorHAnsi"/>
          <w:sz w:val="22"/>
          <w:szCs w:val="22"/>
        </w:rPr>
        <w:t>sender</w:t>
      </w:r>
      <w:r w:rsidR="003D77BC">
        <w:rPr>
          <w:rFonts w:asciiTheme="majorHAnsi" w:eastAsiaTheme="majorHAnsi" w:hAnsiTheme="majorHAnsi"/>
          <w:sz w:val="22"/>
          <w:szCs w:val="22"/>
        </w:rPr>
        <w:t xml:space="preserve"> and</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sz w:val="22"/>
          <w:szCs w:val="22"/>
        </w:rPr>
        <w:t>receiver</w:t>
      </w:r>
      <w:r w:rsidR="003D77BC">
        <w:rPr>
          <w:rFonts w:asciiTheme="majorHAnsi" w:eastAsiaTheme="majorHAnsi" w:hAnsiTheme="majorHAnsi"/>
          <w:sz w:val="22"/>
          <w:szCs w:val="22"/>
        </w:rPr>
        <w:t xml:space="preserve">, </w:t>
      </w:r>
      <w:r w:rsidR="003D77BC">
        <w:rPr>
          <w:rFonts w:asciiTheme="majorHAnsi" w:eastAsiaTheme="majorHAnsi" w:hAnsiTheme="majorHAnsi"/>
          <w:sz w:val="22"/>
          <w:szCs w:val="22"/>
        </w:rPr>
        <w:lastRenderedPageBreak/>
        <w:t xml:space="preserve">is that the </w:t>
      </w:r>
      <w:r w:rsidR="00E81BDD">
        <w:rPr>
          <w:rFonts w:asciiTheme="majorHAnsi" w:eastAsiaTheme="majorHAnsi" w:hAnsiTheme="majorHAnsi"/>
          <w:sz w:val="22"/>
          <w:szCs w:val="22"/>
        </w:rPr>
        <w:t xml:space="preserve">performance </w:t>
      </w:r>
      <w:r w:rsidR="003D77BC">
        <w:rPr>
          <w:rFonts w:asciiTheme="majorHAnsi" w:eastAsiaTheme="majorHAnsi" w:hAnsiTheme="majorHAnsi"/>
          <w:sz w:val="22"/>
          <w:szCs w:val="22"/>
        </w:rPr>
        <w:t xml:space="preserve">of each module can be maximized. For example, </w:t>
      </w:r>
      <w:r w:rsidR="00757B98">
        <w:rPr>
          <w:rFonts w:asciiTheme="majorHAnsi" w:eastAsiaTheme="majorHAnsi" w:hAnsiTheme="majorHAnsi"/>
          <w:sz w:val="22"/>
          <w:szCs w:val="22"/>
        </w:rPr>
        <w:t xml:space="preserve">the </w:t>
      </w:r>
      <w:r w:rsidR="00215F94" w:rsidRPr="008B0204">
        <w:rPr>
          <w:rFonts w:asciiTheme="majorHAnsi" w:eastAsiaTheme="majorHAnsi" w:hAnsiTheme="majorHAnsi"/>
          <w:sz w:val="22"/>
          <w:szCs w:val="22"/>
        </w:rPr>
        <w:t xml:space="preserve">Pseudomonas putida KT2440 </w:t>
      </w:r>
      <w:r w:rsidR="003D77BC">
        <w:rPr>
          <w:rFonts w:asciiTheme="majorHAnsi" w:eastAsiaTheme="majorHAnsi" w:hAnsiTheme="majorHAnsi"/>
          <w:sz w:val="22"/>
          <w:szCs w:val="22"/>
        </w:rPr>
        <w:t xml:space="preserve">strain that </w:t>
      </w:r>
      <w:r w:rsidR="00691271">
        <w:rPr>
          <w:rFonts w:asciiTheme="majorHAnsi" w:eastAsiaTheme="majorHAnsi" w:hAnsiTheme="majorHAnsi"/>
          <w:sz w:val="22"/>
          <w:szCs w:val="22"/>
        </w:rPr>
        <w:t>provides</w:t>
      </w:r>
      <w:r w:rsidR="003D77BC">
        <w:rPr>
          <w:rFonts w:asciiTheme="majorHAnsi" w:eastAsiaTheme="majorHAnsi" w:hAnsiTheme="majorHAnsi"/>
          <w:sz w:val="22"/>
          <w:szCs w:val="22"/>
        </w:rPr>
        <w:t xml:space="preserve"> DmpR protein in the sender </w:t>
      </w:r>
      <w:r w:rsidR="00691271">
        <w:rPr>
          <w:rFonts w:asciiTheme="majorHAnsi" w:eastAsiaTheme="majorHAnsi" w:hAnsiTheme="majorHAnsi"/>
          <w:sz w:val="22"/>
          <w:szCs w:val="22"/>
        </w:rPr>
        <w:t xml:space="preserve">has the </w:t>
      </w:r>
      <w:r w:rsidR="003D77BC">
        <w:rPr>
          <w:rFonts w:asciiTheme="majorHAnsi" w:eastAsiaTheme="majorHAnsi" w:hAnsiTheme="majorHAnsi"/>
          <w:sz w:val="22"/>
          <w:szCs w:val="22"/>
        </w:rPr>
        <w:t>optimum growth temperature of</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while the optimum temperature of AHL production by </w:t>
      </w:r>
      <w:r w:rsidR="00215F94" w:rsidRPr="008B0204">
        <w:rPr>
          <w:rFonts w:asciiTheme="majorHAnsi" w:eastAsiaTheme="majorHAnsi" w:hAnsiTheme="majorHAnsi"/>
          <w:sz w:val="22"/>
          <w:szCs w:val="22"/>
        </w:rPr>
        <w:t>Lux</w:t>
      </w:r>
      <w:r w:rsidR="003D77BC">
        <w:rPr>
          <w:rFonts w:asciiTheme="majorHAnsi" w:eastAsiaTheme="majorHAnsi" w:hAnsiTheme="majorHAnsi"/>
          <w:sz w:val="22"/>
          <w:szCs w:val="22"/>
        </w:rPr>
        <w:t xml:space="preserve">L is also </w:t>
      </w:r>
      <w:r w:rsidR="00215F94"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However, in the case of </w:t>
      </w:r>
      <w:r w:rsidR="003D77BC" w:rsidRPr="008B0204">
        <w:rPr>
          <w:rFonts w:asciiTheme="majorHAnsi" w:eastAsiaTheme="majorHAnsi" w:hAnsiTheme="majorHAnsi"/>
          <w:i/>
          <w:sz w:val="22"/>
          <w:szCs w:val="22"/>
        </w:rPr>
        <w:t>E. coli</w:t>
      </w:r>
      <w:r w:rsidR="003D77BC">
        <w:rPr>
          <w:rFonts w:asciiTheme="majorHAnsi" w:eastAsiaTheme="majorHAnsi" w:hAnsiTheme="majorHAnsi" w:hint="eastAsia"/>
          <w:sz w:val="22"/>
          <w:szCs w:val="22"/>
        </w:rPr>
        <w:t xml:space="preserve">, the </w:t>
      </w:r>
      <w:r w:rsidR="003D77BC">
        <w:rPr>
          <w:rFonts w:asciiTheme="majorHAnsi" w:eastAsiaTheme="majorHAnsi" w:hAnsiTheme="majorHAnsi"/>
          <w:sz w:val="22"/>
          <w:szCs w:val="22"/>
        </w:rPr>
        <w:t xml:space="preserve">host, the </w:t>
      </w:r>
      <w:r w:rsidR="003D77BC">
        <w:rPr>
          <w:rFonts w:asciiTheme="majorHAnsi" w:eastAsiaTheme="majorHAnsi" w:hAnsiTheme="majorHAnsi" w:hint="eastAsia"/>
          <w:sz w:val="22"/>
          <w:szCs w:val="22"/>
        </w:rPr>
        <w:t>optimum growth temperature is 37</w:t>
      </w:r>
      <w:r w:rsidR="003D77BC">
        <w:rPr>
          <w:rFonts w:asciiTheme="majorHAnsi" w:eastAsiaTheme="majorHAnsi" w:hAnsiTheme="majorHAnsi"/>
          <w:sz w:val="22"/>
          <w:szCs w:val="22"/>
        </w:rPr>
        <w:t xml:space="preserve">°C so that </w:t>
      </w:r>
      <w:r w:rsidR="00691271">
        <w:rPr>
          <w:rFonts w:asciiTheme="majorHAnsi" w:eastAsiaTheme="majorHAnsi" w:hAnsiTheme="majorHAnsi"/>
          <w:sz w:val="22"/>
          <w:szCs w:val="22"/>
        </w:rPr>
        <w:t>the</w:t>
      </w:r>
      <w:r w:rsidR="003D77BC">
        <w:rPr>
          <w:rFonts w:asciiTheme="majorHAnsi" w:eastAsiaTheme="majorHAnsi" w:hAnsiTheme="majorHAnsi"/>
          <w:sz w:val="22"/>
          <w:szCs w:val="22"/>
        </w:rPr>
        <w:t xml:space="preserve"> visualization of biohazard detection</w:t>
      </w:r>
      <w:r w:rsidR="00691271">
        <w:rPr>
          <w:rFonts w:asciiTheme="majorHAnsi" w:eastAsiaTheme="majorHAnsi" w:hAnsiTheme="majorHAnsi"/>
          <w:sz w:val="22"/>
          <w:szCs w:val="22"/>
        </w:rPr>
        <w:t xml:space="preserve"> may be impeded</w:t>
      </w:r>
      <w:r w:rsidR="003D77BC">
        <w:rPr>
          <w:rFonts w:asciiTheme="majorHAnsi" w:eastAsiaTheme="majorHAnsi" w:hAnsiTheme="majorHAnsi"/>
          <w:sz w:val="22"/>
          <w:szCs w:val="22"/>
        </w:rPr>
        <w:t xml:space="preserve"> due to the differences in microbial growth and protein activation conditions. Th</w:t>
      </w:r>
      <w:r w:rsidR="00691271">
        <w:rPr>
          <w:rFonts w:asciiTheme="majorHAnsi" w:eastAsiaTheme="majorHAnsi" w:hAnsiTheme="majorHAnsi"/>
          <w:sz w:val="22"/>
          <w:szCs w:val="22"/>
        </w:rPr>
        <w:t xml:space="preserve">e method suggested in this study </w:t>
      </w:r>
      <w:r w:rsidR="003D77BC">
        <w:rPr>
          <w:rFonts w:asciiTheme="majorHAnsi" w:eastAsiaTheme="majorHAnsi" w:hAnsiTheme="majorHAnsi"/>
          <w:sz w:val="22"/>
          <w:szCs w:val="22"/>
        </w:rPr>
        <w:t xml:space="preserve">involves </w:t>
      </w:r>
      <w:r w:rsidR="00691271">
        <w:rPr>
          <w:rFonts w:asciiTheme="majorHAnsi" w:eastAsiaTheme="majorHAnsi" w:hAnsiTheme="majorHAnsi"/>
          <w:sz w:val="22"/>
          <w:szCs w:val="22"/>
        </w:rPr>
        <w:t>culturing</w:t>
      </w:r>
      <w:r w:rsidR="003D77BC">
        <w:rPr>
          <w:rFonts w:asciiTheme="majorHAnsi" w:eastAsiaTheme="majorHAnsi" w:hAnsiTheme="majorHAnsi"/>
          <w:sz w:val="22"/>
          <w:szCs w:val="22"/>
        </w:rPr>
        <w:t xml:space="preserve"> the sender and receiver cells under their individual optimum conditions</w:t>
      </w:r>
      <w:r w:rsidR="00691271">
        <w:rPr>
          <w:rFonts w:asciiTheme="majorHAnsi" w:eastAsiaTheme="majorHAnsi" w:hAnsiTheme="majorHAnsi"/>
          <w:sz w:val="22"/>
          <w:szCs w:val="22"/>
        </w:rPr>
        <w:t xml:space="preserve"> so that </w:t>
      </w:r>
      <w:r w:rsidR="003D77BC">
        <w:rPr>
          <w:rFonts w:asciiTheme="majorHAnsi" w:eastAsiaTheme="majorHAnsi" w:hAnsiTheme="majorHAnsi"/>
          <w:sz w:val="22"/>
          <w:szCs w:val="22"/>
        </w:rPr>
        <w:t xml:space="preserve">biohazard reactions can be carried out at </w:t>
      </w:r>
      <w:r w:rsidR="003D77BC"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w:t>
      </w:r>
      <w:r w:rsidR="00E81BDD">
        <w:rPr>
          <w:rFonts w:asciiTheme="majorHAnsi" w:eastAsiaTheme="majorHAnsi" w:hAnsiTheme="majorHAnsi"/>
          <w:sz w:val="22"/>
          <w:szCs w:val="22"/>
        </w:rPr>
        <w:t xml:space="preserve">regardless of their growth, which </w:t>
      </w:r>
      <w:r w:rsidR="003D77BC">
        <w:rPr>
          <w:rFonts w:asciiTheme="majorHAnsi" w:eastAsiaTheme="majorHAnsi" w:hAnsiTheme="majorHAnsi"/>
          <w:sz w:val="22"/>
          <w:szCs w:val="22"/>
        </w:rPr>
        <w:t xml:space="preserve">minimizes the </w:t>
      </w:r>
      <w:r w:rsidR="00E81BDD">
        <w:rPr>
          <w:rFonts w:asciiTheme="majorHAnsi" w:eastAsiaTheme="majorHAnsi" w:hAnsiTheme="majorHAnsi"/>
          <w:sz w:val="22"/>
          <w:szCs w:val="22"/>
        </w:rPr>
        <w:t>functional impediment</w:t>
      </w:r>
      <w:r w:rsidR="003D77BC">
        <w:rPr>
          <w:rFonts w:asciiTheme="majorHAnsi" w:eastAsiaTheme="majorHAnsi" w:hAnsiTheme="majorHAnsi"/>
          <w:sz w:val="22"/>
          <w:szCs w:val="22"/>
        </w:rPr>
        <w:t xml:space="preserve"> under each condition. In particular, </w:t>
      </w:r>
      <w:r w:rsidR="00276A93">
        <w:rPr>
          <w:rFonts w:asciiTheme="majorHAnsi" w:eastAsiaTheme="majorHAnsi" w:hAnsiTheme="majorHAnsi"/>
          <w:sz w:val="22"/>
          <w:szCs w:val="22"/>
        </w:rPr>
        <w:t>it was anticipated that</w:t>
      </w:r>
      <w:r w:rsidR="00276A93" w:rsidRPr="00276A93">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the DmpR protein expression and activation would be maximized when </w:t>
      </w:r>
      <w:r w:rsidR="003D77BC" w:rsidRPr="008B0204">
        <w:rPr>
          <w:rFonts w:asciiTheme="majorHAnsi" w:eastAsiaTheme="majorHAnsi" w:hAnsiTheme="majorHAnsi"/>
          <w:sz w:val="22"/>
          <w:szCs w:val="22"/>
        </w:rPr>
        <w:t>Pseudomonas</w:t>
      </w:r>
      <w:r w:rsidR="00691271">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was used as the sender host; thus, the </w:t>
      </w:r>
      <w:r w:rsidR="00276A93" w:rsidRPr="008B0204">
        <w:rPr>
          <w:rFonts w:asciiTheme="majorHAnsi" w:eastAsiaTheme="majorHAnsi" w:hAnsiTheme="majorHAnsi"/>
          <w:i/>
          <w:sz w:val="22"/>
          <w:szCs w:val="22"/>
        </w:rPr>
        <w:t>P. putida</w:t>
      </w:r>
      <w:r w:rsidR="00276A93" w:rsidRPr="008B0204">
        <w:rPr>
          <w:rFonts w:asciiTheme="majorHAnsi" w:eastAsiaTheme="majorHAnsi" w:hAnsiTheme="majorHAnsi"/>
          <w:sz w:val="22"/>
          <w:szCs w:val="22"/>
        </w:rPr>
        <w:t xml:space="preserve"> sender</w:t>
      </w:r>
      <w:r w:rsidR="00276A93">
        <w:rPr>
          <w:rFonts w:asciiTheme="majorHAnsi" w:eastAsiaTheme="majorHAnsi" w:hAnsiTheme="majorHAnsi" w:hint="eastAsia"/>
          <w:sz w:val="22"/>
          <w:szCs w:val="22"/>
        </w:rPr>
        <w:t xml:space="preserve"> was constructed by inserting the </w:t>
      </w:r>
      <w:r w:rsidR="00215F94" w:rsidRPr="008B0204">
        <w:rPr>
          <w:rFonts w:asciiTheme="majorHAnsi" w:eastAsiaTheme="majorHAnsi" w:hAnsiTheme="majorHAnsi"/>
          <w:color w:val="auto"/>
          <w:sz w:val="22"/>
          <w:szCs w:val="22"/>
        </w:rPr>
        <w:t xml:space="preserve">dmpR-gfp-luxI </w:t>
      </w:r>
      <w:r w:rsidR="00276A93">
        <w:rPr>
          <w:rFonts w:asciiTheme="majorHAnsi" w:eastAsiaTheme="majorHAnsi" w:hAnsiTheme="majorHAnsi"/>
          <w:color w:val="auto"/>
          <w:sz w:val="22"/>
          <w:szCs w:val="22"/>
        </w:rPr>
        <w:t>circuit into the</w:t>
      </w:r>
      <w:r w:rsidR="00215F94" w:rsidRPr="008B0204">
        <w:rPr>
          <w:rFonts w:asciiTheme="majorHAnsi" w:eastAsiaTheme="majorHAnsi" w:hAnsiTheme="majorHAnsi" w:hint="eastAsia"/>
          <w:color w:val="auto"/>
          <w:sz w:val="22"/>
          <w:szCs w:val="22"/>
        </w:rPr>
        <w:t xml:space="preserve"> </w:t>
      </w:r>
      <w:r w:rsidR="00215F94" w:rsidRPr="008B0204">
        <w:rPr>
          <w:rFonts w:asciiTheme="majorHAnsi" w:eastAsiaTheme="majorHAnsi" w:hAnsiTheme="majorHAnsi"/>
          <w:color w:val="auto"/>
          <w:sz w:val="22"/>
          <w:szCs w:val="22"/>
        </w:rPr>
        <w:t>pSEVA vector</w:t>
      </w:r>
      <w:r w:rsidR="00276A93">
        <w:rPr>
          <w:rFonts w:asciiTheme="majorHAnsi" w:eastAsiaTheme="majorHAnsi" w:hAnsiTheme="majorHAnsi"/>
          <w:color w:val="auto"/>
          <w:sz w:val="22"/>
          <w:szCs w:val="22"/>
        </w:rPr>
        <w:t xml:space="preserve">, </w:t>
      </w:r>
      <w:r w:rsidR="00691271">
        <w:rPr>
          <w:rFonts w:asciiTheme="majorHAnsi" w:eastAsiaTheme="majorHAnsi" w:hAnsiTheme="majorHAnsi"/>
          <w:color w:val="auto"/>
          <w:sz w:val="22"/>
          <w:szCs w:val="22"/>
        </w:rPr>
        <w:t>whose</w:t>
      </w:r>
      <w:r w:rsidR="00276A93">
        <w:rPr>
          <w:rFonts w:asciiTheme="majorHAnsi" w:eastAsiaTheme="majorHAnsi" w:hAnsiTheme="majorHAnsi"/>
          <w:color w:val="auto"/>
          <w:sz w:val="22"/>
          <w:szCs w:val="22"/>
        </w:rPr>
        <w:t xml:space="preserve"> performance was measured alongside the</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i/>
          <w:sz w:val="22"/>
          <w:szCs w:val="22"/>
        </w:rPr>
        <w:t>E. coli</w:t>
      </w:r>
      <w:r w:rsidR="00215F94" w:rsidRPr="008B0204">
        <w:rPr>
          <w:rFonts w:asciiTheme="majorHAnsi" w:eastAsiaTheme="majorHAnsi" w:hAnsiTheme="majorHAnsi"/>
          <w:sz w:val="22"/>
          <w:szCs w:val="22"/>
        </w:rPr>
        <w:t xml:space="preserve"> receiver</w:t>
      </w:r>
      <w:r w:rsidR="00215F94" w:rsidRPr="008B0204">
        <w:rPr>
          <w:rFonts w:asciiTheme="majorHAnsi" w:eastAsiaTheme="majorHAnsi" w:hAnsiTheme="majorHAnsi" w:hint="eastAsia"/>
          <w:sz w:val="22"/>
          <w:szCs w:val="22"/>
        </w:rPr>
        <w:t>.</w:t>
      </w:r>
      <w:r w:rsidR="00215F94" w:rsidRPr="008B0204">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The resulting GFP signal was shown to have </w:t>
      </w:r>
      <w:r w:rsidR="00691271">
        <w:rPr>
          <w:rFonts w:asciiTheme="majorHAnsi" w:eastAsiaTheme="majorHAnsi" w:hAnsiTheme="majorHAnsi"/>
          <w:sz w:val="22"/>
          <w:szCs w:val="22"/>
        </w:rPr>
        <w:t>been strengthened</w:t>
      </w:r>
      <w:r w:rsidR="00276A93">
        <w:rPr>
          <w:rFonts w:asciiTheme="majorHAnsi" w:eastAsiaTheme="majorHAnsi" w:hAnsiTheme="majorHAnsi"/>
          <w:sz w:val="22"/>
          <w:szCs w:val="22"/>
        </w:rPr>
        <w:t xml:space="preserve"> by approx. 5</w:t>
      </w:r>
      <w:r w:rsidR="00E81BDD">
        <w:rPr>
          <w:rFonts w:asciiTheme="majorHAnsi" w:eastAsiaTheme="majorHAnsi" w:hAnsiTheme="majorHAnsi"/>
          <w:sz w:val="22"/>
          <w:szCs w:val="22"/>
        </w:rPr>
        <w:t xml:space="preserve"> times</w:t>
      </w:r>
      <w:r w:rsidR="00276A93">
        <w:rPr>
          <w:rFonts w:asciiTheme="majorHAnsi" w:eastAsiaTheme="majorHAnsi" w:hAnsiTheme="majorHAnsi"/>
          <w:sz w:val="22"/>
          <w:szCs w:val="22"/>
        </w:rPr>
        <w:t xml:space="preserve"> when compared to the </w:t>
      </w:r>
      <w:r w:rsidR="00276A93" w:rsidRPr="00E81BDD">
        <w:rPr>
          <w:rFonts w:asciiTheme="majorHAnsi" w:eastAsiaTheme="majorHAnsi" w:hAnsiTheme="majorHAnsi"/>
          <w:i/>
          <w:sz w:val="22"/>
          <w:szCs w:val="22"/>
        </w:rPr>
        <w:t>E. coli</w:t>
      </w:r>
      <w:r w:rsidR="00935A7D" w:rsidRPr="008B0204">
        <w:rPr>
          <w:rFonts w:asciiTheme="majorHAnsi" w:eastAsiaTheme="majorHAnsi" w:hAnsiTheme="majorHAnsi" w:hint="eastAsia"/>
          <w:sz w:val="22"/>
          <w:szCs w:val="22"/>
        </w:rPr>
        <w:t xml:space="preserve"> </w:t>
      </w:r>
      <w:r w:rsidR="00935A7D" w:rsidRPr="008B0204">
        <w:rPr>
          <w:rFonts w:asciiTheme="majorHAnsi" w:eastAsiaTheme="majorHAnsi" w:hAnsiTheme="majorHAnsi"/>
          <w:sz w:val="22"/>
          <w:szCs w:val="22"/>
        </w:rPr>
        <w:t>sender</w:t>
      </w:r>
      <w:r w:rsidR="004B68F7">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4B68F7">
        <w:rPr>
          <w:rFonts w:asciiTheme="majorHAnsi" w:eastAsiaTheme="majorHAnsi" w:hAnsiTheme="majorHAnsi" w:hint="eastAsia"/>
          <w:sz w:val="22"/>
          <w:szCs w:val="22"/>
        </w:rPr>
        <w:t xml:space="preserve"> </w:t>
      </w:r>
      <w:r w:rsidR="004B68F7">
        <w:rPr>
          <w:rFonts w:asciiTheme="majorHAnsi" w:eastAsiaTheme="majorHAnsi" w:hAnsiTheme="majorHAnsi"/>
          <w:sz w:val="22"/>
          <w:szCs w:val="22"/>
        </w:rPr>
        <w:t>1</w:t>
      </w:r>
      <w:r w:rsidR="00D55B8E">
        <w:rPr>
          <w:rFonts w:asciiTheme="majorHAnsi" w:eastAsiaTheme="majorHAnsi" w:hAnsiTheme="majorHAnsi"/>
          <w:sz w:val="22"/>
          <w:szCs w:val="22"/>
        </w:rPr>
        <w:t xml:space="preserve"> </w:t>
      </w:r>
      <w:r w:rsidR="004B68F7">
        <w:rPr>
          <w:rFonts w:asciiTheme="majorHAnsi" w:eastAsiaTheme="majorHAnsi" w:hAnsiTheme="majorHAnsi"/>
          <w:sz w:val="22"/>
          <w:szCs w:val="22"/>
        </w:rPr>
        <w:t>E)</w:t>
      </w:r>
      <w:r w:rsidR="00935A7D" w:rsidRPr="008B0204">
        <w:rPr>
          <w:rFonts w:asciiTheme="majorHAnsi" w:eastAsiaTheme="majorHAnsi" w:hAnsiTheme="majorHAnsi" w:hint="eastAsia"/>
          <w:sz w:val="22"/>
          <w:szCs w:val="22"/>
        </w:rPr>
        <w:t>.</w:t>
      </w:r>
      <w:r w:rsidR="00935A7D" w:rsidRPr="008B0204">
        <w:rPr>
          <w:rFonts w:asciiTheme="majorHAnsi" w:eastAsiaTheme="majorHAnsi" w:hAnsiTheme="majorHAnsi"/>
          <w:sz w:val="22"/>
          <w:szCs w:val="22"/>
        </w:rPr>
        <w:t xml:space="preserve"> </w:t>
      </w:r>
    </w:p>
    <w:p w:rsidR="00B4504F" w:rsidRPr="008B0204" w:rsidRDefault="00F2457B"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 </w:t>
      </w:r>
    </w:p>
    <w:p w:rsidR="00011055" w:rsidRPr="008B0204" w:rsidRDefault="00B3265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F</w:t>
      </w:r>
      <w:r w:rsidR="00011055" w:rsidRPr="008B0204">
        <w:rPr>
          <w:rFonts w:asciiTheme="majorHAnsi" w:eastAsiaTheme="majorHAnsi" w:hAnsiTheme="majorHAnsi"/>
          <w:b/>
          <w:sz w:val="24"/>
          <w:szCs w:val="22"/>
        </w:rPr>
        <w:t>reeze stock</w:t>
      </w:r>
      <w:r w:rsidRPr="008B0204">
        <w:rPr>
          <w:rFonts w:asciiTheme="majorHAnsi" w:eastAsiaTheme="majorHAnsi" w:hAnsiTheme="majorHAnsi"/>
          <w:b/>
          <w:sz w:val="24"/>
          <w:szCs w:val="22"/>
        </w:rPr>
        <w:t xml:space="preserve"> based reaction ready biosensors</w:t>
      </w:r>
    </w:p>
    <w:p w:rsidR="005A17C2" w:rsidRPr="008B0204" w:rsidRDefault="00175E1A" w:rsidP="00AF4A55">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In the case o</w:t>
      </w:r>
      <w:r w:rsidR="00414FC7">
        <w:rPr>
          <w:rFonts w:asciiTheme="majorHAnsi" w:eastAsiaTheme="majorHAnsi" w:hAnsiTheme="majorHAnsi"/>
          <w:sz w:val="22"/>
          <w:szCs w:val="22"/>
        </w:rPr>
        <w:t xml:space="preserve">f previous </w:t>
      </w:r>
      <w:r w:rsidR="00276A93">
        <w:rPr>
          <w:rFonts w:asciiTheme="majorHAnsi" w:eastAsiaTheme="majorHAnsi" w:hAnsiTheme="majorHAnsi"/>
          <w:sz w:val="22"/>
          <w:szCs w:val="22"/>
        </w:rPr>
        <w:t>whole cell</w:t>
      </w:r>
      <w:r w:rsidR="00B01C60" w:rsidRPr="008B0204">
        <w:rPr>
          <w:rFonts w:asciiTheme="majorHAnsi" w:eastAsiaTheme="majorHAnsi" w:hAnsiTheme="majorHAnsi" w:hint="eastAsia"/>
          <w:sz w:val="22"/>
          <w:szCs w:val="22"/>
        </w:rPr>
        <w:t xml:space="preserve"> </w:t>
      </w:r>
      <w:r w:rsidR="005D3CD6">
        <w:rPr>
          <w:rFonts w:asciiTheme="majorHAnsi" w:eastAsiaTheme="majorHAnsi" w:hAnsiTheme="majorHAnsi" w:hint="eastAsia"/>
          <w:sz w:val="22"/>
          <w:szCs w:val="22"/>
        </w:rPr>
        <w:t>biosensor</w:t>
      </w:r>
      <w:r>
        <w:rPr>
          <w:rFonts w:asciiTheme="majorHAnsi" w:eastAsiaTheme="majorHAnsi" w:hAnsiTheme="majorHAnsi"/>
          <w:sz w:val="22"/>
          <w:szCs w:val="22"/>
        </w:rPr>
        <w:t>,</w:t>
      </w:r>
      <w:r w:rsidR="00B01C60"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at least 16 hours are required for the seed culture and the main culture before the microbial growth and the reaction with harmful substances, in addition to the time required for the preparation of culture solution and samples</w:t>
      </w:r>
      <w:r w:rsidR="00EC6DFE"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However, the limitation of such protocol for detecting harmful substances from various samples</w:t>
      </w:r>
      <w:r w:rsidR="00EC6DFE"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has long been pointed out</w:t>
      </w:r>
      <w:r w:rsidR="00EC6DFE" w:rsidRPr="008B0204">
        <w:rPr>
          <w:rFonts w:asciiTheme="majorHAnsi" w:eastAsiaTheme="majorHAnsi" w:hAnsiTheme="majorHAnsi" w:hint="eastAsia"/>
          <w:sz w:val="22"/>
          <w:szCs w:val="22"/>
        </w:rPr>
        <w:t>.</w:t>
      </w:r>
      <w:r w:rsidR="00EC6DFE" w:rsidRPr="008B0204">
        <w:rPr>
          <w:rFonts w:asciiTheme="majorHAnsi" w:eastAsiaTheme="majorHAnsi" w:hAnsiTheme="majorHAnsi"/>
          <w:sz w:val="22"/>
          <w:szCs w:val="22"/>
        </w:rPr>
        <w:t xml:space="preserve"> </w:t>
      </w:r>
      <w:r w:rsidR="00936375">
        <w:rPr>
          <w:rFonts w:asciiTheme="majorHAnsi" w:eastAsiaTheme="majorHAnsi" w:hAnsiTheme="majorHAnsi"/>
          <w:sz w:val="22"/>
          <w:szCs w:val="22"/>
        </w:rPr>
        <w:t xml:space="preserve">This study </w:t>
      </w:r>
      <w:r>
        <w:rPr>
          <w:rFonts w:asciiTheme="majorHAnsi" w:eastAsiaTheme="majorHAnsi" w:hAnsiTheme="majorHAnsi"/>
          <w:sz w:val="22"/>
          <w:szCs w:val="22"/>
        </w:rPr>
        <w:t>designed a novel protocol in which</w:t>
      </w:r>
      <w:r w:rsidR="00EC6DFE" w:rsidRPr="008B0204">
        <w:rPr>
          <w:rFonts w:asciiTheme="majorHAnsi" w:eastAsiaTheme="majorHAnsi" w:hAnsiTheme="majorHAnsi" w:hint="eastAsia"/>
          <w:sz w:val="22"/>
          <w:szCs w:val="22"/>
        </w:rPr>
        <w:t xml:space="preserve"> </w:t>
      </w:r>
      <w:r>
        <w:rPr>
          <w:rFonts w:asciiTheme="majorHAnsi" w:eastAsiaTheme="majorHAnsi" w:hAnsiTheme="majorHAnsi" w:hint="eastAsia"/>
          <w:sz w:val="22"/>
          <w:szCs w:val="22"/>
        </w:rPr>
        <w:t>t</w:t>
      </w:r>
      <w:r>
        <w:rPr>
          <w:rFonts w:asciiTheme="majorHAnsi" w:eastAsiaTheme="majorHAnsi" w:hAnsiTheme="majorHAnsi"/>
          <w:sz w:val="22"/>
          <w:szCs w:val="22"/>
        </w:rPr>
        <w:t>he reaction ready biosensor is stored in a stable state for a long time; i.e. the microbes for the sensor are cultured and frozen for storage in</w:t>
      </w:r>
      <w:r w:rsidR="00936375">
        <w:rPr>
          <w:rFonts w:asciiTheme="majorHAnsi" w:eastAsiaTheme="majorHAnsi" w:hAnsiTheme="majorHAnsi"/>
          <w:sz w:val="22"/>
          <w:szCs w:val="22"/>
        </w:rPr>
        <w:t xml:space="preserve"> </w:t>
      </w:r>
      <w:r>
        <w:rPr>
          <w:rFonts w:asciiTheme="majorHAnsi" w:eastAsiaTheme="majorHAnsi" w:hAnsiTheme="majorHAnsi"/>
          <w:sz w:val="22"/>
          <w:szCs w:val="22"/>
        </w:rPr>
        <w:t xml:space="preserve">optimum state so that their reaction </w:t>
      </w:r>
      <w:r w:rsidR="00534F67">
        <w:rPr>
          <w:rFonts w:asciiTheme="majorHAnsi" w:eastAsiaTheme="majorHAnsi" w:hAnsiTheme="majorHAnsi"/>
          <w:sz w:val="22"/>
          <w:szCs w:val="22"/>
        </w:rPr>
        <w:t>with</w:t>
      </w:r>
      <w:r>
        <w:rPr>
          <w:rFonts w:asciiTheme="majorHAnsi" w:eastAsiaTheme="majorHAnsi" w:hAnsiTheme="majorHAnsi"/>
          <w:sz w:val="22"/>
          <w:szCs w:val="22"/>
        </w:rPr>
        <w:t xml:space="preserve"> harmful substances can be readily estimated when </w:t>
      </w:r>
      <w:r w:rsidR="005C6BFD">
        <w:rPr>
          <w:rFonts w:asciiTheme="majorHAnsi" w:eastAsiaTheme="majorHAnsi" w:hAnsiTheme="majorHAnsi"/>
          <w:sz w:val="22"/>
          <w:szCs w:val="22"/>
        </w:rPr>
        <w:t>required</w:t>
      </w:r>
      <w:r>
        <w:rPr>
          <w:rFonts w:asciiTheme="majorHAnsi" w:eastAsiaTheme="majorHAnsi" w:hAnsiTheme="majorHAnsi"/>
          <w:sz w:val="22"/>
          <w:szCs w:val="22"/>
        </w:rPr>
        <w:t>, as rapidly as</w:t>
      </w:r>
      <w:r w:rsidR="00414FC7">
        <w:rPr>
          <w:rFonts w:asciiTheme="majorHAnsi" w:eastAsiaTheme="majorHAnsi" w:hAnsiTheme="majorHAnsi"/>
          <w:sz w:val="22"/>
          <w:szCs w:val="22"/>
        </w:rPr>
        <w:t xml:space="preserve"> </w:t>
      </w:r>
      <w:r>
        <w:rPr>
          <w:rFonts w:asciiTheme="majorHAnsi" w:eastAsiaTheme="majorHAnsi" w:hAnsiTheme="majorHAnsi"/>
          <w:sz w:val="22"/>
          <w:szCs w:val="22"/>
        </w:rPr>
        <w:t>less than four hours.</w:t>
      </w:r>
      <w:r w:rsidR="00534F67">
        <w:rPr>
          <w:rFonts w:asciiTheme="majorHAnsi" w:eastAsiaTheme="majorHAnsi" w:hAnsiTheme="majorHAnsi" w:hint="eastAsia"/>
          <w:sz w:val="22"/>
          <w:szCs w:val="22"/>
        </w:rPr>
        <w:t xml:space="preserve"> T</w:t>
      </w:r>
      <w:r w:rsidR="00534F67">
        <w:rPr>
          <w:rFonts w:asciiTheme="majorHAnsi" w:eastAsiaTheme="majorHAnsi" w:hAnsiTheme="majorHAnsi"/>
          <w:sz w:val="22"/>
          <w:szCs w:val="22"/>
        </w:rPr>
        <w:t>he DmpR-based</w:t>
      </w:r>
      <w:r w:rsidR="005C6BFD">
        <w:rPr>
          <w:rFonts w:asciiTheme="majorHAnsi" w:eastAsiaTheme="majorHAnsi" w:hAnsiTheme="majorHAnsi"/>
          <w:sz w:val="22"/>
          <w:szCs w:val="22"/>
        </w:rPr>
        <w:t xml:space="preserve"> biosensor used in this study has</w:t>
      </w:r>
      <w:r w:rsidR="00534F67">
        <w:rPr>
          <w:rFonts w:asciiTheme="majorHAnsi" w:eastAsiaTheme="majorHAnsi" w:hAnsiTheme="majorHAnsi"/>
          <w:sz w:val="22"/>
          <w:szCs w:val="22"/>
        </w:rPr>
        <w:t xml:space="preserve"> the sigma</w:t>
      </w:r>
      <w:r w:rsidR="00936375">
        <w:rPr>
          <w:rFonts w:asciiTheme="majorHAnsi" w:eastAsiaTheme="majorHAnsi" w:hAnsiTheme="majorHAnsi"/>
          <w:sz w:val="22"/>
          <w:szCs w:val="22"/>
        </w:rPr>
        <w:t xml:space="preserve">-54 </w:t>
      </w:r>
      <w:r w:rsidR="00534F67">
        <w:rPr>
          <w:rFonts w:asciiTheme="majorHAnsi" w:eastAsiaTheme="majorHAnsi" w:hAnsiTheme="majorHAnsi"/>
          <w:sz w:val="22"/>
          <w:szCs w:val="22"/>
        </w:rPr>
        <w:t xml:space="preserve">transcription factor </w:t>
      </w:r>
      <w:r w:rsidR="005C6BFD">
        <w:rPr>
          <w:rFonts w:asciiTheme="majorHAnsi" w:eastAsiaTheme="majorHAnsi" w:hAnsiTheme="majorHAnsi"/>
          <w:sz w:val="22"/>
          <w:szCs w:val="22"/>
        </w:rPr>
        <w:t>whose activity is elevated upon</w:t>
      </w:r>
      <w:r w:rsidR="00534F67">
        <w:rPr>
          <w:rFonts w:asciiTheme="majorHAnsi" w:eastAsiaTheme="majorHAnsi" w:hAnsiTheme="majorHAnsi"/>
          <w:sz w:val="22"/>
          <w:szCs w:val="22"/>
        </w:rPr>
        <w:t xml:space="preserve"> N deficiency. Its signal displays a </w:t>
      </w:r>
      <w:r w:rsidR="005C6BFD">
        <w:rPr>
          <w:rFonts w:asciiTheme="majorHAnsi" w:eastAsiaTheme="majorHAnsi" w:hAnsiTheme="majorHAnsi"/>
          <w:sz w:val="22"/>
          <w:szCs w:val="22"/>
        </w:rPr>
        <w:t>steadily</w:t>
      </w:r>
      <w:r w:rsidR="00534F67">
        <w:rPr>
          <w:rFonts w:asciiTheme="majorHAnsi" w:eastAsiaTheme="majorHAnsi" w:hAnsiTheme="majorHAnsi"/>
          <w:sz w:val="22"/>
          <w:szCs w:val="22"/>
        </w:rPr>
        <w:t xml:space="preserve"> increasing pattern </w:t>
      </w:r>
      <w:r w:rsidR="00936375">
        <w:rPr>
          <w:rFonts w:asciiTheme="majorHAnsi" w:eastAsiaTheme="majorHAnsi" w:hAnsiTheme="majorHAnsi"/>
          <w:sz w:val="22"/>
          <w:szCs w:val="22"/>
        </w:rPr>
        <w:t xml:space="preserve">following </w:t>
      </w:r>
      <w:r w:rsidR="00534F67">
        <w:rPr>
          <w:rFonts w:asciiTheme="majorHAnsi" w:eastAsiaTheme="majorHAnsi" w:hAnsiTheme="majorHAnsi"/>
          <w:sz w:val="22"/>
          <w:szCs w:val="22"/>
        </w:rPr>
        <w:t>the exponential phase</w:t>
      </w:r>
      <w:r w:rsidR="00936375">
        <w:rPr>
          <w:rFonts w:asciiTheme="majorHAnsi" w:eastAsiaTheme="majorHAnsi" w:hAnsiTheme="majorHAnsi"/>
          <w:sz w:val="22"/>
          <w:szCs w:val="22"/>
        </w:rPr>
        <w:t>,</w:t>
      </w:r>
      <w:r w:rsidR="00534F67">
        <w:rPr>
          <w:rFonts w:asciiTheme="majorHAnsi" w:eastAsiaTheme="majorHAnsi" w:hAnsiTheme="majorHAnsi"/>
          <w:sz w:val="22"/>
          <w:szCs w:val="22"/>
        </w:rPr>
        <w:t xml:space="preserve"> </w:t>
      </w:r>
      <w:r w:rsidR="00936375">
        <w:rPr>
          <w:rFonts w:asciiTheme="majorHAnsi" w:eastAsiaTheme="majorHAnsi" w:hAnsiTheme="majorHAnsi"/>
          <w:sz w:val="22"/>
          <w:szCs w:val="22"/>
        </w:rPr>
        <w:t>so that</w:t>
      </w:r>
      <w:r w:rsidR="00534F67">
        <w:rPr>
          <w:rFonts w:asciiTheme="majorHAnsi" w:eastAsiaTheme="majorHAnsi" w:hAnsiTheme="majorHAnsi"/>
          <w:sz w:val="22"/>
          <w:szCs w:val="22"/>
        </w:rPr>
        <w:t xml:space="preserve"> when the cells are harvested after the exponential phase and transferred to PBS for the reaction with harmful substances, the signal from the reaction increases rapidly, th</w:t>
      </w:r>
      <w:r w:rsidR="00414FC7">
        <w:rPr>
          <w:rFonts w:asciiTheme="majorHAnsi" w:eastAsiaTheme="majorHAnsi" w:hAnsiTheme="majorHAnsi"/>
          <w:sz w:val="22"/>
          <w:szCs w:val="22"/>
        </w:rPr>
        <w:t xml:space="preserve">ereby </w:t>
      </w:r>
      <w:r w:rsidR="006D6A3A">
        <w:rPr>
          <w:rFonts w:asciiTheme="majorHAnsi" w:eastAsiaTheme="majorHAnsi" w:hAnsiTheme="majorHAnsi"/>
          <w:sz w:val="22"/>
          <w:szCs w:val="22"/>
        </w:rPr>
        <w:t>decreasing</w:t>
      </w:r>
      <w:r w:rsidR="00414FC7">
        <w:rPr>
          <w:rFonts w:asciiTheme="majorHAnsi" w:eastAsiaTheme="majorHAnsi" w:hAnsiTheme="majorHAnsi"/>
          <w:sz w:val="22"/>
          <w:szCs w:val="22"/>
        </w:rPr>
        <w:t xml:space="preserve"> the </w:t>
      </w:r>
      <w:r w:rsidR="005C6BFD">
        <w:rPr>
          <w:rFonts w:asciiTheme="majorHAnsi" w:eastAsiaTheme="majorHAnsi" w:hAnsiTheme="majorHAnsi"/>
          <w:sz w:val="22"/>
          <w:szCs w:val="22"/>
        </w:rPr>
        <w:t xml:space="preserve">reaction </w:t>
      </w:r>
      <w:r w:rsidR="00414FC7">
        <w:rPr>
          <w:rFonts w:asciiTheme="majorHAnsi" w:eastAsiaTheme="majorHAnsi" w:hAnsiTheme="majorHAnsi"/>
          <w:sz w:val="22"/>
          <w:szCs w:val="22"/>
        </w:rPr>
        <w:t xml:space="preserve">time </w:t>
      </w:r>
      <w:r w:rsidR="009F7B64"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9F7B64" w:rsidRPr="008B0204">
        <w:rPr>
          <w:rFonts w:asciiTheme="majorHAnsi" w:eastAsiaTheme="majorHAnsi" w:hAnsiTheme="majorHAnsi" w:hint="eastAsia"/>
          <w:sz w:val="22"/>
          <w:szCs w:val="22"/>
        </w:rPr>
        <w:t xml:space="preserve"> </w:t>
      </w:r>
      <w:r w:rsidR="005A17C2" w:rsidRPr="008B0204">
        <w:rPr>
          <w:rFonts w:asciiTheme="majorHAnsi" w:eastAsiaTheme="majorHAnsi" w:hAnsiTheme="majorHAnsi"/>
          <w:sz w:val="22"/>
          <w:szCs w:val="22"/>
        </w:rPr>
        <w:t xml:space="preserve">2A). </w:t>
      </w:r>
      <w:r w:rsidR="006D6A3A">
        <w:rPr>
          <w:rFonts w:asciiTheme="majorHAnsi" w:eastAsiaTheme="majorHAnsi" w:hAnsiTheme="majorHAnsi"/>
          <w:sz w:val="22"/>
          <w:szCs w:val="22"/>
        </w:rPr>
        <w:t>The results indicate</w:t>
      </w:r>
      <w:r w:rsidR="004979AB">
        <w:rPr>
          <w:rFonts w:asciiTheme="majorHAnsi" w:eastAsiaTheme="majorHAnsi" w:hAnsiTheme="majorHAnsi"/>
          <w:sz w:val="22"/>
          <w:szCs w:val="22"/>
        </w:rPr>
        <w:t xml:space="preserve"> </w:t>
      </w:r>
      <w:r w:rsidR="00247215">
        <w:rPr>
          <w:rFonts w:asciiTheme="majorHAnsi" w:eastAsiaTheme="majorHAnsi" w:hAnsiTheme="majorHAnsi"/>
          <w:sz w:val="22"/>
          <w:szCs w:val="22"/>
        </w:rPr>
        <w:t>that the time taken for biohazard detection w</w:t>
      </w:r>
      <w:r w:rsidR="006D6A3A">
        <w:rPr>
          <w:rFonts w:asciiTheme="majorHAnsi" w:eastAsiaTheme="majorHAnsi" w:hAnsiTheme="majorHAnsi"/>
          <w:sz w:val="22"/>
          <w:szCs w:val="22"/>
        </w:rPr>
        <w:t>ould</w:t>
      </w:r>
      <w:r w:rsidR="00247215">
        <w:rPr>
          <w:rFonts w:asciiTheme="majorHAnsi" w:eastAsiaTheme="majorHAnsi" w:hAnsiTheme="majorHAnsi"/>
          <w:sz w:val="22"/>
          <w:szCs w:val="22"/>
        </w:rPr>
        <w:t xml:space="preserve"> be greatly reduced through the use of biosensors if the sensor cell culture solution is stored under appropriate </w:t>
      </w:r>
      <w:r w:rsidR="00247215">
        <w:rPr>
          <w:rFonts w:asciiTheme="majorHAnsi" w:eastAsiaTheme="majorHAnsi" w:hAnsiTheme="majorHAnsi"/>
          <w:sz w:val="22"/>
          <w:szCs w:val="22"/>
        </w:rPr>
        <w:lastRenderedPageBreak/>
        <w:t>conditions right before activation so that it can be readily used for analyzing the harmful substances after PBS dilution.</w:t>
      </w:r>
      <w:r w:rsidR="004979AB">
        <w:rPr>
          <w:rFonts w:asciiTheme="majorHAnsi" w:eastAsiaTheme="majorHAnsi" w:hAnsiTheme="majorHAnsi"/>
          <w:sz w:val="22"/>
          <w:szCs w:val="22"/>
        </w:rPr>
        <w:t xml:space="preserve"> For this, it was </w:t>
      </w:r>
      <w:r w:rsidR="006D6A3A">
        <w:rPr>
          <w:rFonts w:asciiTheme="majorHAnsi" w:eastAsiaTheme="majorHAnsi" w:hAnsiTheme="majorHAnsi"/>
          <w:sz w:val="22"/>
          <w:szCs w:val="22"/>
        </w:rPr>
        <w:t>suggested</w:t>
      </w:r>
      <w:r w:rsidR="004979AB">
        <w:rPr>
          <w:rFonts w:asciiTheme="majorHAnsi" w:eastAsiaTheme="majorHAnsi" w:hAnsiTheme="majorHAnsi"/>
          <w:sz w:val="22"/>
          <w:szCs w:val="22"/>
        </w:rPr>
        <w:t xml:space="preserve"> that the</w:t>
      </w:r>
      <w:r w:rsidR="005A17C2"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sensor</w:t>
      </w:r>
      <w:r w:rsidR="002E5658" w:rsidRPr="008B0204">
        <w:rPr>
          <w:rFonts w:asciiTheme="majorHAnsi" w:eastAsiaTheme="majorHAnsi" w:hAnsiTheme="majorHAnsi" w:hint="eastAsia"/>
          <w:sz w:val="22"/>
          <w:szCs w:val="22"/>
        </w:rPr>
        <w:t xml:space="preserve"> </w:t>
      </w:r>
      <w:r w:rsidR="00247215">
        <w:rPr>
          <w:rFonts w:asciiTheme="majorHAnsi" w:eastAsiaTheme="majorHAnsi" w:hAnsiTheme="majorHAnsi"/>
          <w:sz w:val="22"/>
          <w:szCs w:val="22"/>
        </w:rPr>
        <w:t>cells</w:t>
      </w:r>
      <w:r w:rsidR="005A17C2" w:rsidRPr="008B0204">
        <w:rPr>
          <w:rFonts w:asciiTheme="majorHAnsi" w:eastAsiaTheme="majorHAnsi" w:hAnsiTheme="majorHAnsi" w:hint="eastAsia"/>
          <w:sz w:val="22"/>
          <w:szCs w:val="22"/>
        </w:rPr>
        <w:t xml:space="preserve"> </w:t>
      </w:r>
      <w:r w:rsidR="00247215">
        <w:rPr>
          <w:rFonts w:asciiTheme="majorHAnsi" w:eastAsiaTheme="majorHAnsi" w:hAnsiTheme="majorHAnsi"/>
          <w:sz w:val="22"/>
          <w:szCs w:val="22"/>
        </w:rPr>
        <w:t>in their h</w:t>
      </w:r>
      <w:r w:rsidR="004979AB">
        <w:rPr>
          <w:rFonts w:asciiTheme="majorHAnsi" w:eastAsiaTheme="majorHAnsi" w:hAnsiTheme="majorHAnsi"/>
          <w:sz w:val="22"/>
          <w:szCs w:val="22"/>
        </w:rPr>
        <w:t xml:space="preserve">ealthiest state and prior to </w:t>
      </w:r>
      <w:r w:rsidR="002E5658" w:rsidRPr="008B0204">
        <w:rPr>
          <w:rFonts w:asciiTheme="majorHAnsi" w:eastAsiaTheme="majorHAnsi" w:hAnsiTheme="majorHAnsi" w:hint="eastAsia"/>
          <w:sz w:val="22"/>
          <w:szCs w:val="22"/>
        </w:rPr>
        <w:t>sigma</w:t>
      </w:r>
      <w:r w:rsidR="00247215">
        <w:rPr>
          <w:rFonts w:asciiTheme="majorHAnsi" w:eastAsiaTheme="majorHAnsi" w:hAnsiTheme="majorHAnsi"/>
          <w:sz w:val="22"/>
          <w:szCs w:val="22"/>
        </w:rPr>
        <w:t xml:space="preserve"> </w:t>
      </w:r>
      <w:r w:rsidR="002E5658" w:rsidRPr="008B0204">
        <w:rPr>
          <w:rFonts w:asciiTheme="majorHAnsi" w:eastAsiaTheme="majorHAnsi" w:hAnsiTheme="majorHAnsi" w:hint="eastAsia"/>
          <w:sz w:val="22"/>
          <w:szCs w:val="22"/>
        </w:rPr>
        <w:t>54</w:t>
      </w:r>
      <w:r w:rsidR="00247215">
        <w:rPr>
          <w:rFonts w:asciiTheme="majorHAnsi" w:eastAsiaTheme="majorHAnsi" w:hAnsiTheme="majorHAnsi"/>
          <w:sz w:val="22"/>
          <w:szCs w:val="22"/>
        </w:rPr>
        <w:t xml:space="preserve"> expression </w:t>
      </w:r>
      <w:r w:rsidR="004979AB">
        <w:rPr>
          <w:rFonts w:asciiTheme="majorHAnsi" w:eastAsiaTheme="majorHAnsi" w:hAnsiTheme="majorHAnsi"/>
          <w:sz w:val="22"/>
          <w:szCs w:val="22"/>
        </w:rPr>
        <w:t>be</w:t>
      </w:r>
      <w:r w:rsidR="00247215">
        <w:rPr>
          <w:rFonts w:asciiTheme="majorHAnsi" w:eastAsiaTheme="majorHAnsi" w:hAnsiTheme="majorHAnsi"/>
          <w:sz w:val="22"/>
          <w:szCs w:val="22"/>
        </w:rPr>
        <w:t xml:space="preserve"> collected</w:t>
      </w:r>
      <w:r w:rsidR="004979AB">
        <w:rPr>
          <w:rFonts w:asciiTheme="majorHAnsi" w:eastAsiaTheme="majorHAnsi" w:hAnsiTheme="majorHAnsi" w:hint="eastAsia"/>
          <w:sz w:val="22"/>
          <w:szCs w:val="22"/>
        </w:rPr>
        <w:t xml:space="preserve"> </w:t>
      </w:r>
      <w:r w:rsidR="006D6A3A">
        <w:rPr>
          <w:rFonts w:asciiTheme="majorHAnsi" w:eastAsiaTheme="majorHAnsi" w:hAnsiTheme="majorHAnsi"/>
          <w:sz w:val="22"/>
          <w:szCs w:val="22"/>
        </w:rPr>
        <w:t xml:space="preserve">during </w:t>
      </w:r>
      <w:r w:rsidR="005A17C2" w:rsidRPr="008B0204">
        <w:rPr>
          <w:rFonts w:asciiTheme="majorHAnsi" w:eastAsiaTheme="majorHAnsi" w:hAnsiTheme="majorHAnsi"/>
          <w:sz w:val="22"/>
          <w:szCs w:val="22"/>
        </w:rPr>
        <w:t>exponential phase</w:t>
      </w:r>
      <w:r w:rsidR="004979AB">
        <w:rPr>
          <w:rFonts w:asciiTheme="majorHAnsi" w:eastAsiaTheme="majorHAnsi" w:hAnsiTheme="majorHAnsi"/>
          <w:sz w:val="22"/>
          <w:szCs w:val="22"/>
        </w:rPr>
        <w:t>, and mixed with fresh LB and glycerol before its storage at -70°C. The stocked</w:t>
      </w:r>
      <w:r w:rsidR="006D6A3A">
        <w:rPr>
          <w:rFonts w:asciiTheme="majorHAnsi" w:eastAsiaTheme="majorHAnsi" w:hAnsiTheme="majorHAnsi"/>
          <w:sz w:val="22"/>
          <w:szCs w:val="22"/>
        </w:rPr>
        <w:t xml:space="preserve"> sensor cells ar</w:t>
      </w:r>
      <w:r w:rsidR="004979AB">
        <w:rPr>
          <w:rFonts w:asciiTheme="majorHAnsi" w:eastAsiaTheme="majorHAnsi" w:hAnsiTheme="majorHAnsi"/>
          <w:sz w:val="22"/>
          <w:szCs w:val="22"/>
        </w:rPr>
        <w:t xml:space="preserve">e </w:t>
      </w:r>
      <w:r w:rsidR="006D6A3A">
        <w:rPr>
          <w:rFonts w:asciiTheme="majorHAnsi" w:eastAsiaTheme="majorHAnsi" w:hAnsiTheme="majorHAnsi"/>
          <w:sz w:val="22"/>
          <w:szCs w:val="22"/>
        </w:rPr>
        <w:t xml:space="preserve">then </w:t>
      </w:r>
      <w:r w:rsidR="004979AB">
        <w:rPr>
          <w:rFonts w:asciiTheme="majorHAnsi" w:eastAsiaTheme="majorHAnsi" w:hAnsiTheme="majorHAnsi"/>
          <w:sz w:val="22"/>
          <w:szCs w:val="22"/>
        </w:rPr>
        <w:t>PBS diluted and their reaction with harmfu</w:t>
      </w:r>
      <w:r w:rsidR="006D6A3A">
        <w:rPr>
          <w:rFonts w:asciiTheme="majorHAnsi" w:eastAsiaTheme="majorHAnsi" w:hAnsiTheme="majorHAnsi"/>
          <w:sz w:val="22"/>
          <w:szCs w:val="22"/>
        </w:rPr>
        <w:t>l substances a</w:t>
      </w:r>
      <w:r w:rsidR="004979AB">
        <w:rPr>
          <w:rFonts w:asciiTheme="majorHAnsi" w:eastAsiaTheme="majorHAnsi" w:hAnsiTheme="majorHAnsi"/>
          <w:sz w:val="22"/>
          <w:szCs w:val="22"/>
        </w:rPr>
        <w:t>re measured. The GFP fluorescence was stronger in the sample where fresh LB had been provided than in the sample with glycerol alone</w:t>
      </w:r>
      <w:r w:rsidR="00914457" w:rsidRPr="008B0204">
        <w:rPr>
          <w:rFonts w:asciiTheme="majorHAnsi" w:eastAsiaTheme="majorHAnsi" w:hAnsiTheme="majorHAnsi" w:hint="eastAsia"/>
          <w:sz w:val="22"/>
          <w:szCs w:val="22"/>
        </w:rPr>
        <w:t xml:space="preserve"> </w:t>
      </w:r>
      <w:r w:rsidR="00914457"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914457" w:rsidRPr="008B0204">
        <w:rPr>
          <w:rFonts w:asciiTheme="majorHAnsi" w:eastAsiaTheme="majorHAnsi" w:hAnsiTheme="majorHAnsi" w:hint="eastAsia"/>
          <w:sz w:val="22"/>
          <w:szCs w:val="22"/>
        </w:rPr>
        <w:t xml:space="preserve"> </w:t>
      </w:r>
      <w:r w:rsidR="00914457" w:rsidRPr="008B0204">
        <w:rPr>
          <w:rFonts w:asciiTheme="majorHAnsi" w:eastAsiaTheme="majorHAnsi" w:hAnsiTheme="majorHAnsi"/>
          <w:sz w:val="22"/>
          <w:szCs w:val="22"/>
        </w:rPr>
        <w:t xml:space="preserve">2B). </w:t>
      </w:r>
      <w:r w:rsidR="004979AB">
        <w:rPr>
          <w:rFonts w:asciiTheme="majorHAnsi" w:eastAsiaTheme="majorHAnsi" w:hAnsiTheme="majorHAnsi"/>
          <w:sz w:val="22"/>
          <w:szCs w:val="22"/>
        </w:rPr>
        <w:t xml:space="preserve">Also, when the stocked cells were </w:t>
      </w:r>
      <w:r w:rsidR="00CD01C9" w:rsidRPr="008B0204">
        <w:rPr>
          <w:rFonts w:asciiTheme="majorHAnsi" w:eastAsiaTheme="majorHAnsi" w:hAnsiTheme="majorHAnsi"/>
          <w:sz w:val="22"/>
          <w:szCs w:val="22"/>
        </w:rPr>
        <w:t>1</w:t>
      </w:r>
      <w:r w:rsidR="00914457" w:rsidRPr="008B0204">
        <w:rPr>
          <w:rFonts w:asciiTheme="majorHAnsi" w:eastAsiaTheme="majorHAnsi" w:hAnsiTheme="majorHAnsi"/>
          <w:sz w:val="22"/>
          <w:szCs w:val="22"/>
        </w:rPr>
        <w:t>/10</w:t>
      </w:r>
      <w:r w:rsidR="004979AB">
        <w:rPr>
          <w:rFonts w:asciiTheme="majorHAnsi" w:eastAsiaTheme="majorHAnsi" w:hAnsiTheme="majorHAnsi"/>
          <w:sz w:val="22"/>
          <w:szCs w:val="22"/>
        </w:rPr>
        <w:t xml:space="preserve"> or</w:t>
      </w:r>
      <w:r w:rsidR="00CD01C9"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1/5</w:t>
      </w:r>
      <w:r w:rsidR="004979AB">
        <w:rPr>
          <w:rFonts w:asciiTheme="majorHAnsi" w:eastAsiaTheme="majorHAnsi" w:hAnsiTheme="majorHAnsi"/>
          <w:sz w:val="22"/>
          <w:szCs w:val="22"/>
        </w:rPr>
        <w:t xml:space="preserve"> PBS diluted and their reaction with harmful substances were compared, the </w:t>
      </w:r>
      <w:r w:rsidR="00CD01C9" w:rsidRPr="008B0204">
        <w:rPr>
          <w:rFonts w:asciiTheme="majorHAnsi" w:eastAsiaTheme="majorHAnsi" w:hAnsiTheme="majorHAnsi"/>
          <w:sz w:val="22"/>
          <w:szCs w:val="22"/>
        </w:rPr>
        <w:t>1/10</w:t>
      </w:r>
      <w:r w:rsidR="004979AB">
        <w:rPr>
          <w:rFonts w:asciiTheme="majorHAnsi" w:eastAsiaTheme="majorHAnsi" w:hAnsiTheme="majorHAnsi"/>
          <w:sz w:val="22"/>
          <w:szCs w:val="22"/>
        </w:rPr>
        <w:t xml:space="preserve"> diluted sample showed continuously increasing</w:t>
      </w:r>
      <w:r w:rsidR="00914457"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OD</w:t>
      </w:r>
      <w:r w:rsidR="004979AB">
        <w:rPr>
          <w:rFonts w:asciiTheme="majorHAnsi" w:eastAsiaTheme="majorHAnsi" w:hAnsiTheme="majorHAnsi"/>
          <w:sz w:val="22"/>
          <w:szCs w:val="22"/>
        </w:rPr>
        <w:t xml:space="preserve"> and</w:t>
      </w:r>
      <w:r w:rsidR="00CD01C9"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4979AB">
        <w:rPr>
          <w:rFonts w:asciiTheme="majorHAnsi" w:eastAsiaTheme="majorHAnsi" w:hAnsiTheme="majorHAnsi"/>
          <w:sz w:val="22"/>
          <w:szCs w:val="22"/>
        </w:rPr>
        <w:t xml:space="preserve"> although the increase</w:t>
      </w:r>
      <w:r w:rsidR="006D6A3A">
        <w:rPr>
          <w:rFonts w:asciiTheme="majorHAnsi" w:eastAsiaTheme="majorHAnsi" w:hAnsiTheme="majorHAnsi"/>
          <w:sz w:val="22"/>
          <w:szCs w:val="22"/>
        </w:rPr>
        <w:t>d</w:t>
      </w:r>
      <w:r w:rsidR="004C1EA0"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OD</w:t>
      </w:r>
      <w:r w:rsidR="004979AB">
        <w:rPr>
          <w:rFonts w:asciiTheme="majorHAnsi" w:eastAsiaTheme="majorHAnsi" w:hAnsiTheme="majorHAnsi"/>
          <w:sz w:val="22"/>
          <w:szCs w:val="22"/>
        </w:rPr>
        <w:t xml:space="preserve"> following the reaction may </w:t>
      </w:r>
      <w:r w:rsidR="00D95A0A">
        <w:rPr>
          <w:rFonts w:asciiTheme="majorHAnsi" w:eastAsiaTheme="majorHAnsi" w:hAnsiTheme="majorHAnsi"/>
          <w:sz w:val="22"/>
          <w:szCs w:val="22"/>
        </w:rPr>
        <w:t xml:space="preserve">have </w:t>
      </w:r>
      <w:r w:rsidR="004979AB">
        <w:rPr>
          <w:rFonts w:asciiTheme="majorHAnsi" w:eastAsiaTheme="majorHAnsi" w:hAnsiTheme="majorHAnsi"/>
          <w:sz w:val="22"/>
          <w:szCs w:val="22"/>
        </w:rPr>
        <w:t>be</w:t>
      </w:r>
      <w:r w:rsidR="00D95A0A">
        <w:rPr>
          <w:rFonts w:asciiTheme="majorHAnsi" w:eastAsiaTheme="majorHAnsi" w:hAnsiTheme="majorHAnsi"/>
          <w:sz w:val="22"/>
          <w:szCs w:val="22"/>
        </w:rPr>
        <w:t>en</w:t>
      </w:r>
      <w:r w:rsidR="004979AB">
        <w:rPr>
          <w:rFonts w:asciiTheme="majorHAnsi" w:eastAsiaTheme="majorHAnsi" w:hAnsiTheme="majorHAnsi"/>
          <w:sz w:val="22"/>
          <w:szCs w:val="22"/>
        </w:rPr>
        <w:t xml:space="preserve"> a</w:t>
      </w:r>
      <w:r w:rsidR="00CD01C9"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false positive</w:t>
      </w:r>
      <w:r w:rsidR="004979AB">
        <w:rPr>
          <w:rFonts w:asciiTheme="majorHAnsi" w:eastAsiaTheme="majorHAnsi" w:hAnsiTheme="majorHAnsi"/>
          <w:sz w:val="22"/>
          <w:szCs w:val="22"/>
        </w:rPr>
        <w:t xml:space="preserve"> and </w:t>
      </w:r>
      <w:r w:rsidR="006D6A3A">
        <w:rPr>
          <w:rFonts w:asciiTheme="majorHAnsi" w:eastAsiaTheme="majorHAnsi" w:hAnsiTheme="majorHAnsi"/>
          <w:sz w:val="22"/>
          <w:szCs w:val="22"/>
        </w:rPr>
        <w:t>had prolonged reaction</w:t>
      </w:r>
      <w:r w:rsidR="004979AB">
        <w:rPr>
          <w:rFonts w:asciiTheme="majorHAnsi" w:eastAsiaTheme="majorHAnsi" w:hAnsiTheme="majorHAnsi"/>
          <w:sz w:val="22"/>
          <w:szCs w:val="22"/>
        </w:rPr>
        <w:t xml:space="preserve"> time </w:t>
      </w:r>
      <w:r w:rsidR="004C1EA0" w:rsidRPr="008B0204">
        <w:rPr>
          <w:rFonts w:asciiTheme="majorHAnsi" w:eastAsiaTheme="majorHAnsi" w:hAnsiTheme="majorHAnsi" w:hint="eastAsia"/>
          <w:sz w:val="22"/>
          <w:szCs w:val="22"/>
        </w:rPr>
        <w:t>(</w:t>
      </w:r>
      <w:r w:rsidR="00D55B8E">
        <w:rPr>
          <w:rFonts w:asciiTheme="majorHAnsi" w:eastAsiaTheme="majorHAnsi" w:hAnsiTheme="majorHAnsi"/>
          <w:sz w:val="22"/>
          <w:szCs w:val="22"/>
        </w:rPr>
        <w:t>Figure</w:t>
      </w:r>
      <w:r w:rsidR="004C1EA0" w:rsidRPr="008B0204">
        <w:rPr>
          <w:rFonts w:asciiTheme="majorHAnsi" w:eastAsiaTheme="majorHAnsi" w:hAnsiTheme="majorHAnsi"/>
          <w:sz w:val="22"/>
          <w:szCs w:val="22"/>
        </w:rPr>
        <w:t xml:space="preserve"> 2C)</w:t>
      </w:r>
      <w:r w:rsidR="00D95A0A">
        <w:rPr>
          <w:rFonts w:asciiTheme="majorHAnsi" w:eastAsiaTheme="majorHAnsi" w:hAnsiTheme="majorHAnsi" w:hint="eastAsia"/>
          <w:sz w:val="22"/>
          <w:szCs w:val="22"/>
        </w:rPr>
        <w:t xml:space="preserve">. </w:t>
      </w:r>
      <w:r w:rsidR="00D95A0A">
        <w:rPr>
          <w:rFonts w:asciiTheme="majorHAnsi" w:eastAsiaTheme="majorHAnsi" w:hAnsiTheme="majorHAnsi"/>
          <w:sz w:val="22"/>
          <w:szCs w:val="22"/>
        </w:rPr>
        <w:t xml:space="preserve">On the other hand, </w:t>
      </w:r>
      <w:r w:rsidR="004979AB">
        <w:rPr>
          <w:rFonts w:asciiTheme="majorHAnsi" w:eastAsiaTheme="majorHAnsi" w:hAnsiTheme="majorHAnsi"/>
          <w:sz w:val="22"/>
          <w:szCs w:val="22"/>
        </w:rPr>
        <w:t>the</w:t>
      </w:r>
      <w:r w:rsidR="004C1EA0" w:rsidRPr="008B0204">
        <w:rPr>
          <w:rFonts w:asciiTheme="majorHAnsi" w:eastAsiaTheme="majorHAnsi" w:hAnsiTheme="majorHAnsi" w:hint="eastAsia"/>
          <w:sz w:val="22"/>
          <w:szCs w:val="22"/>
        </w:rPr>
        <w:t xml:space="preserve"> </w:t>
      </w:r>
      <w:r w:rsidR="004C1EA0" w:rsidRPr="008B0204">
        <w:rPr>
          <w:rFonts w:asciiTheme="majorHAnsi" w:eastAsiaTheme="majorHAnsi" w:hAnsiTheme="majorHAnsi"/>
          <w:sz w:val="22"/>
          <w:szCs w:val="22"/>
        </w:rPr>
        <w:t xml:space="preserve">1/5 </w:t>
      </w:r>
      <w:r w:rsidR="004979AB">
        <w:rPr>
          <w:rFonts w:asciiTheme="majorHAnsi" w:eastAsiaTheme="majorHAnsi" w:hAnsiTheme="majorHAnsi"/>
          <w:sz w:val="22"/>
          <w:szCs w:val="22"/>
        </w:rPr>
        <w:t>diluted sample</w:t>
      </w:r>
      <w:r w:rsidR="00D95A0A">
        <w:rPr>
          <w:rFonts w:asciiTheme="majorHAnsi" w:eastAsiaTheme="majorHAnsi" w:hAnsiTheme="majorHAnsi"/>
          <w:sz w:val="22"/>
          <w:szCs w:val="22"/>
        </w:rPr>
        <w:t xml:space="preserve"> showed the OD and fluorescence that stopped increasing after </w:t>
      </w:r>
      <w:r w:rsidR="006D6A3A">
        <w:rPr>
          <w:rFonts w:asciiTheme="majorHAnsi" w:eastAsiaTheme="majorHAnsi" w:hAnsiTheme="majorHAnsi"/>
          <w:sz w:val="22"/>
          <w:szCs w:val="22"/>
        </w:rPr>
        <w:t>approx.</w:t>
      </w:r>
      <w:r w:rsidR="00D95A0A">
        <w:rPr>
          <w:rFonts w:asciiTheme="majorHAnsi" w:eastAsiaTheme="majorHAnsi" w:hAnsiTheme="majorHAnsi"/>
          <w:sz w:val="22"/>
          <w:szCs w:val="22"/>
        </w:rPr>
        <w:t xml:space="preserve"> four hours, allowing precise quantification based on concentration as well as reducing the 16-hour reaction time by </w:t>
      </w:r>
      <w:r w:rsidR="00D923A0">
        <w:rPr>
          <w:rFonts w:asciiTheme="majorHAnsi" w:eastAsiaTheme="majorHAnsi" w:hAnsiTheme="majorHAnsi"/>
          <w:sz w:val="22"/>
          <w:szCs w:val="22"/>
        </w:rPr>
        <w:t xml:space="preserve">approx. </w:t>
      </w:r>
      <w:r w:rsidR="004C1EA0" w:rsidRPr="008B0204">
        <w:rPr>
          <w:rFonts w:asciiTheme="majorHAnsi" w:eastAsiaTheme="majorHAnsi" w:hAnsiTheme="majorHAnsi"/>
          <w:sz w:val="22"/>
          <w:szCs w:val="22"/>
        </w:rPr>
        <w:t>1/4</w:t>
      </w:r>
      <w:r w:rsidR="004C1EA0" w:rsidRPr="008B0204">
        <w:rPr>
          <w:rFonts w:asciiTheme="majorHAnsi" w:eastAsiaTheme="majorHAnsi" w:hAnsiTheme="majorHAnsi" w:hint="eastAsia"/>
          <w:sz w:val="22"/>
          <w:szCs w:val="22"/>
        </w:rPr>
        <w:t>.</w:t>
      </w:r>
      <w:r w:rsidR="004C1EA0" w:rsidRPr="008B0204">
        <w:rPr>
          <w:rFonts w:asciiTheme="majorHAnsi" w:eastAsiaTheme="majorHAnsi" w:hAnsiTheme="majorHAnsi"/>
          <w:sz w:val="22"/>
          <w:szCs w:val="22"/>
        </w:rPr>
        <w:t xml:space="preserve"> </w:t>
      </w:r>
      <w:r w:rsidR="00D95A0A">
        <w:rPr>
          <w:rFonts w:asciiTheme="majorHAnsi" w:eastAsiaTheme="majorHAnsi" w:hAnsiTheme="majorHAnsi"/>
          <w:sz w:val="22"/>
          <w:szCs w:val="22"/>
        </w:rPr>
        <w:t xml:space="preserve">Additionally, to </w:t>
      </w:r>
      <w:r w:rsidR="00D923A0">
        <w:rPr>
          <w:rFonts w:asciiTheme="majorHAnsi" w:eastAsiaTheme="majorHAnsi" w:hAnsiTheme="majorHAnsi"/>
          <w:sz w:val="22"/>
          <w:szCs w:val="22"/>
        </w:rPr>
        <w:t>achieve</w:t>
      </w:r>
      <w:r w:rsidR="00D95A0A">
        <w:rPr>
          <w:rFonts w:asciiTheme="majorHAnsi" w:eastAsiaTheme="majorHAnsi" w:hAnsiTheme="majorHAnsi"/>
          <w:sz w:val="22"/>
          <w:szCs w:val="22"/>
        </w:rPr>
        <w:t xml:space="preserve"> even higher visualization signaling effects, the rfp gene was substituted by the sfgfp gene in</w:t>
      </w:r>
      <w:r w:rsidR="00D95A0A">
        <w:rPr>
          <w:rFonts w:asciiTheme="majorHAnsi" w:eastAsiaTheme="majorHAnsi" w:hAnsiTheme="majorHAnsi" w:hint="eastAsia"/>
          <w:sz w:val="22"/>
          <w:szCs w:val="22"/>
        </w:rPr>
        <w:t xml:space="preserve"> the sender</w:t>
      </w:r>
      <w:r w:rsidR="003E7B91" w:rsidRPr="008B0204">
        <w:rPr>
          <w:rFonts w:asciiTheme="majorHAnsi" w:eastAsiaTheme="majorHAnsi" w:hAnsiTheme="majorHAnsi" w:hint="eastAsia"/>
          <w:sz w:val="22"/>
          <w:szCs w:val="22"/>
        </w:rPr>
        <w:t xml:space="preserve"> </w:t>
      </w:r>
      <w:r w:rsidR="00D95A0A">
        <w:rPr>
          <w:rFonts w:asciiTheme="majorHAnsi" w:eastAsiaTheme="majorHAnsi" w:hAnsiTheme="majorHAnsi"/>
          <w:sz w:val="22"/>
          <w:szCs w:val="22"/>
        </w:rPr>
        <w:t xml:space="preserve">that </w:t>
      </w:r>
      <w:r w:rsidR="006D6A3A">
        <w:rPr>
          <w:rFonts w:asciiTheme="majorHAnsi" w:eastAsiaTheme="majorHAnsi" w:hAnsiTheme="majorHAnsi"/>
          <w:sz w:val="22"/>
          <w:szCs w:val="22"/>
        </w:rPr>
        <w:t>was</w:t>
      </w:r>
      <w:r w:rsidR="00D95A0A">
        <w:rPr>
          <w:rFonts w:asciiTheme="majorHAnsi" w:eastAsiaTheme="majorHAnsi" w:hAnsiTheme="majorHAnsi"/>
          <w:sz w:val="22"/>
          <w:szCs w:val="22"/>
        </w:rPr>
        <w:t xml:space="preserve"> designed for comparing the fluorescence of the </w:t>
      </w:r>
      <w:r w:rsidR="007F42DD"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D95A0A">
        <w:rPr>
          <w:rFonts w:asciiTheme="majorHAnsi" w:eastAsiaTheme="majorHAnsi" w:hAnsiTheme="majorHAnsi" w:hint="eastAsia"/>
          <w:sz w:val="22"/>
          <w:szCs w:val="22"/>
        </w:rPr>
        <w:t>,</w:t>
      </w:r>
      <w:r w:rsidR="00D95A0A">
        <w:rPr>
          <w:rFonts w:asciiTheme="majorHAnsi" w:eastAsiaTheme="majorHAnsi" w:hAnsiTheme="majorHAnsi"/>
          <w:sz w:val="22"/>
          <w:szCs w:val="22"/>
        </w:rPr>
        <w:t xml:space="preserve"> which enhanced th</w:t>
      </w:r>
      <w:r w:rsidR="006D6A3A">
        <w:rPr>
          <w:rFonts w:asciiTheme="majorHAnsi" w:eastAsiaTheme="majorHAnsi" w:hAnsiTheme="majorHAnsi"/>
          <w:sz w:val="22"/>
          <w:szCs w:val="22"/>
        </w:rPr>
        <w:t>e signal strength and the</w:t>
      </w:r>
      <w:r w:rsidR="00D95A0A">
        <w:rPr>
          <w:rFonts w:asciiTheme="majorHAnsi" w:eastAsiaTheme="majorHAnsi" w:hAnsiTheme="majorHAnsi"/>
          <w:sz w:val="22"/>
          <w:szCs w:val="22"/>
        </w:rPr>
        <w:t xml:space="preserve"> usability</w:t>
      </w:r>
      <w:r w:rsidR="006D6A3A">
        <w:rPr>
          <w:rFonts w:asciiTheme="majorHAnsi" w:eastAsiaTheme="majorHAnsi" w:hAnsiTheme="majorHAnsi"/>
          <w:sz w:val="22"/>
          <w:szCs w:val="22"/>
        </w:rPr>
        <w:t xml:space="preserve"> of the system</w:t>
      </w:r>
      <w:r w:rsidR="00D95A0A">
        <w:rPr>
          <w:rFonts w:asciiTheme="majorHAnsi" w:eastAsiaTheme="majorHAnsi" w:hAnsiTheme="majorHAnsi"/>
          <w:sz w:val="22"/>
          <w:szCs w:val="22"/>
        </w:rPr>
        <w:t>.</w:t>
      </w:r>
      <w:r w:rsidR="007F42DD" w:rsidRPr="008B0204">
        <w:rPr>
          <w:rFonts w:asciiTheme="majorHAnsi" w:eastAsiaTheme="majorHAnsi" w:hAnsiTheme="majorHAnsi"/>
          <w:sz w:val="22"/>
          <w:szCs w:val="22"/>
        </w:rPr>
        <w:t xml:space="preserve"> </w:t>
      </w:r>
      <w:r w:rsidR="00D95A0A">
        <w:rPr>
          <w:rFonts w:asciiTheme="majorHAnsi" w:eastAsiaTheme="majorHAnsi" w:hAnsiTheme="majorHAnsi"/>
          <w:sz w:val="22"/>
          <w:szCs w:val="22"/>
        </w:rPr>
        <w:t>The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sender-receiver</w:t>
      </w:r>
      <w:r w:rsidR="006D6A3A">
        <w:rPr>
          <w:rFonts w:asciiTheme="majorHAnsi" w:eastAsiaTheme="majorHAnsi" w:hAnsiTheme="majorHAnsi"/>
          <w:sz w:val="22"/>
          <w:szCs w:val="22"/>
        </w:rPr>
        <w:t xml:space="preserve"> system</w:t>
      </w:r>
      <w:r w:rsidR="00D95A0A">
        <w:rPr>
          <w:rFonts w:asciiTheme="majorHAnsi" w:eastAsiaTheme="majorHAnsi" w:hAnsiTheme="majorHAnsi"/>
          <w:sz w:val="22"/>
          <w:szCs w:val="22"/>
        </w:rPr>
        <w:t xml:space="preserve"> </w:t>
      </w:r>
      <w:r w:rsidR="006D6A3A">
        <w:rPr>
          <w:rFonts w:asciiTheme="majorHAnsi" w:eastAsiaTheme="majorHAnsi" w:hAnsiTheme="majorHAnsi"/>
          <w:sz w:val="22"/>
          <w:szCs w:val="22"/>
        </w:rPr>
        <w:t>with</w:t>
      </w:r>
      <w:r w:rsidR="00D95A0A">
        <w:rPr>
          <w:rFonts w:asciiTheme="majorHAnsi" w:eastAsiaTheme="majorHAnsi" w:hAnsiTheme="majorHAnsi"/>
          <w:sz w:val="22"/>
          <w:szCs w:val="22"/>
        </w:rPr>
        <w:t xml:space="preserve"> the substitution </w:t>
      </w:r>
      <w:r w:rsidR="006D6A3A">
        <w:rPr>
          <w:rFonts w:asciiTheme="majorHAnsi" w:eastAsiaTheme="majorHAnsi" w:hAnsiTheme="majorHAnsi"/>
          <w:sz w:val="22"/>
          <w:szCs w:val="22"/>
        </w:rPr>
        <w:t>exhibited</w:t>
      </w:r>
      <w:r w:rsidR="00D95A0A">
        <w:rPr>
          <w:rFonts w:asciiTheme="majorHAnsi" w:eastAsiaTheme="majorHAnsi" w:hAnsiTheme="majorHAnsi"/>
          <w:sz w:val="22"/>
          <w:szCs w:val="22"/>
        </w:rPr>
        <w:t xml:space="preserve"> approx. 3 times stronger signal strength </w:t>
      </w:r>
      <w:r w:rsidR="00D923A0">
        <w:rPr>
          <w:rFonts w:asciiTheme="majorHAnsi" w:eastAsiaTheme="majorHAnsi" w:hAnsiTheme="majorHAnsi"/>
          <w:sz w:val="22"/>
          <w:szCs w:val="22"/>
        </w:rPr>
        <w:t xml:space="preserve">than </w:t>
      </w:r>
      <w:r w:rsidR="00D95A0A">
        <w:rPr>
          <w:rFonts w:asciiTheme="majorHAnsi" w:eastAsiaTheme="majorHAnsi" w:hAnsiTheme="majorHAnsi"/>
          <w:sz w:val="22"/>
          <w:szCs w:val="22"/>
        </w:rPr>
        <w:t xml:space="preserve">the gfp fluorescence of the </w:t>
      </w:r>
      <w:r w:rsidR="007F42DD" w:rsidRPr="008B0204">
        <w:rPr>
          <w:rFonts w:asciiTheme="majorHAnsi" w:eastAsiaTheme="majorHAnsi" w:hAnsiTheme="majorHAnsi" w:hint="eastAsia"/>
          <w:sz w:val="22"/>
          <w:szCs w:val="22"/>
        </w:rPr>
        <w:t xml:space="preserve">receiver </w:t>
      </w:r>
      <w:r w:rsidR="00D95A0A">
        <w:rPr>
          <w:rFonts w:asciiTheme="majorHAnsi" w:eastAsiaTheme="majorHAnsi" w:hAnsiTheme="majorHAnsi"/>
          <w:sz w:val="22"/>
          <w:szCs w:val="22"/>
        </w:rPr>
        <w:t>alone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 xml:space="preserve">2D). </w:t>
      </w:r>
    </w:p>
    <w:p w:rsidR="004C1EA0" w:rsidRPr="008B0204" w:rsidRDefault="004C1EA0" w:rsidP="008B0204">
      <w:pPr>
        <w:pStyle w:val="a3"/>
        <w:snapToGrid w:val="0"/>
        <w:spacing w:line="276" w:lineRule="auto"/>
        <w:rPr>
          <w:rFonts w:asciiTheme="majorHAnsi" w:eastAsiaTheme="majorHAnsi" w:hAnsiTheme="majorHAnsi"/>
          <w:sz w:val="22"/>
          <w:szCs w:val="22"/>
        </w:rPr>
      </w:pPr>
    </w:p>
    <w:p w:rsidR="00B756E7" w:rsidRPr="008B0204" w:rsidRDefault="004D7B9D"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 xml:space="preserve">Beads based cell mobilization </w:t>
      </w:r>
    </w:p>
    <w:p w:rsidR="005765AF" w:rsidRPr="008B0204" w:rsidRDefault="00224C96"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The limitation of the previously constructed</w:t>
      </w:r>
      <w:r w:rsidR="00F37441" w:rsidRPr="008B0204">
        <w:rPr>
          <w:rFonts w:asciiTheme="majorHAnsi" w:eastAsiaTheme="majorHAnsi" w:hAnsiTheme="majorHAnsi" w:hint="eastAsia"/>
          <w:sz w:val="22"/>
          <w:szCs w:val="22"/>
        </w:rPr>
        <w:t xml:space="preserve"> </w:t>
      </w:r>
      <w:r w:rsidR="00F37441"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Pr>
          <w:rFonts w:asciiTheme="majorHAnsi" w:eastAsiaTheme="majorHAnsi" w:hAnsiTheme="majorHAnsi"/>
          <w:sz w:val="22"/>
          <w:szCs w:val="22"/>
        </w:rPr>
        <w:t xml:space="preserve"> lies in that it is a</w:t>
      </w:r>
      <w:r w:rsidR="004E117D" w:rsidRPr="008B0204">
        <w:rPr>
          <w:rFonts w:asciiTheme="majorHAnsi" w:eastAsiaTheme="majorHAnsi" w:hAnsiTheme="majorHAnsi" w:hint="eastAsia"/>
          <w:sz w:val="22"/>
          <w:szCs w:val="22"/>
        </w:rPr>
        <w:t xml:space="preserve"> </w:t>
      </w:r>
      <w:r w:rsidR="004E117D" w:rsidRPr="008B0204">
        <w:rPr>
          <w:rFonts w:asciiTheme="majorHAnsi" w:eastAsiaTheme="majorHAnsi" w:hAnsiTheme="majorHAnsi"/>
          <w:sz w:val="22"/>
          <w:szCs w:val="22"/>
        </w:rPr>
        <w:t>GMO</w:t>
      </w:r>
      <w:r>
        <w:rPr>
          <w:rFonts w:asciiTheme="majorHAnsi" w:eastAsiaTheme="majorHAnsi" w:hAnsiTheme="majorHAnsi"/>
          <w:sz w:val="22"/>
          <w:szCs w:val="22"/>
        </w:rPr>
        <w:t xml:space="preserve"> that cannot be applied to the actual natural environment</w:t>
      </w:r>
      <w:r w:rsidR="004E117D" w:rsidRPr="008B0204">
        <w:rPr>
          <w:rFonts w:asciiTheme="majorHAnsi" w:eastAsiaTheme="majorHAnsi" w:hAnsiTheme="majorHAnsi" w:hint="eastAsia"/>
          <w:sz w:val="22"/>
          <w:szCs w:val="22"/>
        </w:rPr>
        <w:t>.</w:t>
      </w:r>
      <w:r w:rsidR="004E117D" w:rsidRPr="008B0204">
        <w:rPr>
          <w:rFonts w:asciiTheme="majorHAnsi" w:eastAsiaTheme="majorHAnsi" w:hAnsiTheme="majorHAnsi"/>
          <w:sz w:val="22"/>
          <w:szCs w:val="22"/>
        </w:rPr>
        <w:t xml:space="preserve"> </w:t>
      </w:r>
      <w:r w:rsidR="00993E12">
        <w:rPr>
          <w:rFonts w:asciiTheme="majorHAnsi" w:eastAsiaTheme="majorHAnsi" w:hAnsiTheme="majorHAnsi"/>
          <w:sz w:val="22"/>
          <w:szCs w:val="22"/>
        </w:rPr>
        <w:t xml:space="preserve">Thus, in this study, the </w:t>
      </w:r>
      <w:r w:rsidR="005765AF" w:rsidRPr="008B0204">
        <w:rPr>
          <w:rFonts w:asciiTheme="majorHAnsi" w:eastAsiaTheme="majorHAnsi" w:hAnsiTheme="majorHAnsi"/>
          <w:sz w:val="22"/>
          <w:szCs w:val="22"/>
        </w:rPr>
        <w:t>sender-receiver</w:t>
      </w:r>
      <w:r w:rsidR="00F21A6D">
        <w:rPr>
          <w:rFonts w:asciiTheme="majorHAnsi" w:eastAsiaTheme="majorHAnsi" w:hAnsiTheme="majorHAnsi"/>
          <w:sz w:val="22"/>
          <w:szCs w:val="22"/>
        </w:rPr>
        <w:t xml:space="preserve"> cells were mobilized</w:t>
      </w:r>
      <w:r w:rsidR="00993E12">
        <w:rPr>
          <w:rFonts w:asciiTheme="majorHAnsi" w:eastAsiaTheme="majorHAnsi" w:hAnsiTheme="majorHAnsi"/>
          <w:sz w:val="22"/>
          <w:szCs w:val="22"/>
        </w:rPr>
        <w:t xml:space="preserve"> in</w:t>
      </w:r>
      <w:r w:rsidR="005765AF" w:rsidRPr="008B0204">
        <w:rPr>
          <w:rFonts w:asciiTheme="majorHAnsi" w:eastAsiaTheme="majorHAnsi" w:hAnsiTheme="majorHAnsi" w:hint="eastAsia"/>
          <w:sz w:val="22"/>
          <w:szCs w:val="22"/>
        </w:rPr>
        <w:t xml:space="preserve"> </w:t>
      </w:r>
      <w:r w:rsidR="00993E12">
        <w:rPr>
          <w:rFonts w:asciiTheme="majorHAnsi" w:eastAsiaTheme="majorHAnsi" w:hAnsiTheme="majorHAnsi"/>
          <w:sz w:val="22"/>
          <w:szCs w:val="22"/>
        </w:rPr>
        <w:t xml:space="preserve">the form of </w:t>
      </w:r>
      <w:r w:rsidR="00D55B8E">
        <w:rPr>
          <w:rFonts w:asciiTheme="majorHAnsi" w:eastAsiaTheme="majorHAnsi" w:hAnsiTheme="majorHAnsi" w:hint="eastAsia"/>
          <w:sz w:val="22"/>
          <w:szCs w:val="22"/>
        </w:rPr>
        <w:t>bead</w:t>
      </w:r>
      <w:r w:rsidR="00993E12">
        <w:rPr>
          <w:rFonts w:asciiTheme="majorHAnsi" w:eastAsiaTheme="majorHAnsi" w:hAnsiTheme="majorHAnsi"/>
          <w:sz w:val="22"/>
          <w:szCs w:val="22"/>
        </w:rPr>
        <w:t>s and placed in a transparent reactor with a known amount of samples taken from the environment</w:t>
      </w:r>
      <w:r w:rsidR="00196CDF">
        <w:rPr>
          <w:rFonts w:asciiTheme="majorHAnsi" w:eastAsiaTheme="majorHAnsi" w:hAnsiTheme="majorHAnsi"/>
          <w:sz w:val="22"/>
          <w:szCs w:val="22"/>
        </w:rPr>
        <w:t>, in order to use the system as a detection agent for determining the presence of harmful substances in the samples</w:t>
      </w:r>
      <w:r w:rsidR="005765AF" w:rsidRPr="008B0204">
        <w:rPr>
          <w:rFonts w:asciiTheme="majorHAnsi" w:eastAsiaTheme="majorHAnsi" w:hAnsiTheme="majorHAnsi" w:hint="eastAsia"/>
          <w:sz w:val="22"/>
          <w:szCs w:val="22"/>
        </w:rPr>
        <w:t>.</w:t>
      </w:r>
      <w:r w:rsidR="005765AF"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The detection of harmful substances can be done by estimating the GFP fluorescence produced by the bead sensors inside the reactor, and the details regarding the remote</w:t>
      </w:r>
      <w:r w:rsidR="005765AF"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65AF" w:rsidRPr="008B0204">
        <w:rPr>
          <w:rFonts w:asciiTheme="majorHAnsi" w:eastAsiaTheme="majorHAnsi" w:hAnsiTheme="majorHAnsi" w:hint="eastAsia"/>
          <w:sz w:val="22"/>
          <w:szCs w:val="22"/>
        </w:rPr>
        <w:t xml:space="preserve"> </w:t>
      </w:r>
      <w:r w:rsidR="00196CDF">
        <w:rPr>
          <w:rFonts w:asciiTheme="majorHAnsi" w:eastAsiaTheme="majorHAnsi" w:hAnsiTheme="majorHAnsi"/>
          <w:sz w:val="22"/>
          <w:szCs w:val="22"/>
        </w:rPr>
        <w:t>detection device</w:t>
      </w:r>
      <w:r w:rsidR="00AF4A55">
        <w:rPr>
          <w:rFonts w:asciiTheme="majorHAnsi" w:eastAsiaTheme="majorHAnsi" w:hAnsiTheme="majorHAnsi" w:hint="eastAsia"/>
          <w:sz w:val="22"/>
          <w:szCs w:val="22"/>
        </w:rPr>
        <w:t xml:space="preserve"> and specific detection protocol</w:t>
      </w:r>
      <w:r w:rsidR="00196CDF">
        <w:rPr>
          <w:rFonts w:asciiTheme="majorHAnsi" w:eastAsiaTheme="majorHAnsi" w:hAnsiTheme="majorHAnsi"/>
          <w:sz w:val="22"/>
          <w:szCs w:val="22"/>
        </w:rPr>
        <w:t xml:space="preserve"> will be explained in the next section</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 xml:space="preserve">In this section, </w:t>
      </w:r>
      <w:r w:rsidR="00F21A6D">
        <w:rPr>
          <w:rFonts w:asciiTheme="majorHAnsi" w:eastAsiaTheme="majorHAnsi" w:hAnsiTheme="majorHAnsi"/>
          <w:sz w:val="22"/>
          <w:szCs w:val="22"/>
        </w:rPr>
        <w:t>how the mobilized</w:t>
      </w:r>
      <w:r w:rsidR="001A4135"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F21A6D">
        <w:rPr>
          <w:rFonts w:asciiTheme="majorHAnsi" w:eastAsiaTheme="majorHAnsi" w:hAnsiTheme="majorHAnsi"/>
          <w:sz w:val="22"/>
          <w:szCs w:val="22"/>
        </w:rPr>
        <w:t>s were created and the characteristics of signal transformation and amplification by the beads based</w:t>
      </w:r>
      <w:r w:rsidR="001A4135" w:rsidRPr="008B0204">
        <w:rPr>
          <w:rFonts w:asciiTheme="majorHAnsi" w:eastAsiaTheme="majorHAnsi" w:hAnsiTheme="majorHAnsi" w:hint="eastAsia"/>
          <w:sz w:val="22"/>
          <w:szCs w:val="22"/>
        </w:rPr>
        <w:t xml:space="preserve"> </w:t>
      </w:r>
      <w:r w:rsidR="001A4135"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F21A6D">
        <w:rPr>
          <w:rFonts w:asciiTheme="majorHAnsi" w:eastAsiaTheme="majorHAnsi" w:hAnsiTheme="majorHAnsi"/>
          <w:sz w:val="22"/>
          <w:szCs w:val="22"/>
        </w:rPr>
        <w:t xml:space="preserve"> will be described</w:t>
      </w:r>
      <w:r w:rsidR="001A4135" w:rsidRPr="008B0204">
        <w:rPr>
          <w:rFonts w:asciiTheme="majorHAnsi" w:eastAsiaTheme="majorHAnsi" w:hAnsiTheme="majorHAnsi" w:hint="eastAsia"/>
          <w:sz w:val="22"/>
          <w:szCs w:val="22"/>
        </w:rPr>
        <w:t>.</w:t>
      </w:r>
      <w:r w:rsidR="001A4135"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First, to create the beads of approx. 2 mm diameter for the mobilized</w:t>
      </w:r>
      <w:r w:rsidR="0084432E"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84432E"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lastRenderedPageBreak/>
        <w:t>sensor</w:t>
      </w:r>
      <w:r w:rsidR="00D63CCC">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PBS diluted </w:t>
      </w:r>
      <w:r w:rsidR="00292688" w:rsidRPr="008B0204">
        <w:rPr>
          <w:rFonts w:asciiTheme="majorHAnsi" w:eastAsiaTheme="majorHAnsi" w:hAnsiTheme="majorHAnsi"/>
          <w:sz w:val="22"/>
          <w:szCs w:val="22"/>
        </w:rPr>
        <w:t>freeze stock</w:t>
      </w:r>
      <w:r w:rsidR="00D63CCC">
        <w:rPr>
          <w:rFonts w:asciiTheme="majorHAnsi" w:eastAsiaTheme="majorHAnsi" w:hAnsiTheme="majorHAnsi"/>
          <w:sz w:val="22"/>
          <w:szCs w:val="22"/>
        </w:rPr>
        <w:t xml:space="preserve"> solution and </w:t>
      </w:r>
      <w:r w:rsidR="00B82842">
        <w:rPr>
          <w:rFonts w:asciiTheme="majorHAnsi" w:eastAsiaTheme="majorHAnsi" w:hAnsiTheme="majorHAnsi"/>
          <w:sz w:val="22"/>
          <w:szCs w:val="22"/>
        </w:rPr>
        <w:t xml:space="preserve">sodium </w:t>
      </w:r>
      <w:r w:rsidR="00292688" w:rsidRPr="008B0204">
        <w:rPr>
          <w:rFonts w:asciiTheme="majorHAnsi" w:eastAsiaTheme="majorHAnsi" w:hAnsiTheme="majorHAnsi"/>
          <w:sz w:val="22"/>
          <w:szCs w:val="22"/>
        </w:rPr>
        <w:t xml:space="preserve">alginate </w:t>
      </w:r>
      <w:r w:rsidR="00F21A6D">
        <w:rPr>
          <w:rFonts w:asciiTheme="majorHAnsi" w:eastAsiaTheme="majorHAnsi" w:hAnsiTheme="majorHAnsi"/>
          <w:sz w:val="22"/>
          <w:szCs w:val="22"/>
        </w:rPr>
        <w:t>solution</w:t>
      </w:r>
      <w:r w:rsidR="00B82842">
        <w:rPr>
          <w:rFonts w:asciiTheme="majorHAnsi" w:eastAsiaTheme="majorHAnsi" w:hAnsiTheme="majorHAnsi" w:hint="eastAsia"/>
          <w:sz w:val="22"/>
          <w:szCs w:val="22"/>
        </w:rPr>
        <w:t xml:space="preserve"> </w:t>
      </w:r>
      <w:r w:rsidR="00292688" w:rsidRPr="008B0204">
        <w:rPr>
          <w:rFonts w:asciiTheme="majorHAnsi" w:eastAsiaTheme="majorHAnsi" w:hAnsiTheme="majorHAnsi"/>
          <w:sz w:val="22"/>
          <w:szCs w:val="22"/>
        </w:rPr>
        <w:t>(2% w/v)</w:t>
      </w:r>
      <w:r w:rsidR="00F21A6D">
        <w:rPr>
          <w:rFonts w:asciiTheme="majorHAnsi" w:eastAsiaTheme="majorHAnsi" w:hAnsiTheme="majorHAnsi"/>
          <w:sz w:val="22"/>
          <w:szCs w:val="22"/>
        </w:rPr>
        <w:t xml:space="preserve"> w</w:t>
      </w:r>
      <w:r w:rsidR="00D63CCC">
        <w:rPr>
          <w:rFonts w:asciiTheme="majorHAnsi" w:eastAsiaTheme="majorHAnsi" w:hAnsiTheme="majorHAnsi"/>
          <w:sz w:val="22"/>
          <w:szCs w:val="22"/>
        </w:rPr>
        <w:t xml:space="preserve">ere mixed, and dropped onto the </w:t>
      </w:r>
      <w:r w:rsidR="00292688" w:rsidRPr="008B0204">
        <w:rPr>
          <w:rFonts w:asciiTheme="majorHAnsi" w:eastAsiaTheme="majorHAnsi" w:hAnsiTheme="majorHAnsi"/>
          <w:sz w:val="22"/>
          <w:szCs w:val="22"/>
        </w:rPr>
        <w:t>0.2</w:t>
      </w:r>
      <w:r w:rsidR="00F21A6D">
        <w:rPr>
          <w:rFonts w:asciiTheme="majorHAnsi" w:eastAsiaTheme="majorHAnsi" w:hAnsiTheme="majorHAnsi"/>
          <w:sz w:val="22"/>
          <w:szCs w:val="22"/>
        </w:rPr>
        <w:t xml:space="preserve"> </w:t>
      </w:r>
      <w:r w:rsidR="00292688" w:rsidRPr="008B0204">
        <w:rPr>
          <w:rFonts w:asciiTheme="majorHAnsi" w:eastAsiaTheme="majorHAnsi" w:hAnsiTheme="majorHAnsi"/>
          <w:sz w:val="22"/>
          <w:szCs w:val="22"/>
        </w:rPr>
        <w:t>mM CaCl</w:t>
      </w:r>
      <w:r w:rsidR="00292688" w:rsidRPr="00F21A6D">
        <w:rPr>
          <w:rFonts w:asciiTheme="majorHAnsi" w:eastAsiaTheme="majorHAnsi" w:hAnsiTheme="majorHAnsi"/>
          <w:sz w:val="22"/>
          <w:szCs w:val="22"/>
          <w:vertAlign w:val="subscript"/>
        </w:rPr>
        <w:t>2</w:t>
      </w:r>
      <w:r w:rsidR="00F21A6D">
        <w:rPr>
          <w:rFonts w:asciiTheme="majorHAnsi" w:eastAsiaTheme="majorHAnsi" w:hAnsiTheme="majorHAnsi"/>
          <w:sz w:val="22"/>
          <w:szCs w:val="22"/>
        </w:rPr>
        <w:t xml:space="preserve"> solution using a syringe pump</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The</w:t>
      </w:r>
      <w:r w:rsidR="004D50C4" w:rsidRPr="008B0204">
        <w:rPr>
          <w:rFonts w:asciiTheme="majorHAnsi" w:eastAsiaTheme="majorHAnsi" w:hAnsiTheme="majorHAnsi" w:hint="eastAsia"/>
          <w:sz w:val="22"/>
          <w:szCs w:val="22"/>
        </w:rPr>
        <w:t xml:space="preserve"> </w:t>
      </w:r>
      <w:r w:rsidR="005D3CD6">
        <w:rPr>
          <w:rFonts w:asciiTheme="majorHAnsi" w:eastAsiaTheme="majorHAnsi" w:hAnsiTheme="majorHAnsi" w:hint="eastAsia"/>
          <w:sz w:val="22"/>
          <w:szCs w:val="22"/>
        </w:rPr>
        <w:t>biosensor</w:t>
      </w:r>
      <w:r w:rsidR="004D50C4"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D63CCC">
        <w:rPr>
          <w:rFonts w:asciiTheme="majorHAnsi" w:eastAsiaTheme="majorHAnsi" w:hAnsiTheme="majorHAnsi"/>
          <w:sz w:val="22"/>
          <w:szCs w:val="22"/>
        </w:rPr>
        <w:t xml:space="preserve">s were then spread evenly on </w:t>
      </w:r>
      <w:r w:rsidR="004D50C4" w:rsidRPr="008B0204">
        <w:rPr>
          <w:rFonts w:asciiTheme="majorHAnsi" w:eastAsiaTheme="majorHAnsi" w:hAnsiTheme="majorHAnsi"/>
          <w:sz w:val="22"/>
          <w:szCs w:val="22"/>
        </w:rPr>
        <w:t>90</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 xml:space="preserve">mm </w:t>
      </w:r>
      <w:r w:rsidR="00F21A6D">
        <w:rPr>
          <w:rFonts w:asciiTheme="majorHAnsi" w:eastAsiaTheme="majorHAnsi" w:hAnsiTheme="majorHAnsi"/>
          <w:sz w:val="22"/>
          <w:szCs w:val="22"/>
        </w:rPr>
        <w:t>plate, at the center of which</w:t>
      </w:r>
      <w:r w:rsidR="004D50C4" w:rsidRPr="008B0204">
        <w:rPr>
          <w:rFonts w:asciiTheme="majorHAnsi" w:eastAsiaTheme="majorHAnsi" w:hAnsiTheme="majorHAnsi" w:hint="eastAsia"/>
          <w:sz w:val="22"/>
          <w:szCs w:val="22"/>
        </w:rPr>
        <w:t xml:space="preserve"> </w:t>
      </w:r>
      <w:r w:rsidR="00F21A6D">
        <w:rPr>
          <w:rFonts w:asciiTheme="majorHAnsi" w:eastAsiaTheme="majorHAnsi" w:hAnsiTheme="majorHAnsi"/>
          <w:sz w:val="22"/>
          <w:szCs w:val="22"/>
        </w:rPr>
        <w:t xml:space="preserve">10 </w:t>
      </w:r>
      <w:r w:rsidR="00F21A6D" w:rsidRPr="00876F1F">
        <w:rPr>
          <w:rFonts w:ascii="Symbol" w:eastAsiaTheme="majorHAnsi" w:hAnsi="Symbol"/>
          <w:sz w:val="22"/>
        </w:rPr>
        <w:t></w:t>
      </w:r>
      <w:r w:rsidR="00F21A6D">
        <w:rPr>
          <w:rFonts w:asciiTheme="majorHAnsi" w:eastAsiaTheme="majorHAnsi" w:hAnsiTheme="majorHAnsi"/>
          <w:sz w:val="22"/>
          <w:szCs w:val="22"/>
        </w:rPr>
        <w:t xml:space="preserve">L of </w:t>
      </w:r>
      <w:r w:rsidR="004D50C4" w:rsidRPr="008B0204">
        <w:rPr>
          <w:rFonts w:asciiTheme="majorHAnsi" w:eastAsiaTheme="majorHAnsi" w:hAnsiTheme="majorHAnsi"/>
          <w:sz w:val="22"/>
          <w:szCs w:val="22"/>
        </w:rPr>
        <w:t>2</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mM phenol</w:t>
      </w:r>
      <w:r w:rsidR="00F21A6D">
        <w:rPr>
          <w:rFonts w:asciiTheme="majorHAnsi" w:eastAsiaTheme="majorHAnsi" w:hAnsiTheme="majorHAnsi"/>
          <w:sz w:val="22"/>
          <w:szCs w:val="22"/>
        </w:rPr>
        <w:t xml:space="preserve"> was appl</w:t>
      </w:r>
      <w:r w:rsidR="00D63CCC">
        <w:rPr>
          <w:rFonts w:asciiTheme="majorHAnsi" w:eastAsiaTheme="majorHAnsi" w:hAnsiTheme="majorHAnsi"/>
          <w:sz w:val="22"/>
          <w:szCs w:val="22"/>
        </w:rPr>
        <w:t xml:space="preserve">ied. The result showed that, </w:t>
      </w:r>
      <w:r w:rsidR="00F21A6D">
        <w:rPr>
          <w:rFonts w:asciiTheme="majorHAnsi" w:eastAsiaTheme="majorHAnsi" w:hAnsiTheme="majorHAnsi"/>
          <w:sz w:val="22"/>
          <w:szCs w:val="22"/>
        </w:rPr>
        <w:t xml:space="preserve">the </w:t>
      </w:r>
      <w:r w:rsidR="00D63CCC">
        <w:rPr>
          <w:rFonts w:asciiTheme="majorHAnsi" w:eastAsiaTheme="majorHAnsi" w:hAnsiTheme="majorHAnsi"/>
          <w:sz w:val="22"/>
          <w:szCs w:val="22"/>
        </w:rPr>
        <w:t xml:space="preserve">rfp signal of </w:t>
      </w:r>
      <w:r w:rsidR="001A4135" w:rsidRPr="008B0204">
        <w:rPr>
          <w:rFonts w:asciiTheme="majorHAnsi" w:eastAsiaTheme="majorHAnsi" w:hAnsiTheme="majorHAnsi"/>
          <w:sz w:val="22"/>
          <w:szCs w:val="22"/>
        </w:rPr>
        <w:t>phenol</w:t>
      </w:r>
      <w:r w:rsidR="00F21A6D">
        <w:rPr>
          <w:rFonts w:asciiTheme="majorHAnsi" w:eastAsiaTheme="majorHAnsi" w:hAnsiTheme="majorHAnsi"/>
          <w:sz w:val="22"/>
          <w:szCs w:val="22"/>
        </w:rPr>
        <w:t xml:space="preserve"> detecting</w:t>
      </w:r>
      <w:r w:rsidR="001A4135" w:rsidRPr="008B0204">
        <w:rPr>
          <w:rFonts w:asciiTheme="majorHAnsi" w:eastAsiaTheme="majorHAnsi" w:hAnsiTheme="majorHAnsi" w:hint="eastAsia"/>
          <w:sz w:val="22"/>
          <w:szCs w:val="22"/>
        </w:rPr>
        <w:t xml:space="preserve"> </w:t>
      </w:r>
      <w:r w:rsidR="00D63CCC">
        <w:rPr>
          <w:rFonts w:asciiTheme="majorHAnsi" w:eastAsiaTheme="majorHAnsi" w:hAnsiTheme="majorHAnsi"/>
          <w:sz w:val="22"/>
          <w:szCs w:val="22"/>
        </w:rPr>
        <w:t>sender was observed within</w:t>
      </w:r>
      <w:r w:rsidR="00F21A6D">
        <w:rPr>
          <w:rFonts w:asciiTheme="majorHAnsi" w:eastAsiaTheme="majorHAnsi" w:hAnsiTheme="majorHAnsi"/>
          <w:sz w:val="22"/>
          <w:szCs w:val="22"/>
        </w:rPr>
        <w:t xml:space="preserve"> approx.</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1</w:t>
      </w:r>
      <w:r w:rsidR="00F21A6D">
        <w:rPr>
          <w:rFonts w:asciiTheme="majorHAnsi" w:eastAsiaTheme="majorHAnsi" w:hAnsiTheme="majorHAnsi"/>
          <w:sz w:val="22"/>
          <w:szCs w:val="22"/>
        </w:rPr>
        <w:t xml:space="preserve"> </w:t>
      </w:r>
      <w:r w:rsidR="00E017AB" w:rsidRPr="008B0204">
        <w:rPr>
          <w:rFonts w:asciiTheme="majorHAnsi" w:eastAsiaTheme="majorHAnsi" w:hAnsiTheme="majorHAnsi"/>
          <w:sz w:val="22"/>
          <w:szCs w:val="22"/>
        </w:rPr>
        <w:t xml:space="preserve">cm </w:t>
      </w:r>
      <w:r w:rsidR="00F21A6D">
        <w:rPr>
          <w:rFonts w:asciiTheme="majorHAnsi" w:eastAsiaTheme="majorHAnsi" w:hAnsiTheme="majorHAnsi"/>
          <w:sz w:val="22"/>
          <w:szCs w:val="22"/>
        </w:rPr>
        <w:t>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while the gfp fluorescence in the</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receiver</w:t>
      </w:r>
      <w:r w:rsidR="00D63CCC">
        <w:rPr>
          <w:rFonts w:asciiTheme="majorHAnsi" w:eastAsiaTheme="majorHAnsi" w:hAnsiTheme="majorHAnsi"/>
          <w:sz w:val="22"/>
          <w:szCs w:val="22"/>
        </w:rPr>
        <w:t xml:space="preserve"> was observed within</w:t>
      </w:r>
      <w:r w:rsidR="00F21A6D">
        <w:rPr>
          <w:rFonts w:asciiTheme="majorHAnsi" w:eastAsiaTheme="majorHAnsi" w:hAnsiTheme="majorHAnsi"/>
          <w:sz w:val="22"/>
          <w:szCs w:val="22"/>
        </w:rPr>
        <w:t xml:space="preserve"> approx. 2 cm 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xml:space="preserve">, which is twice </w:t>
      </w:r>
      <w:r w:rsidR="00D63CCC">
        <w:rPr>
          <w:rFonts w:asciiTheme="majorHAnsi" w:eastAsiaTheme="majorHAnsi" w:hAnsiTheme="majorHAnsi"/>
          <w:sz w:val="22"/>
          <w:szCs w:val="22"/>
        </w:rPr>
        <w:t>the area of</w:t>
      </w:r>
      <w:r w:rsidR="00F21A6D">
        <w:rPr>
          <w:rFonts w:asciiTheme="majorHAnsi" w:eastAsiaTheme="majorHAnsi" w:hAnsiTheme="majorHAnsi"/>
          <w:sz w:val="22"/>
          <w:szCs w:val="22"/>
        </w:rPr>
        <w:t xml:space="preserve"> the</w:t>
      </w:r>
      <w:r w:rsidR="00E017AB" w:rsidRPr="008B0204">
        <w:rPr>
          <w:rFonts w:asciiTheme="majorHAnsi" w:eastAsiaTheme="majorHAnsi" w:hAnsiTheme="majorHAnsi" w:hint="eastAsia"/>
          <w:sz w:val="22"/>
          <w:szCs w:val="22"/>
        </w:rPr>
        <w:t xml:space="preserve"> </w:t>
      </w:r>
      <w:r w:rsidR="00E2269A" w:rsidRPr="008B0204">
        <w:rPr>
          <w:rFonts w:asciiTheme="majorHAnsi" w:eastAsiaTheme="majorHAnsi" w:hAnsiTheme="majorHAnsi"/>
          <w:sz w:val="22"/>
          <w:szCs w:val="22"/>
        </w:rPr>
        <w:t>sender</w:t>
      </w:r>
      <w:r w:rsidR="00FC4E2B"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FC4E2B" w:rsidRPr="008B0204">
        <w:rPr>
          <w:rFonts w:asciiTheme="majorHAnsi" w:eastAsiaTheme="majorHAnsi" w:hAnsiTheme="majorHAnsi" w:hint="eastAsia"/>
          <w:sz w:val="22"/>
          <w:szCs w:val="22"/>
        </w:rPr>
        <w:t xml:space="preserve"> </w:t>
      </w:r>
      <w:r w:rsidR="00FC4E2B" w:rsidRPr="008B0204">
        <w:rPr>
          <w:rFonts w:asciiTheme="majorHAnsi" w:eastAsiaTheme="majorHAnsi" w:hAnsiTheme="majorHAnsi"/>
          <w:sz w:val="22"/>
          <w:szCs w:val="22"/>
        </w:rPr>
        <w:t>3A)</w:t>
      </w:r>
      <w:r w:rsidR="00E017AB" w:rsidRPr="008B0204">
        <w:rPr>
          <w:rFonts w:asciiTheme="majorHAnsi" w:eastAsiaTheme="majorHAnsi" w:hAnsiTheme="majorHAnsi" w:hint="eastAsia"/>
          <w:sz w:val="22"/>
          <w:szCs w:val="22"/>
        </w:rPr>
        <w:t>.</w:t>
      </w:r>
      <w:r w:rsidR="00E017AB"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Such expansion of the detection area indicates that the detection activity </w:t>
      </w:r>
      <w:r w:rsidR="005747DC">
        <w:rPr>
          <w:rFonts w:asciiTheme="majorHAnsi" w:eastAsiaTheme="majorHAnsi" w:hAnsiTheme="majorHAnsi"/>
          <w:sz w:val="22"/>
          <w:szCs w:val="22"/>
        </w:rPr>
        <w:t xml:space="preserve">for phenol that </w:t>
      </w:r>
      <w:r w:rsidR="00F21A6D">
        <w:rPr>
          <w:rFonts w:asciiTheme="majorHAnsi" w:eastAsiaTheme="majorHAnsi" w:hAnsiTheme="majorHAnsi"/>
          <w:sz w:val="22"/>
          <w:szCs w:val="22"/>
        </w:rPr>
        <w:t xml:space="preserve">could not be </w:t>
      </w:r>
      <w:r w:rsidR="005747DC">
        <w:rPr>
          <w:rFonts w:asciiTheme="majorHAnsi" w:eastAsiaTheme="majorHAnsi" w:hAnsiTheme="majorHAnsi"/>
          <w:sz w:val="22"/>
          <w:szCs w:val="22"/>
        </w:rPr>
        <w:t xml:space="preserve">detected solely </w:t>
      </w:r>
      <w:r w:rsidR="00D63CCC">
        <w:rPr>
          <w:rFonts w:asciiTheme="majorHAnsi" w:eastAsiaTheme="majorHAnsi" w:hAnsiTheme="majorHAnsi"/>
          <w:sz w:val="22"/>
          <w:szCs w:val="22"/>
        </w:rPr>
        <w:t>by</w:t>
      </w:r>
      <w:r w:rsidR="005747DC">
        <w:rPr>
          <w:rFonts w:asciiTheme="majorHAnsi" w:eastAsiaTheme="majorHAnsi" w:hAnsiTheme="majorHAnsi"/>
          <w:sz w:val="22"/>
          <w:szCs w:val="22"/>
        </w:rPr>
        <w:t xml:space="preserve"> signal amplif</w:t>
      </w:r>
      <w:r w:rsidR="00D63CCC">
        <w:rPr>
          <w:rFonts w:asciiTheme="majorHAnsi" w:eastAsiaTheme="majorHAnsi" w:hAnsiTheme="majorHAnsi"/>
          <w:sz w:val="22"/>
          <w:szCs w:val="22"/>
        </w:rPr>
        <w:t xml:space="preserve">ication, has been transformed </w:t>
      </w:r>
      <w:r w:rsidR="005747DC">
        <w:rPr>
          <w:rFonts w:asciiTheme="majorHAnsi" w:eastAsiaTheme="majorHAnsi" w:hAnsiTheme="majorHAnsi"/>
          <w:sz w:val="22"/>
          <w:szCs w:val="22"/>
        </w:rPr>
        <w:t>to the AHL signal with high sensitivity</w:t>
      </w:r>
      <w:r w:rsidR="00E2269A" w:rsidRPr="008B0204">
        <w:rPr>
          <w:rFonts w:asciiTheme="majorHAnsi" w:eastAsiaTheme="majorHAnsi" w:hAnsiTheme="majorHAnsi" w:hint="eastAsia"/>
          <w:sz w:val="22"/>
          <w:szCs w:val="22"/>
        </w:rPr>
        <w:t>.</w:t>
      </w:r>
      <w:r w:rsidR="00E2269A" w:rsidRPr="008B0204">
        <w:rPr>
          <w:rFonts w:asciiTheme="majorHAnsi" w:eastAsiaTheme="majorHAnsi" w:hAnsiTheme="majorHAnsi"/>
          <w:sz w:val="22"/>
          <w:szCs w:val="22"/>
        </w:rPr>
        <w:t xml:space="preserve"> </w:t>
      </w:r>
      <w:r w:rsidR="005747DC">
        <w:rPr>
          <w:rFonts w:asciiTheme="majorHAnsi" w:eastAsiaTheme="majorHAnsi" w:hAnsiTheme="majorHAnsi" w:hint="eastAsia"/>
          <w:sz w:val="22"/>
          <w:szCs w:val="22"/>
        </w:rPr>
        <w:t>I</w:t>
      </w:r>
      <w:r w:rsidR="00D63CCC">
        <w:rPr>
          <w:rFonts w:asciiTheme="majorHAnsi" w:eastAsiaTheme="majorHAnsi" w:hAnsiTheme="majorHAnsi"/>
          <w:sz w:val="22"/>
          <w:szCs w:val="22"/>
        </w:rPr>
        <w:t>n addition, when the beads were created from the freeze stock sender reporter cells carrying</w:t>
      </w:r>
      <w:r w:rsidR="005747DC">
        <w:rPr>
          <w:rFonts w:asciiTheme="majorHAnsi" w:eastAsiaTheme="majorHAnsi" w:hAnsiTheme="majorHAnsi"/>
          <w:sz w:val="22"/>
          <w:szCs w:val="22"/>
        </w:rPr>
        <w:t xml:space="preserve"> the rfp to gfp substitution </w:t>
      </w:r>
      <w:r w:rsidR="00D63CCC">
        <w:rPr>
          <w:rFonts w:asciiTheme="majorHAnsi" w:eastAsiaTheme="majorHAnsi" w:hAnsiTheme="majorHAnsi"/>
          <w:sz w:val="22"/>
          <w:szCs w:val="22"/>
        </w:rPr>
        <w:t>and</w:t>
      </w:r>
      <w:r w:rsidR="005747DC">
        <w:rPr>
          <w:rFonts w:asciiTheme="majorHAnsi" w:eastAsiaTheme="majorHAnsi" w:hAnsiTheme="majorHAnsi"/>
          <w:sz w:val="22"/>
          <w:szCs w:val="22"/>
        </w:rPr>
        <w:t xml:space="preserve"> placed in a </w:t>
      </w:r>
      <w:r w:rsidR="009C7CA6" w:rsidRPr="008B0204">
        <w:rPr>
          <w:rFonts w:asciiTheme="majorHAnsi" w:eastAsiaTheme="majorHAnsi" w:hAnsiTheme="majorHAnsi"/>
          <w:sz w:val="22"/>
          <w:szCs w:val="22"/>
        </w:rPr>
        <w:t xml:space="preserve">20 mL </w:t>
      </w:r>
      <w:r w:rsidR="005747DC">
        <w:rPr>
          <w:rFonts w:asciiTheme="majorHAnsi" w:eastAsiaTheme="majorHAnsi" w:hAnsiTheme="majorHAnsi"/>
          <w:sz w:val="22"/>
          <w:szCs w:val="22"/>
        </w:rPr>
        <w:t xml:space="preserve">flask with </w:t>
      </w:r>
      <w:r w:rsidR="00D63CCC">
        <w:rPr>
          <w:rFonts w:asciiTheme="majorHAnsi" w:eastAsiaTheme="majorHAnsi" w:hAnsiTheme="majorHAnsi"/>
          <w:sz w:val="22"/>
          <w:szCs w:val="22"/>
        </w:rPr>
        <w:t>the final</w:t>
      </w:r>
      <w:r w:rsidR="005747DC">
        <w:rPr>
          <w:rFonts w:asciiTheme="majorHAnsi" w:eastAsiaTheme="majorHAnsi" w:hAnsiTheme="majorHAnsi"/>
          <w:sz w:val="22"/>
          <w:szCs w:val="22"/>
        </w:rPr>
        <w:t xml:space="preserve"> </w:t>
      </w:r>
      <w:r w:rsidR="005747DC" w:rsidRPr="008B0204">
        <w:rPr>
          <w:rFonts w:asciiTheme="majorHAnsi" w:eastAsiaTheme="majorHAnsi" w:hAnsiTheme="majorHAnsi"/>
          <w:sz w:val="22"/>
          <w:szCs w:val="22"/>
        </w:rPr>
        <w:t>10</w:t>
      </w:r>
      <w:r w:rsidR="005747DC">
        <w:rPr>
          <w:rFonts w:asciiTheme="majorHAnsi" w:eastAsiaTheme="majorHAnsi" w:hAnsiTheme="majorHAnsi"/>
          <w:sz w:val="22"/>
          <w:szCs w:val="22"/>
        </w:rPr>
        <w:t xml:space="preserve"> </w:t>
      </w:r>
      <w:r w:rsidR="005747DC" w:rsidRPr="00876F1F">
        <w:rPr>
          <w:rFonts w:ascii="Symbol" w:eastAsiaTheme="majorHAnsi" w:hAnsi="Symbol"/>
          <w:sz w:val="22"/>
        </w:rPr>
        <w:t></w:t>
      </w:r>
      <w:r w:rsidR="005747DC" w:rsidRPr="008B0204">
        <w:rPr>
          <w:rFonts w:asciiTheme="majorHAnsi" w:eastAsiaTheme="majorHAnsi" w:hAnsiTheme="majorHAnsi" w:hint="eastAsia"/>
          <w:sz w:val="22"/>
          <w:szCs w:val="22"/>
        </w:rPr>
        <w:t>M</w:t>
      </w:r>
      <w:r w:rsidR="005747DC">
        <w:rPr>
          <w:rFonts w:asciiTheme="majorHAnsi" w:eastAsiaTheme="majorHAnsi" w:hAnsiTheme="majorHAnsi"/>
          <w:sz w:val="22"/>
          <w:szCs w:val="22"/>
        </w:rPr>
        <w:t xml:space="preserve"> </w:t>
      </w:r>
      <w:r w:rsidR="00D63CCC">
        <w:rPr>
          <w:rFonts w:asciiTheme="majorHAnsi" w:eastAsiaTheme="majorHAnsi" w:hAnsiTheme="majorHAnsi"/>
          <w:sz w:val="22"/>
          <w:szCs w:val="22"/>
        </w:rPr>
        <w:t>phenol sample</w:t>
      </w:r>
      <w:r w:rsidR="005747DC">
        <w:rPr>
          <w:rFonts w:asciiTheme="majorHAnsi" w:eastAsiaTheme="majorHAnsi" w:hAnsiTheme="majorHAnsi"/>
          <w:sz w:val="22"/>
          <w:szCs w:val="22"/>
        </w:rPr>
        <w:t xml:space="preserve"> for the four-hour reaction</w:t>
      </w:r>
      <w:r w:rsidR="00D63CCC">
        <w:rPr>
          <w:rFonts w:asciiTheme="majorHAnsi" w:eastAsiaTheme="majorHAnsi" w:hAnsiTheme="majorHAnsi"/>
          <w:sz w:val="22"/>
          <w:szCs w:val="22"/>
        </w:rPr>
        <w:t>,</w:t>
      </w:r>
      <w:r w:rsidR="005747DC">
        <w:rPr>
          <w:rFonts w:asciiTheme="majorHAnsi" w:eastAsiaTheme="majorHAnsi" w:hAnsiTheme="majorHAnsi"/>
          <w:sz w:val="22"/>
          <w:szCs w:val="22"/>
        </w:rPr>
        <w:t xml:space="preserve"> the</w:t>
      </w:r>
      <w:r w:rsidR="009C7CA6"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47DC">
        <w:rPr>
          <w:rFonts w:asciiTheme="majorHAnsi" w:eastAsiaTheme="majorHAnsi" w:hAnsiTheme="majorHAnsi"/>
          <w:sz w:val="22"/>
          <w:szCs w:val="22"/>
        </w:rPr>
        <w:t xml:space="preserve"> monitoring</w:t>
      </w:r>
      <w:r w:rsidR="00D63CCC">
        <w:rPr>
          <w:rFonts w:asciiTheme="majorHAnsi" w:eastAsiaTheme="majorHAnsi" w:hAnsiTheme="majorHAnsi"/>
          <w:sz w:val="22"/>
          <w:szCs w:val="22"/>
        </w:rPr>
        <w:t xml:space="preserve"> of the beads showed stronger fluorescence </w:t>
      </w:r>
      <w:r w:rsidR="005747DC">
        <w:rPr>
          <w:rFonts w:asciiTheme="majorHAnsi" w:eastAsiaTheme="majorHAnsi" w:hAnsiTheme="majorHAnsi"/>
          <w:sz w:val="22"/>
          <w:szCs w:val="22"/>
        </w:rPr>
        <w:t xml:space="preserve">in the phenol sample as with the culture solution </w:t>
      </w:r>
      <w:r w:rsidR="00646E4B" w:rsidRPr="008B0204">
        <w:rPr>
          <w:rFonts w:asciiTheme="majorHAnsi" w:eastAsiaTheme="majorHAnsi" w:hAnsiTheme="majorHAnsi" w:hint="eastAsia"/>
          <w:sz w:val="22"/>
          <w:szCs w:val="22"/>
        </w:rPr>
        <w:t>(</w:t>
      </w:r>
      <w:r w:rsidR="00D55B8E">
        <w:rPr>
          <w:rFonts w:asciiTheme="majorHAnsi" w:eastAsiaTheme="majorHAnsi" w:hAnsiTheme="majorHAnsi" w:hint="eastAsia"/>
          <w:sz w:val="22"/>
          <w:szCs w:val="22"/>
        </w:rPr>
        <w:t>Figure</w:t>
      </w:r>
      <w:r w:rsidR="00646E4B" w:rsidRPr="008B0204">
        <w:rPr>
          <w:rFonts w:asciiTheme="majorHAnsi" w:eastAsiaTheme="majorHAnsi" w:hAnsiTheme="majorHAnsi" w:hint="eastAsia"/>
          <w:sz w:val="22"/>
          <w:szCs w:val="22"/>
        </w:rPr>
        <w:t xml:space="preserve"> </w:t>
      </w:r>
      <w:r w:rsidR="00646E4B" w:rsidRPr="008B0204">
        <w:rPr>
          <w:rFonts w:asciiTheme="majorHAnsi" w:eastAsiaTheme="majorHAnsi" w:hAnsiTheme="majorHAnsi"/>
          <w:sz w:val="22"/>
          <w:szCs w:val="22"/>
        </w:rPr>
        <w:t>3B)</w:t>
      </w:r>
      <w:r w:rsidR="00646E4B" w:rsidRPr="008B0204">
        <w:rPr>
          <w:rFonts w:asciiTheme="majorHAnsi" w:eastAsiaTheme="majorHAnsi" w:hAnsiTheme="majorHAnsi" w:hint="eastAsia"/>
          <w:sz w:val="22"/>
          <w:szCs w:val="22"/>
        </w:rPr>
        <w:t>.</w:t>
      </w:r>
      <w:r w:rsidR="00646E4B" w:rsidRPr="008B0204">
        <w:rPr>
          <w:rFonts w:asciiTheme="majorHAnsi" w:eastAsiaTheme="majorHAnsi" w:hAnsiTheme="majorHAnsi"/>
          <w:sz w:val="22"/>
          <w:szCs w:val="22"/>
        </w:rPr>
        <w:t xml:space="preserve"> </w:t>
      </w:r>
    </w:p>
    <w:p w:rsidR="005765AF" w:rsidRPr="008B0204" w:rsidRDefault="005765AF" w:rsidP="008B0204">
      <w:pPr>
        <w:pStyle w:val="a3"/>
        <w:snapToGrid w:val="0"/>
        <w:spacing w:line="276" w:lineRule="auto"/>
        <w:rPr>
          <w:rFonts w:asciiTheme="majorHAnsi" w:eastAsiaTheme="majorHAnsi" w:hAnsiTheme="majorHAnsi"/>
          <w:sz w:val="22"/>
          <w:szCs w:val="22"/>
        </w:rPr>
      </w:pPr>
    </w:p>
    <w:p w:rsidR="00B756E7" w:rsidRPr="008B0204" w:rsidRDefault="00B756E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Remote fluorescence detection device</w:t>
      </w:r>
    </w:p>
    <w:p w:rsidR="00655199" w:rsidRPr="008B0204" w:rsidRDefault="00A84108"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hint="eastAsia"/>
          <w:sz w:val="22"/>
          <w:szCs w:val="22"/>
        </w:rPr>
        <w:t xml:space="preserve">A real-time monitoring device was developed for the fluorescence signal </w:t>
      </w:r>
      <w:r w:rsidR="00BD20CA">
        <w:rPr>
          <w:rFonts w:asciiTheme="majorHAnsi" w:eastAsiaTheme="majorHAnsi" w:hAnsiTheme="majorHAnsi"/>
          <w:sz w:val="22"/>
          <w:szCs w:val="22"/>
        </w:rPr>
        <w:t>from</w:t>
      </w:r>
      <w:r>
        <w:rPr>
          <w:rFonts w:asciiTheme="majorHAnsi" w:eastAsiaTheme="majorHAnsi" w:hAnsiTheme="majorHAnsi" w:hint="eastAsia"/>
          <w:sz w:val="22"/>
          <w:szCs w:val="22"/>
        </w:rPr>
        <w:t xml:space="preserve"> the beads created </w:t>
      </w:r>
      <w:r w:rsidR="00BD20CA">
        <w:rPr>
          <w:rFonts w:asciiTheme="majorHAnsi" w:eastAsiaTheme="majorHAnsi" w:hAnsiTheme="majorHAnsi"/>
          <w:sz w:val="22"/>
          <w:szCs w:val="22"/>
        </w:rPr>
        <w:t xml:space="preserve">as described </w:t>
      </w:r>
      <w:r>
        <w:rPr>
          <w:rFonts w:asciiTheme="majorHAnsi" w:eastAsiaTheme="majorHAnsi" w:hAnsiTheme="majorHAnsi" w:hint="eastAsia"/>
          <w:sz w:val="22"/>
          <w:szCs w:val="22"/>
        </w:rPr>
        <w:t>above</w:t>
      </w:r>
      <w:r w:rsidR="009F084C" w:rsidRPr="008B0204">
        <w:rPr>
          <w:rFonts w:asciiTheme="majorHAnsi" w:eastAsiaTheme="majorHAnsi" w:hAnsiTheme="majorHAnsi" w:hint="eastAsia"/>
          <w:sz w:val="22"/>
          <w:szCs w:val="22"/>
        </w:rPr>
        <w:t>.</w:t>
      </w:r>
      <w:r w:rsidR="009F084C" w:rsidRPr="008B0204">
        <w:rPr>
          <w:rFonts w:asciiTheme="majorHAnsi" w:eastAsiaTheme="majorHAnsi" w:hAnsiTheme="majorHAnsi"/>
          <w:sz w:val="22"/>
          <w:szCs w:val="22"/>
        </w:rPr>
        <w:t xml:space="preserve"> </w:t>
      </w:r>
      <w:r>
        <w:rPr>
          <w:rFonts w:asciiTheme="majorHAnsi" w:eastAsiaTheme="majorHAnsi" w:hAnsiTheme="majorHAnsi"/>
          <w:sz w:val="22"/>
          <w:szCs w:val="22"/>
        </w:rPr>
        <w:t xml:space="preserve">In particular, </w:t>
      </w:r>
      <w:r w:rsidR="00BD20CA">
        <w:rPr>
          <w:rFonts w:asciiTheme="majorHAnsi" w:eastAsiaTheme="majorHAnsi" w:hAnsiTheme="majorHAnsi"/>
          <w:sz w:val="22"/>
          <w:szCs w:val="22"/>
        </w:rPr>
        <w:t>as an alternative t</w:t>
      </w:r>
      <w:r w:rsidR="003D0524">
        <w:rPr>
          <w:rFonts w:asciiTheme="majorHAnsi" w:eastAsiaTheme="majorHAnsi" w:hAnsiTheme="majorHAnsi"/>
          <w:sz w:val="22"/>
          <w:szCs w:val="22"/>
        </w:rPr>
        <w:t>o the fluorescence monitoring of</w:t>
      </w:r>
      <w:r w:rsidR="00BD20CA">
        <w:rPr>
          <w:rFonts w:asciiTheme="majorHAnsi" w:eastAsiaTheme="majorHAnsi" w:hAnsiTheme="majorHAnsi"/>
          <w:sz w:val="22"/>
          <w:szCs w:val="22"/>
        </w:rPr>
        <w:t xml:space="preserve"> the </w:t>
      </w:r>
      <w:r>
        <w:rPr>
          <w:rFonts w:asciiTheme="majorHAnsi" w:eastAsiaTheme="majorHAnsi" w:hAnsiTheme="majorHAnsi"/>
          <w:sz w:val="22"/>
          <w:szCs w:val="22"/>
        </w:rPr>
        <w:t>expensive fluorimeter</w:t>
      </w:r>
      <w:r w:rsidR="00BD20CA">
        <w:rPr>
          <w:rFonts w:asciiTheme="majorHAnsi" w:eastAsiaTheme="majorHAnsi" w:hAnsiTheme="majorHAnsi"/>
          <w:sz w:val="22"/>
          <w:szCs w:val="22"/>
        </w:rPr>
        <w:t>,</w:t>
      </w:r>
      <w:r>
        <w:rPr>
          <w:rFonts w:asciiTheme="majorHAnsi" w:eastAsiaTheme="majorHAnsi" w:hAnsiTheme="majorHAnsi"/>
          <w:sz w:val="22"/>
          <w:szCs w:val="22"/>
        </w:rPr>
        <w:t xml:space="preserve"> a low-cost portable remote fluorescence detection device was designed based on the use of a smart phone connected to 3D printing and Arduino, and a software was developed for controlling the device to monitor the fluorescence of the bead sensor.</w:t>
      </w:r>
      <w:r w:rsidR="00F47003">
        <w:rPr>
          <w:rFonts w:asciiTheme="majorHAnsi" w:eastAsiaTheme="majorHAnsi" w:hAnsiTheme="majorHAnsi"/>
          <w:sz w:val="22"/>
          <w:szCs w:val="22"/>
        </w:rPr>
        <w:t xml:space="preserve"> Arduino is an open source single-board computer </w:t>
      </w:r>
      <w:r w:rsidR="005F44C6">
        <w:rPr>
          <w:rFonts w:asciiTheme="majorHAnsi" w:eastAsiaTheme="majorHAnsi" w:hAnsiTheme="majorHAnsi"/>
          <w:sz w:val="22"/>
          <w:szCs w:val="22"/>
        </w:rPr>
        <w:t>with</w:t>
      </w:r>
      <w:r w:rsidR="00F47003">
        <w:rPr>
          <w:rFonts w:asciiTheme="majorHAnsi" w:eastAsiaTheme="majorHAnsi" w:hAnsiTheme="majorHAnsi"/>
          <w:sz w:val="22"/>
          <w:szCs w:val="22"/>
        </w:rPr>
        <w:t xml:space="preserve"> AVR micro</w:t>
      </w:r>
      <w:r w:rsidR="005F44C6">
        <w:rPr>
          <w:rFonts w:asciiTheme="majorHAnsi" w:eastAsiaTheme="majorHAnsi" w:hAnsiTheme="majorHAnsi"/>
          <w:sz w:val="22"/>
          <w:szCs w:val="22"/>
        </w:rPr>
        <w:t>-</w:t>
      </w:r>
      <w:r w:rsidR="00F47003">
        <w:rPr>
          <w:rFonts w:asciiTheme="majorHAnsi" w:eastAsiaTheme="majorHAnsi" w:hAnsiTheme="majorHAnsi"/>
          <w:sz w:val="22"/>
          <w:szCs w:val="22"/>
        </w:rPr>
        <w:t>controller, which is capable of controlling the external electric devices such as the LED or the motor by receivi</w:t>
      </w:r>
      <w:r w:rsidR="00A5207C">
        <w:rPr>
          <w:rFonts w:asciiTheme="majorHAnsi" w:eastAsiaTheme="majorHAnsi" w:hAnsiTheme="majorHAnsi"/>
          <w:sz w:val="22"/>
          <w:szCs w:val="22"/>
        </w:rPr>
        <w:t xml:space="preserve">ng the switch or sensor signals without </w:t>
      </w:r>
      <w:r w:rsidR="00F47003">
        <w:rPr>
          <w:rFonts w:asciiTheme="majorHAnsi" w:eastAsiaTheme="majorHAnsi" w:hAnsiTheme="majorHAnsi"/>
          <w:sz w:val="22"/>
          <w:szCs w:val="22"/>
        </w:rPr>
        <w:t xml:space="preserve">the expertise on electricity or electrons. </w:t>
      </w:r>
      <w:r w:rsidR="00BD20CA">
        <w:rPr>
          <w:rFonts w:asciiTheme="majorHAnsi" w:eastAsiaTheme="majorHAnsi" w:hAnsiTheme="majorHAnsi"/>
          <w:sz w:val="22"/>
          <w:szCs w:val="22"/>
        </w:rPr>
        <w:t>The Arduino board used in this study</w:t>
      </w:r>
      <w:r w:rsidR="00655199" w:rsidRPr="008B0204">
        <w:rPr>
          <w:rFonts w:asciiTheme="majorHAnsi" w:eastAsiaTheme="majorHAnsi" w:hAnsiTheme="majorHAnsi"/>
          <w:sz w:val="22"/>
          <w:szCs w:val="22"/>
        </w:rPr>
        <w:t xml:space="preserve"> </w:t>
      </w:r>
      <w:r w:rsidR="005F44C6">
        <w:rPr>
          <w:rFonts w:asciiTheme="majorHAnsi" w:eastAsiaTheme="majorHAnsi" w:hAnsiTheme="majorHAnsi"/>
          <w:sz w:val="22"/>
          <w:szCs w:val="22"/>
        </w:rPr>
        <w:t>i</w:t>
      </w:r>
      <w:r w:rsidR="00BD20CA">
        <w:rPr>
          <w:rFonts w:asciiTheme="majorHAnsi" w:eastAsiaTheme="majorHAnsi" w:hAnsiTheme="majorHAnsi"/>
          <w:sz w:val="22"/>
          <w:szCs w:val="22"/>
        </w:rPr>
        <w:t>s the Edison board manufactured by Intel. The board has two step motors that can move in both x</w:t>
      </w:r>
      <w:r w:rsidR="005F44C6">
        <w:rPr>
          <w:rFonts w:asciiTheme="majorHAnsi" w:eastAsiaTheme="majorHAnsi" w:hAnsiTheme="majorHAnsi"/>
          <w:sz w:val="22"/>
          <w:szCs w:val="22"/>
        </w:rPr>
        <w:t xml:space="preserve"> and y</w:t>
      </w:r>
      <w:r w:rsidR="00BD20CA">
        <w:rPr>
          <w:rFonts w:asciiTheme="majorHAnsi" w:eastAsiaTheme="majorHAnsi" w:hAnsiTheme="majorHAnsi"/>
          <w:sz w:val="22"/>
          <w:szCs w:val="22"/>
        </w:rPr>
        <w:t xml:space="preserve"> axes to allow the monitoring of multiple</w:t>
      </w:r>
      <w:r w:rsidR="00655199" w:rsidRPr="008B0204">
        <w:rPr>
          <w:rFonts w:asciiTheme="majorHAnsi" w:eastAsiaTheme="majorHAnsi" w:hAnsiTheme="majorHAnsi"/>
          <w:sz w:val="22"/>
          <w:szCs w:val="22"/>
        </w:rPr>
        <w:t xml:space="preserve"> </w:t>
      </w:r>
      <w:r w:rsidR="006264A5" w:rsidRPr="008B0204">
        <w:rPr>
          <w:rFonts w:asciiTheme="majorHAnsi" w:eastAsiaTheme="majorHAnsi" w:hAnsiTheme="majorHAnsi"/>
          <w:sz w:val="22"/>
          <w:szCs w:val="22"/>
        </w:rPr>
        <w:t>detection agent</w:t>
      </w:r>
      <w:r w:rsidR="00BD20CA">
        <w:rPr>
          <w:rFonts w:asciiTheme="majorHAnsi" w:eastAsiaTheme="majorHAnsi" w:hAnsiTheme="majorHAnsi"/>
          <w:sz w:val="22"/>
          <w:szCs w:val="22"/>
        </w:rPr>
        <w:t>s</w:t>
      </w:r>
      <w:r w:rsidR="00655199" w:rsidRPr="008B0204">
        <w:rPr>
          <w:rFonts w:asciiTheme="majorHAnsi" w:eastAsiaTheme="majorHAnsi" w:hAnsiTheme="majorHAnsi"/>
          <w:sz w:val="22"/>
          <w:szCs w:val="22"/>
        </w:rPr>
        <w:t xml:space="preserve">. </w:t>
      </w:r>
      <w:r w:rsidR="00F47003">
        <w:rPr>
          <w:rFonts w:asciiTheme="majorHAnsi" w:eastAsiaTheme="majorHAnsi" w:hAnsiTheme="majorHAnsi"/>
          <w:sz w:val="22"/>
          <w:szCs w:val="22"/>
        </w:rPr>
        <w:t>In addition, f</w:t>
      </w:r>
      <w:r w:rsidR="00B601E8">
        <w:rPr>
          <w:rFonts w:asciiTheme="majorHAnsi" w:eastAsiaTheme="majorHAnsi" w:hAnsiTheme="majorHAnsi"/>
          <w:sz w:val="22"/>
          <w:szCs w:val="22"/>
        </w:rPr>
        <w:t>or the</w:t>
      </w:r>
      <w:r w:rsidR="00AD3A7A" w:rsidRPr="008B0204">
        <w:rPr>
          <w:rFonts w:asciiTheme="majorHAnsi" w:eastAsiaTheme="majorHAnsi" w:hAnsiTheme="majorHAnsi" w:hint="eastAsia"/>
          <w:sz w:val="22"/>
          <w:szCs w:val="22"/>
        </w:rPr>
        <w:t xml:space="preserve"> </w:t>
      </w:r>
      <w:r w:rsidR="00AD3A7A" w:rsidRPr="008B0204">
        <w:rPr>
          <w:rFonts w:asciiTheme="majorHAnsi" w:eastAsiaTheme="majorHAnsi" w:hAnsiTheme="majorHAnsi"/>
          <w:sz w:val="22"/>
          <w:szCs w:val="22"/>
        </w:rPr>
        <w:t>excitation</w:t>
      </w:r>
      <w:r w:rsidR="005F44C6">
        <w:rPr>
          <w:rFonts w:asciiTheme="majorHAnsi" w:eastAsiaTheme="majorHAnsi" w:hAnsiTheme="majorHAnsi"/>
          <w:sz w:val="22"/>
          <w:szCs w:val="22"/>
        </w:rPr>
        <w:t xml:space="preserve"> of </w:t>
      </w:r>
      <w:r w:rsidR="00B601E8">
        <w:rPr>
          <w:rFonts w:asciiTheme="majorHAnsi" w:eastAsiaTheme="majorHAnsi" w:hAnsiTheme="majorHAnsi"/>
          <w:sz w:val="22"/>
          <w:szCs w:val="22"/>
        </w:rPr>
        <w:t>green fluorescence proteins</w:t>
      </w:r>
      <w:r w:rsidR="00F47003">
        <w:rPr>
          <w:rFonts w:asciiTheme="majorHAnsi" w:eastAsiaTheme="majorHAnsi" w:hAnsiTheme="majorHAnsi"/>
          <w:sz w:val="22"/>
          <w:szCs w:val="22"/>
        </w:rPr>
        <w:t xml:space="preserve"> </w:t>
      </w:r>
      <w:r w:rsidR="005F44C6">
        <w:rPr>
          <w:rFonts w:asciiTheme="majorHAnsi" w:eastAsiaTheme="majorHAnsi" w:hAnsiTheme="majorHAnsi"/>
          <w:sz w:val="22"/>
          <w:szCs w:val="22"/>
        </w:rPr>
        <w:t>that are distance</w:t>
      </w:r>
      <w:r w:rsidR="00F47003">
        <w:rPr>
          <w:rFonts w:asciiTheme="majorHAnsi" w:eastAsiaTheme="majorHAnsi" w:hAnsiTheme="majorHAnsi"/>
          <w:sz w:val="22"/>
          <w:szCs w:val="22"/>
        </w:rPr>
        <w:t xml:space="preserve"> apart, </w:t>
      </w:r>
      <w:r w:rsidR="00B601E8">
        <w:rPr>
          <w:rFonts w:asciiTheme="majorHAnsi" w:eastAsiaTheme="majorHAnsi" w:hAnsiTheme="majorHAnsi"/>
          <w:sz w:val="22"/>
          <w:szCs w:val="22"/>
        </w:rPr>
        <w:t xml:space="preserve">a laser of </w:t>
      </w:r>
      <w:r w:rsidR="00C9638C">
        <w:rPr>
          <w:rFonts w:asciiTheme="majorHAnsi" w:eastAsiaTheme="majorHAnsi" w:hAnsiTheme="majorHAnsi"/>
          <w:sz w:val="22"/>
          <w:szCs w:val="22"/>
        </w:rPr>
        <w:t>532</w:t>
      </w:r>
      <w:r w:rsidR="00B601E8">
        <w:rPr>
          <w:rFonts w:asciiTheme="majorHAnsi" w:eastAsiaTheme="majorHAnsi" w:hAnsiTheme="majorHAnsi"/>
          <w:sz w:val="22"/>
          <w:szCs w:val="22"/>
        </w:rPr>
        <w:t xml:space="preserve"> </w:t>
      </w:r>
      <w:r w:rsidR="00655199" w:rsidRPr="008B0204">
        <w:rPr>
          <w:rFonts w:asciiTheme="majorHAnsi" w:eastAsiaTheme="majorHAnsi" w:hAnsiTheme="majorHAnsi"/>
          <w:sz w:val="22"/>
          <w:szCs w:val="22"/>
        </w:rPr>
        <w:t xml:space="preserve">nm </w:t>
      </w:r>
      <w:r w:rsidR="00F47003">
        <w:rPr>
          <w:rFonts w:asciiTheme="majorHAnsi" w:eastAsiaTheme="majorHAnsi" w:hAnsiTheme="majorHAnsi"/>
          <w:sz w:val="22"/>
          <w:szCs w:val="22"/>
        </w:rPr>
        <w:t xml:space="preserve">wavelength was used; </w:t>
      </w:r>
      <w:r w:rsidR="00B601E8">
        <w:rPr>
          <w:rFonts w:asciiTheme="majorHAnsi" w:eastAsiaTheme="majorHAnsi" w:hAnsiTheme="majorHAnsi"/>
          <w:sz w:val="22"/>
          <w:szCs w:val="22"/>
        </w:rPr>
        <w:t>and for the</w:t>
      </w:r>
      <w:r w:rsidR="00AD3A7A" w:rsidRPr="008B0204">
        <w:rPr>
          <w:rFonts w:asciiTheme="majorHAnsi" w:eastAsiaTheme="majorHAnsi" w:hAnsiTheme="majorHAnsi" w:hint="eastAsia"/>
          <w:sz w:val="22"/>
          <w:szCs w:val="22"/>
        </w:rPr>
        <w:t xml:space="preserve"> </w:t>
      </w:r>
      <w:r w:rsidR="0042635B">
        <w:rPr>
          <w:rFonts w:asciiTheme="majorHAnsi" w:eastAsiaTheme="majorHAnsi" w:hAnsiTheme="majorHAnsi"/>
          <w:sz w:val="22"/>
          <w:szCs w:val="22"/>
        </w:rPr>
        <w:t>fluorescence</w:t>
      </w:r>
      <w:r w:rsidR="00B601E8">
        <w:rPr>
          <w:rFonts w:asciiTheme="majorHAnsi" w:eastAsiaTheme="majorHAnsi" w:hAnsiTheme="majorHAnsi"/>
          <w:sz w:val="22"/>
          <w:szCs w:val="22"/>
        </w:rPr>
        <w:t xml:space="preserve"> monitoring, a </w:t>
      </w:r>
      <w:r w:rsidR="00566A3A" w:rsidRPr="008B0204">
        <w:rPr>
          <w:rFonts w:asciiTheme="majorHAnsi" w:eastAsiaTheme="majorHAnsi" w:hAnsiTheme="majorHAnsi"/>
          <w:sz w:val="22"/>
          <w:szCs w:val="22"/>
        </w:rPr>
        <w:t>570</w:t>
      </w:r>
      <w:r w:rsidR="00B601E8">
        <w:rPr>
          <w:rFonts w:asciiTheme="majorHAnsi" w:eastAsiaTheme="majorHAnsi" w:hAnsiTheme="majorHAnsi"/>
          <w:sz w:val="22"/>
          <w:szCs w:val="22"/>
        </w:rPr>
        <w:t xml:space="preserve"> </w:t>
      </w:r>
      <w:r w:rsidR="00566A3A" w:rsidRPr="008B0204">
        <w:rPr>
          <w:rFonts w:asciiTheme="majorHAnsi" w:eastAsiaTheme="majorHAnsi" w:hAnsiTheme="majorHAnsi"/>
          <w:sz w:val="22"/>
          <w:szCs w:val="22"/>
        </w:rPr>
        <w:t>nm</w:t>
      </w:r>
      <w:r w:rsidR="00566A3A"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bandpath</w:t>
      </w:r>
      <w:r w:rsidR="00B601E8">
        <w:rPr>
          <w:rFonts w:asciiTheme="majorHAnsi" w:eastAsiaTheme="majorHAnsi" w:hAnsiTheme="majorHAnsi"/>
          <w:sz w:val="22"/>
          <w:szCs w:val="22"/>
        </w:rPr>
        <w:t xml:space="preserve"> filter was used (</w:t>
      </w:r>
      <w:r w:rsidR="00CA21E1">
        <w:rPr>
          <w:rFonts w:asciiTheme="majorHAnsi" w:eastAsiaTheme="majorHAnsi" w:hAnsiTheme="majorHAnsi" w:hint="eastAsia"/>
          <w:sz w:val="22"/>
          <w:szCs w:val="22"/>
        </w:rPr>
        <w:t>Figure</w:t>
      </w:r>
      <w:r w:rsidR="00566A3A"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4A)</w:t>
      </w:r>
      <w:r w:rsidR="00566A3A" w:rsidRPr="008B0204">
        <w:rPr>
          <w:rFonts w:asciiTheme="majorHAnsi" w:eastAsiaTheme="majorHAnsi" w:hAnsiTheme="majorHAnsi" w:hint="eastAsia"/>
          <w:sz w:val="22"/>
          <w:szCs w:val="22"/>
        </w:rPr>
        <w:t>.</w:t>
      </w:r>
      <w:r w:rsidR="00566A3A"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The frame design required by</w:t>
      </w:r>
      <w:r w:rsidR="005F44C6">
        <w:rPr>
          <w:rFonts w:asciiTheme="majorHAnsi" w:eastAsiaTheme="majorHAnsi" w:hAnsiTheme="majorHAnsi"/>
          <w:sz w:val="22"/>
          <w:szCs w:val="22"/>
        </w:rPr>
        <w:t xml:space="preserve"> </w:t>
      </w:r>
      <w:r w:rsidR="00B601E8">
        <w:rPr>
          <w:rFonts w:asciiTheme="majorHAnsi" w:eastAsiaTheme="majorHAnsi" w:hAnsiTheme="majorHAnsi"/>
          <w:sz w:val="22"/>
          <w:szCs w:val="22"/>
        </w:rPr>
        <w:t>device</w:t>
      </w:r>
      <w:r w:rsidR="00F04768" w:rsidRPr="008B0204">
        <w:rPr>
          <w:rFonts w:asciiTheme="majorHAnsi" w:eastAsiaTheme="majorHAnsi" w:hAnsiTheme="majorHAnsi" w:hint="eastAsia"/>
          <w:sz w:val="22"/>
          <w:szCs w:val="22"/>
        </w:rPr>
        <w:t xml:space="preserve"> </w:t>
      </w:r>
      <w:r w:rsidR="00F04768" w:rsidRPr="008B0204">
        <w:rPr>
          <w:rFonts w:asciiTheme="majorHAnsi" w:eastAsiaTheme="majorHAnsi" w:hAnsiTheme="majorHAnsi"/>
          <w:sz w:val="22"/>
          <w:szCs w:val="22"/>
        </w:rPr>
        <w:t>h</w:t>
      </w:r>
      <w:r w:rsidR="00655199" w:rsidRPr="008B0204">
        <w:rPr>
          <w:rFonts w:asciiTheme="majorHAnsi" w:eastAsiaTheme="majorHAnsi" w:hAnsiTheme="majorHAnsi"/>
          <w:sz w:val="22"/>
          <w:szCs w:val="22"/>
        </w:rPr>
        <w:t>ousing</w:t>
      </w:r>
      <w:r w:rsidR="005F44C6">
        <w:rPr>
          <w:rFonts w:asciiTheme="majorHAnsi" w:eastAsiaTheme="majorHAnsi" w:hAnsiTheme="majorHAnsi"/>
          <w:sz w:val="22"/>
          <w:szCs w:val="22"/>
        </w:rPr>
        <w:t xml:space="preserve"> utilized</w:t>
      </w:r>
      <w:r w:rsidR="005A29D2">
        <w:rPr>
          <w:rFonts w:asciiTheme="majorHAnsi" w:eastAsiaTheme="majorHAnsi" w:hAnsiTheme="majorHAnsi"/>
          <w:sz w:val="22"/>
          <w:szCs w:val="22"/>
        </w:rPr>
        <w:t xml:space="preserve"> </w:t>
      </w:r>
      <w:r w:rsidR="005F44C6">
        <w:rPr>
          <w:rFonts w:asciiTheme="majorHAnsi" w:eastAsiaTheme="majorHAnsi" w:hAnsiTheme="majorHAnsi"/>
          <w:sz w:val="22"/>
          <w:szCs w:val="22"/>
        </w:rPr>
        <w:t xml:space="preserve">the </w:t>
      </w:r>
      <w:r w:rsidR="005A29D2">
        <w:rPr>
          <w:rFonts w:asciiTheme="majorHAnsi" w:eastAsiaTheme="majorHAnsi" w:hAnsiTheme="majorHAnsi"/>
          <w:sz w:val="22"/>
          <w:szCs w:val="22"/>
        </w:rPr>
        <w:t xml:space="preserve">Fusion 360 software of Autodesk for </w:t>
      </w:r>
      <w:r w:rsidR="005F44C6">
        <w:rPr>
          <w:rFonts w:asciiTheme="majorHAnsi" w:eastAsiaTheme="majorHAnsi" w:hAnsiTheme="majorHAnsi"/>
          <w:sz w:val="22"/>
          <w:szCs w:val="22"/>
        </w:rPr>
        <w:t>designing each component, and the common</w:t>
      </w:r>
      <w:r w:rsidR="005A29D2">
        <w:rPr>
          <w:rFonts w:asciiTheme="majorHAnsi" w:eastAsiaTheme="majorHAnsi" w:hAnsiTheme="majorHAnsi"/>
          <w:sz w:val="22"/>
          <w:szCs w:val="22"/>
        </w:rPr>
        <w:t xml:space="preserve"> 3D printer for </w:t>
      </w:r>
      <w:r w:rsidR="005F44C6">
        <w:rPr>
          <w:rFonts w:asciiTheme="majorHAnsi" w:eastAsiaTheme="majorHAnsi" w:hAnsiTheme="majorHAnsi"/>
          <w:sz w:val="22"/>
          <w:szCs w:val="22"/>
        </w:rPr>
        <w:t xml:space="preserve">generating </w:t>
      </w:r>
      <w:r w:rsidR="005A29D2">
        <w:rPr>
          <w:rFonts w:asciiTheme="majorHAnsi" w:eastAsiaTheme="majorHAnsi" w:hAnsiTheme="majorHAnsi"/>
          <w:sz w:val="22"/>
          <w:szCs w:val="22"/>
        </w:rPr>
        <w:t>the frame</w:t>
      </w:r>
      <w:r w:rsidR="00F04768" w:rsidRPr="008B0204">
        <w:rPr>
          <w:rFonts w:asciiTheme="majorHAnsi" w:eastAsiaTheme="majorHAnsi" w:hAnsiTheme="majorHAnsi" w:hint="eastAsia"/>
          <w:sz w:val="22"/>
          <w:szCs w:val="22"/>
        </w:rPr>
        <w:t xml:space="preserve"> </w:t>
      </w:r>
      <w:r w:rsidR="00F04768" w:rsidRPr="008B0204">
        <w:rPr>
          <w:rFonts w:asciiTheme="majorHAnsi" w:eastAsiaTheme="majorHAnsi" w:hAnsiTheme="majorHAnsi"/>
          <w:sz w:val="22"/>
          <w:szCs w:val="22"/>
        </w:rPr>
        <w:t>(</w:t>
      </w:r>
      <w:r w:rsidR="00CA21E1">
        <w:rPr>
          <w:rFonts w:asciiTheme="majorHAnsi" w:eastAsiaTheme="majorHAnsi" w:hAnsiTheme="majorHAnsi" w:hint="eastAsia"/>
          <w:sz w:val="22"/>
          <w:szCs w:val="22"/>
        </w:rPr>
        <w:t>Figure</w:t>
      </w:r>
      <w:r w:rsidR="00F04768"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4B)</w:t>
      </w:r>
      <w:r w:rsidR="00F04768"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w:t>
      </w:r>
      <w:r w:rsidR="004447B6">
        <w:rPr>
          <w:rFonts w:asciiTheme="majorHAnsi" w:eastAsiaTheme="majorHAnsi" w:hAnsiTheme="majorHAnsi"/>
          <w:sz w:val="22"/>
          <w:szCs w:val="22"/>
        </w:rPr>
        <w:t>he device control</w:t>
      </w:r>
      <w:r w:rsidR="005F44C6">
        <w:rPr>
          <w:rFonts w:asciiTheme="majorHAnsi" w:eastAsiaTheme="majorHAnsi" w:hAnsiTheme="majorHAnsi"/>
          <w:sz w:val="22"/>
          <w:szCs w:val="22"/>
        </w:rPr>
        <w:t xml:space="preserve"> by </w:t>
      </w:r>
      <w:r w:rsidR="006B52F9">
        <w:rPr>
          <w:rFonts w:asciiTheme="majorHAnsi" w:eastAsiaTheme="majorHAnsi" w:hAnsiTheme="majorHAnsi" w:hint="eastAsia"/>
          <w:sz w:val="22"/>
          <w:szCs w:val="22"/>
        </w:rPr>
        <w:t>Arduino</w:t>
      </w:r>
      <w:r w:rsidR="004447B6">
        <w:rPr>
          <w:rFonts w:asciiTheme="majorHAnsi" w:eastAsiaTheme="majorHAnsi" w:hAnsiTheme="majorHAnsi"/>
          <w:sz w:val="22"/>
          <w:szCs w:val="22"/>
        </w:rPr>
        <w:t xml:space="preserve"> was </w:t>
      </w:r>
      <w:r w:rsidR="005A29D2">
        <w:rPr>
          <w:rFonts w:asciiTheme="majorHAnsi" w:eastAsiaTheme="majorHAnsi" w:hAnsiTheme="majorHAnsi"/>
          <w:sz w:val="22"/>
          <w:szCs w:val="22"/>
        </w:rPr>
        <w:t>via</w:t>
      </w:r>
      <w:r w:rsidR="005F44C6">
        <w:rPr>
          <w:rFonts w:asciiTheme="majorHAnsi" w:eastAsiaTheme="majorHAnsi" w:hAnsiTheme="majorHAnsi"/>
          <w:sz w:val="22"/>
          <w:szCs w:val="22"/>
        </w:rPr>
        <w:t xml:space="preserve"> the </w:t>
      </w:r>
      <w:r w:rsidR="004447B6">
        <w:rPr>
          <w:rFonts w:asciiTheme="majorHAnsi" w:eastAsiaTheme="majorHAnsi" w:hAnsiTheme="majorHAnsi"/>
          <w:sz w:val="22"/>
          <w:szCs w:val="22"/>
        </w:rPr>
        <w:t xml:space="preserve">WiFi network, which </w:t>
      </w:r>
      <w:r w:rsidR="005A29D2">
        <w:rPr>
          <w:rFonts w:asciiTheme="majorHAnsi" w:eastAsiaTheme="majorHAnsi" w:hAnsiTheme="majorHAnsi"/>
          <w:sz w:val="22"/>
          <w:szCs w:val="22"/>
        </w:rPr>
        <w:t>allowed the images of the</w:t>
      </w:r>
      <w:r w:rsidR="00BC1CE1"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smart phone</w:t>
      </w:r>
      <w:r w:rsidR="005A29D2">
        <w:rPr>
          <w:rFonts w:asciiTheme="majorHAnsi" w:eastAsiaTheme="majorHAnsi" w:hAnsiTheme="majorHAnsi" w:hint="eastAsia"/>
          <w:sz w:val="22"/>
          <w:szCs w:val="22"/>
        </w:rPr>
        <w:t xml:space="preserve"> to be </w:t>
      </w:r>
      <w:r w:rsidR="005A29D2">
        <w:rPr>
          <w:rFonts w:asciiTheme="majorHAnsi" w:eastAsiaTheme="majorHAnsi" w:hAnsiTheme="majorHAnsi" w:hint="eastAsia"/>
          <w:sz w:val="22"/>
          <w:szCs w:val="22"/>
        </w:rPr>
        <w:lastRenderedPageBreak/>
        <w:t xml:space="preserve">downloaded for </w:t>
      </w:r>
      <w:r w:rsidR="005F44C6">
        <w:rPr>
          <w:rFonts w:asciiTheme="majorHAnsi" w:eastAsiaTheme="majorHAnsi" w:hAnsiTheme="majorHAnsi"/>
          <w:sz w:val="22"/>
          <w:szCs w:val="22"/>
        </w:rPr>
        <w:t>determining</w:t>
      </w:r>
      <w:r w:rsidR="005A29D2">
        <w:rPr>
          <w:rFonts w:asciiTheme="majorHAnsi" w:eastAsiaTheme="majorHAnsi" w:hAnsiTheme="majorHAnsi"/>
          <w:sz w:val="22"/>
          <w:szCs w:val="22"/>
        </w:rPr>
        <w:t xml:space="preserve"> the presence of</w:t>
      </w:r>
      <w:r w:rsidR="005A29D2">
        <w:rPr>
          <w:rFonts w:asciiTheme="majorHAnsi" w:eastAsiaTheme="majorHAnsi" w:hAnsiTheme="majorHAnsi" w:hint="eastAsia"/>
          <w:sz w:val="22"/>
          <w:szCs w:val="22"/>
        </w:rPr>
        <w:t xml:space="preserve"> harmful substances</w:t>
      </w:r>
      <w:r w:rsidR="00653276"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To validate the actual performance of the device, the beads were created from the</w:t>
      </w:r>
      <w:r w:rsidR="00653276" w:rsidRPr="008B0204">
        <w:rPr>
          <w:rFonts w:asciiTheme="majorHAnsi" w:eastAsiaTheme="majorHAnsi" w:hAnsiTheme="majorHAnsi" w:hint="eastAsia"/>
          <w:sz w:val="22"/>
          <w:szCs w:val="22"/>
        </w:rPr>
        <w:t xml:space="preserve"> </w:t>
      </w:r>
      <w:r w:rsidR="005A29D2">
        <w:rPr>
          <w:rFonts w:asciiTheme="majorHAnsi" w:eastAsiaTheme="majorHAnsi" w:hAnsiTheme="majorHAnsi"/>
          <w:sz w:val="22"/>
          <w:szCs w:val="22"/>
        </w:rPr>
        <w:t xml:space="preserve">freeze stock </w:t>
      </w:r>
      <w:r w:rsidR="00653276" w:rsidRPr="008B0204">
        <w:rPr>
          <w:rFonts w:asciiTheme="majorHAnsi" w:eastAsiaTheme="majorHAnsi" w:hAnsiTheme="majorHAnsi"/>
          <w:sz w:val="22"/>
          <w:szCs w:val="22"/>
        </w:rPr>
        <w:t>cell</w:t>
      </w:r>
      <w:r w:rsidR="005A29D2">
        <w:rPr>
          <w:rFonts w:asciiTheme="majorHAnsi" w:eastAsiaTheme="majorHAnsi" w:hAnsiTheme="majorHAnsi"/>
          <w:sz w:val="22"/>
          <w:szCs w:val="22"/>
        </w:rPr>
        <w:t xml:space="preserve">s and placed in a transparent reactor, from which the images </w:t>
      </w:r>
      <w:r w:rsidR="005F44C6">
        <w:rPr>
          <w:rFonts w:asciiTheme="majorHAnsi" w:eastAsiaTheme="majorHAnsi" w:hAnsiTheme="majorHAnsi"/>
          <w:sz w:val="22"/>
          <w:szCs w:val="22"/>
        </w:rPr>
        <w:t xml:space="preserve">per phenol concentration were </w:t>
      </w:r>
      <w:r w:rsidR="005A29D2">
        <w:rPr>
          <w:rFonts w:asciiTheme="majorHAnsi" w:eastAsiaTheme="majorHAnsi" w:hAnsiTheme="majorHAnsi"/>
          <w:sz w:val="22"/>
          <w:szCs w:val="22"/>
        </w:rPr>
        <w:t xml:space="preserve">taken by the monitoring device </w:t>
      </w:r>
      <w:r w:rsidR="005F44C6">
        <w:rPr>
          <w:rFonts w:asciiTheme="majorHAnsi" w:eastAsiaTheme="majorHAnsi" w:hAnsiTheme="majorHAnsi"/>
          <w:sz w:val="22"/>
          <w:szCs w:val="22"/>
        </w:rPr>
        <w:t>for the analysis</w:t>
      </w:r>
      <w:r w:rsidR="000B4578" w:rsidRPr="008B0204">
        <w:rPr>
          <w:rFonts w:asciiTheme="majorHAnsi" w:eastAsiaTheme="majorHAnsi" w:hAnsiTheme="majorHAnsi" w:hint="eastAsia"/>
          <w:sz w:val="22"/>
          <w:szCs w:val="22"/>
        </w:rPr>
        <w:t xml:space="preserve"> </w:t>
      </w:r>
      <w:r w:rsidR="00EE4536" w:rsidRPr="008B0204">
        <w:rPr>
          <w:rFonts w:asciiTheme="majorHAnsi" w:eastAsiaTheme="majorHAnsi" w:hAnsiTheme="majorHAnsi"/>
          <w:sz w:val="22"/>
          <w:szCs w:val="22"/>
        </w:rPr>
        <w:t>(</w:t>
      </w:r>
      <w:r w:rsidR="00CA21E1">
        <w:rPr>
          <w:rFonts w:asciiTheme="majorHAnsi" w:eastAsiaTheme="majorHAnsi" w:hAnsiTheme="majorHAnsi" w:hint="eastAsia"/>
          <w:sz w:val="22"/>
          <w:szCs w:val="22"/>
        </w:rPr>
        <w:t>Figure</w:t>
      </w:r>
      <w:r w:rsidR="00EE4536" w:rsidRPr="008B0204">
        <w:rPr>
          <w:rFonts w:asciiTheme="majorHAnsi" w:eastAsiaTheme="majorHAnsi" w:hAnsiTheme="majorHAnsi" w:hint="eastAsia"/>
          <w:sz w:val="22"/>
          <w:szCs w:val="22"/>
        </w:rPr>
        <w:t xml:space="preserve"> </w:t>
      </w:r>
      <w:r w:rsidR="00EE4536" w:rsidRPr="008B0204">
        <w:rPr>
          <w:rFonts w:asciiTheme="majorHAnsi" w:eastAsiaTheme="majorHAnsi" w:hAnsiTheme="majorHAnsi"/>
          <w:sz w:val="22"/>
          <w:szCs w:val="22"/>
        </w:rPr>
        <w:t xml:space="preserve">4C). </w:t>
      </w:r>
      <w:r w:rsidR="005A29D2">
        <w:rPr>
          <w:rFonts w:asciiTheme="majorHAnsi" w:eastAsiaTheme="majorHAnsi" w:hAnsiTheme="majorHAnsi"/>
          <w:sz w:val="22"/>
          <w:szCs w:val="22"/>
        </w:rPr>
        <w:t xml:space="preserve">The device was run for approx. 3 hours, and the </w:t>
      </w:r>
      <w:r w:rsidR="005F44C6">
        <w:rPr>
          <w:rFonts w:asciiTheme="majorHAnsi" w:eastAsiaTheme="majorHAnsi" w:hAnsiTheme="majorHAnsi"/>
          <w:sz w:val="22"/>
          <w:szCs w:val="22"/>
        </w:rPr>
        <w:t>with-</w:t>
      </w:r>
      <w:r w:rsidR="005A29D2">
        <w:rPr>
          <w:rFonts w:asciiTheme="majorHAnsi" w:eastAsiaTheme="majorHAnsi" w:hAnsiTheme="majorHAnsi"/>
          <w:sz w:val="22"/>
          <w:szCs w:val="22"/>
        </w:rPr>
        <w:t xml:space="preserve">phenol </w:t>
      </w:r>
      <w:r w:rsidR="005F44C6">
        <w:rPr>
          <w:rFonts w:asciiTheme="majorHAnsi" w:eastAsiaTheme="majorHAnsi" w:hAnsiTheme="majorHAnsi"/>
          <w:sz w:val="22"/>
          <w:szCs w:val="22"/>
        </w:rPr>
        <w:t>and without-phenol groups</w:t>
      </w:r>
      <w:r w:rsidR="005A29D2">
        <w:rPr>
          <w:rFonts w:asciiTheme="majorHAnsi" w:eastAsiaTheme="majorHAnsi" w:hAnsiTheme="majorHAnsi"/>
          <w:sz w:val="22"/>
          <w:szCs w:val="22"/>
        </w:rPr>
        <w:t xml:space="preserve"> were monitored for the fluorescence produced by the</w:t>
      </w:r>
      <w:r w:rsidR="00883673"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5A29D2">
        <w:rPr>
          <w:rFonts w:asciiTheme="majorHAnsi" w:eastAsiaTheme="majorHAnsi" w:hAnsiTheme="majorHAnsi"/>
          <w:sz w:val="22"/>
          <w:szCs w:val="22"/>
        </w:rPr>
        <w:t xml:space="preserve">s. The result showed that the detection was successful when there is approx. </w:t>
      </w:r>
      <w:r w:rsidR="00957E5D" w:rsidRPr="008B0204">
        <w:rPr>
          <w:rFonts w:asciiTheme="majorHAnsi" w:eastAsiaTheme="majorHAnsi" w:hAnsiTheme="majorHAnsi"/>
          <w:sz w:val="22"/>
          <w:szCs w:val="22"/>
        </w:rPr>
        <w:t>1</w:t>
      </w:r>
      <w:r w:rsidR="005A29D2">
        <w:rPr>
          <w:rFonts w:asciiTheme="majorHAnsi" w:eastAsiaTheme="majorHAnsi" w:hAnsiTheme="majorHAnsi"/>
          <w:sz w:val="22"/>
          <w:szCs w:val="22"/>
        </w:rPr>
        <w:t xml:space="preserve"> </w:t>
      </w:r>
      <w:r w:rsidR="005A29D2" w:rsidRPr="00876F1F">
        <w:rPr>
          <w:rFonts w:ascii="Symbol" w:eastAsiaTheme="majorHAnsi" w:hAnsi="Symbol"/>
          <w:sz w:val="22"/>
        </w:rPr>
        <w:t></w:t>
      </w:r>
      <w:r w:rsidR="005A29D2" w:rsidRPr="008B0204">
        <w:rPr>
          <w:rFonts w:asciiTheme="majorHAnsi" w:eastAsiaTheme="majorHAnsi" w:hAnsiTheme="majorHAnsi" w:hint="eastAsia"/>
          <w:sz w:val="22"/>
          <w:szCs w:val="22"/>
        </w:rPr>
        <w:t xml:space="preserve">M </w:t>
      </w:r>
      <w:r w:rsidR="005A29D2">
        <w:rPr>
          <w:rFonts w:asciiTheme="majorHAnsi" w:eastAsiaTheme="majorHAnsi" w:hAnsiTheme="majorHAnsi"/>
          <w:sz w:val="22"/>
          <w:szCs w:val="22"/>
        </w:rPr>
        <w:t>concentration of phenol present in the sample</w:t>
      </w:r>
      <w:r w:rsidR="001326B8" w:rsidRPr="008B0204">
        <w:rPr>
          <w:rFonts w:asciiTheme="majorHAnsi" w:eastAsiaTheme="majorHAnsi" w:hAnsiTheme="majorHAnsi" w:hint="eastAsia"/>
          <w:sz w:val="22"/>
          <w:szCs w:val="22"/>
        </w:rPr>
        <w:t xml:space="preserve"> (</w:t>
      </w:r>
      <w:r w:rsidR="00CA21E1">
        <w:rPr>
          <w:rFonts w:asciiTheme="majorHAnsi" w:eastAsiaTheme="majorHAnsi" w:hAnsiTheme="majorHAnsi" w:hint="eastAsia"/>
          <w:sz w:val="22"/>
          <w:szCs w:val="22"/>
        </w:rPr>
        <w:t>Figure</w:t>
      </w:r>
      <w:r w:rsidR="001326B8" w:rsidRPr="008B0204">
        <w:rPr>
          <w:rFonts w:asciiTheme="majorHAnsi" w:eastAsiaTheme="majorHAnsi" w:hAnsiTheme="majorHAnsi" w:hint="eastAsia"/>
          <w:sz w:val="22"/>
          <w:szCs w:val="22"/>
        </w:rPr>
        <w:t xml:space="preserve"> </w:t>
      </w:r>
      <w:r w:rsidR="001326B8" w:rsidRPr="008B0204">
        <w:rPr>
          <w:rFonts w:asciiTheme="majorHAnsi" w:eastAsiaTheme="majorHAnsi" w:hAnsiTheme="majorHAnsi"/>
          <w:sz w:val="22"/>
          <w:szCs w:val="22"/>
        </w:rPr>
        <w:t>4D)</w:t>
      </w:r>
      <w:r w:rsidR="00B25B7E" w:rsidRPr="008B0204">
        <w:rPr>
          <w:rFonts w:asciiTheme="majorHAnsi" w:eastAsiaTheme="majorHAnsi" w:hAnsiTheme="majorHAnsi" w:hint="eastAsia"/>
          <w:sz w:val="22"/>
          <w:szCs w:val="22"/>
        </w:rPr>
        <w:t>.</w:t>
      </w:r>
      <w:r w:rsidR="00B25B7E" w:rsidRPr="008B0204">
        <w:rPr>
          <w:rFonts w:asciiTheme="majorHAnsi" w:eastAsiaTheme="majorHAnsi" w:hAnsiTheme="majorHAnsi"/>
          <w:sz w:val="22"/>
          <w:szCs w:val="22"/>
        </w:rPr>
        <w:t xml:space="preserve"> </w:t>
      </w:r>
    </w:p>
    <w:p w:rsidR="00210BE8" w:rsidRPr="008B0204" w:rsidRDefault="00210BE8" w:rsidP="008B0204">
      <w:pPr>
        <w:pStyle w:val="a3"/>
        <w:snapToGrid w:val="0"/>
        <w:spacing w:line="276" w:lineRule="auto"/>
        <w:rPr>
          <w:rFonts w:asciiTheme="majorHAnsi" w:eastAsiaTheme="majorHAnsi" w:hAnsiTheme="majorHAnsi"/>
          <w:sz w:val="22"/>
          <w:szCs w:val="22"/>
        </w:rPr>
      </w:pPr>
    </w:p>
    <w:p w:rsidR="00A33904"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Conclusion</w:t>
      </w:r>
    </w:p>
    <w:p w:rsidR="00985DAA" w:rsidRPr="008B0204" w:rsidRDefault="002D12F3"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S</w:t>
      </w:r>
      <w:r>
        <w:rPr>
          <w:rFonts w:asciiTheme="majorHAnsi" w:eastAsiaTheme="majorHAnsi" w:hAnsiTheme="majorHAnsi" w:hint="eastAsia"/>
          <w:sz w:val="22"/>
          <w:szCs w:val="22"/>
        </w:rPr>
        <w:t>ince around 20 years ago,</w:t>
      </w:r>
      <w:r w:rsidR="00797D26" w:rsidRPr="008B0204">
        <w:rPr>
          <w:rFonts w:asciiTheme="majorHAnsi" w:eastAsiaTheme="majorHAnsi" w:hAnsiTheme="majorHAnsi" w:hint="eastAsia"/>
          <w:sz w:val="22"/>
          <w:szCs w:val="22"/>
        </w:rPr>
        <w:t xml:space="preserve"> </w:t>
      </w:r>
      <w:r>
        <w:rPr>
          <w:rFonts w:asciiTheme="majorHAnsi" w:eastAsiaTheme="majorHAnsi" w:hAnsiTheme="majorHAnsi" w:hint="eastAsia"/>
          <w:sz w:val="22"/>
          <w:szCs w:val="22"/>
        </w:rPr>
        <w:t>there has been ongoing</w:t>
      </w:r>
      <w:r>
        <w:rPr>
          <w:rFonts w:asciiTheme="majorHAnsi" w:eastAsiaTheme="majorHAnsi" w:hAnsiTheme="majorHAnsi"/>
          <w:sz w:val="22"/>
          <w:szCs w:val="22"/>
        </w:rPr>
        <w:t xml:space="preserve"> research on bio</w:t>
      </w:r>
      <w:r w:rsidR="006B52F9">
        <w:rPr>
          <w:rFonts w:asciiTheme="majorHAnsi" w:eastAsiaTheme="majorHAnsi" w:hAnsiTheme="majorHAnsi" w:hint="eastAsia"/>
          <w:sz w:val="22"/>
          <w:szCs w:val="22"/>
        </w:rPr>
        <w:t>sensor</w:t>
      </w:r>
      <w:r>
        <w:rPr>
          <w:rFonts w:asciiTheme="majorHAnsi" w:eastAsiaTheme="majorHAnsi" w:hAnsiTheme="majorHAnsi"/>
          <w:sz w:val="22"/>
          <w:szCs w:val="22"/>
        </w:rPr>
        <w:t xml:space="preserve">s based on the use of microorganisms. In particular, the research on </w:t>
      </w:r>
      <w:r w:rsidR="00997B72">
        <w:rPr>
          <w:rFonts w:asciiTheme="majorHAnsi" w:eastAsiaTheme="majorHAnsi" w:hAnsiTheme="majorHAnsi" w:hint="eastAsia"/>
          <w:sz w:val="22"/>
          <w:szCs w:val="22"/>
        </w:rPr>
        <w:t xml:space="preserve">microbial </w:t>
      </w:r>
      <w:r>
        <w:rPr>
          <w:rFonts w:asciiTheme="majorHAnsi" w:eastAsiaTheme="majorHAnsi" w:hAnsiTheme="majorHAnsi"/>
          <w:sz w:val="22"/>
          <w:szCs w:val="22"/>
        </w:rPr>
        <w:t xml:space="preserve">biosensors </w:t>
      </w:r>
      <w:r w:rsidR="001B7781">
        <w:rPr>
          <w:rFonts w:asciiTheme="majorHAnsi" w:eastAsiaTheme="majorHAnsi" w:hAnsiTheme="majorHAnsi"/>
          <w:sz w:val="22"/>
          <w:szCs w:val="22"/>
        </w:rPr>
        <w:t xml:space="preserve">for detecting harmful substances or monitoring the human intestinal microflora has attracted much attention along with </w:t>
      </w:r>
      <w:r w:rsidR="003E5FA3">
        <w:rPr>
          <w:rFonts w:asciiTheme="majorHAnsi" w:eastAsiaTheme="majorHAnsi" w:hAnsiTheme="majorHAnsi"/>
          <w:sz w:val="22"/>
          <w:szCs w:val="22"/>
        </w:rPr>
        <w:t>heightened interest i</w:t>
      </w:r>
      <w:r w:rsidR="001B7781">
        <w:rPr>
          <w:rFonts w:asciiTheme="majorHAnsi" w:eastAsiaTheme="majorHAnsi" w:hAnsiTheme="majorHAnsi"/>
          <w:sz w:val="22"/>
          <w:szCs w:val="22"/>
        </w:rPr>
        <w:t xml:space="preserve">n environmental </w:t>
      </w:r>
      <w:r w:rsidR="00036308">
        <w:rPr>
          <w:rFonts w:asciiTheme="majorHAnsi" w:eastAsiaTheme="majorHAnsi" w:hAnsiTheme="majorHAnsi"/>
          <w:sz w:val="22"/>
          <w:szCs w:val="22"/>
        </w:rPr>
        <w:t>pollution and health</w:t>
      </w:r>
      <w:r w:rsidR="003E5FA3">
        <w:rPr>
          <w:rFonts w:asciiTheme="majorHAnsi" w:eastAsiaTheme="majorHAnsi" w:hAnsiTheme="majorHAnsi"/>
          <w:sz w:val="22"/>
          <w:szCs w:val="22"/>
        </w:rPr>
        <w:t xml:space="preserve"> as well as</w:t>
      </w:r>
      <w:r w:rsidR="001B7781">
        <w:rPr>
          <w:rFonts w:asciiTheme="majorHAnsi" w:eastAsiaTheme="majorHAnsi" w:hAnsiTheme="majorHAnsi"/>
          <w:sz w:val="22"/>
          <w:szCs w:val="22"/>
        </w:rPr>
        <w:t xml:space="preserve"> synthetic biology. </w:t>
      </w:r>
      <w:r w:rsidR="005612D7">
        <w:rPr>
          <w:rFonts w:asciiTheme="majorHAnsi" w:eastAsiaTheme="majorHAnsi" w:hAnsiTheme="majorHAnsi"/>
          <w:sz w:val="22"/>
          <w:szCs w:val="22"/>
        </w:rPr>
        <w:t>Generally</w:t>
      </w:r>
      <w:r w:rsidR="003E5FA3">
        <w:rPr>
          <w:rFonts w:asciiTheme="majorHAnsi" w:eastAsiaTheme="majorHAnsi" w:hAnsiTheme="majorHAnsi"/>
          <w:sz w:val="22"/>
          <w:szCs w:val="22"/>
        </w:rPr>
        <w:t xml:space="preserve">, light or fluorescence are used as the most efficient visualizing medium that delivers </w:t>
      </w:r>
      <w:r w:rsidR="0060256F">
        <w:rPr>
          <w:rFonts w:asciiTheme="majorHAnsi" w:eastAsiaTheme="majorHAnsi" w:hAnsiTheme="majorHAnsi"/>
          <w:sz w:val="22"/>
          <w:szCs w:val="22"/>
        </w:rPr>
        <w:t xml:space="preserve">to the observer </w:t>
      </w:r>
      <w:r w:rsidR="003E5FA3">
        <w:rPr>
          <w:rFonts w:asciiTheme="majorHAnsi" w:eastAsiaTheme="majorHAnsi" w:hAnsiTheme="majorHAnsi"/>
          <w:sz w:val="22"/>
          <w:szCs w:val="22"/>
        </w:rPr>
        <w:t>the informati</w:t>
      </w:r>
      <w:r w:rsidR="005612D7">
        <w:rPr>
          <w:rFonts w:asciiTheme="majorHAnsi" w:eastAsiaTheme="majorHAnsi" w:hAnsiTheme="majorHAnsi"/>
          <w:sz w:val="22"/>
          <w:szCs w:val="22"/>
        </w:rPr>
        <w:t xml:space="preserve">on detected by </w:t>
      </w:r>
      <w:r w:rsidR="003E5FA3">
        <w:rPr>
          <w:rFonts w:asciiTheme="majorHAnsi" w:eastAsiaTheme="majorHAnsi" w:hAnsiTheme="majorHAnsi"/>
          <w:sz w:val="22"/>
          <w:szCs w:val="22"/>
        </w:rPr>
        <w:t>microorganism</w:t>
      </w:r>
      <w:r w:rsidR="005612D7">
        <w:rPr>
          <w:rFonts w:asciiTheme="majorHAnsi" w:eastAsiaTheme="majorHAnsi" w:hAnsiTheme="majorHAnsi"/>
          <w:sz w:val="22"/>
          <w:szCs w:val="22"/>
        </w:rPr>
        <w:t>s</w:t>
      </w:r>
      <w:r w:rsidR="003E5FA3">
        <w:rPr>
          <w:rFonts w:asciiTheme="majorHAnsi" w:eastAsiaTheme="majorHAnsi" w:hAnsiTheme="majorHAnsi"/>
          <w:sz w:val="22"/>
          <w:szCs w:val="22"/>
        </w:rPr>
        <w:t xml:space="preserve"> regarding minute changes in the environment.</w:t>
      </w:r>
      <w:r w:rsidR="0060256F">
        <w:rPr>
          <w:rFonts w:asciiTheme="majorHAnsi" w:eastAsiaTheme="majorHAnsi" w:hAnsiTheme="majorHAnsi"/>
          <w:sz w:val="22"/>
          <w:szCs w:val="22"/>
        </w:rPr>
        <w:t xml:space="preserve"> However, such optical methods are limited as the biological signals are inherently</w:t>
      </w:r>
      <w:r w:rsidR="005612D7">
        <w:rPr>
          <w:rFonts w:asciiTheme="majorHAnsi" w:eastAsiaTheme="majorHAnsi" w:hAnsiTheme="majorHAnsi"/>
          <w:sz w:val="22"/>
          <w:szCs w:val="22"/>
        </w:rPr>
        <w:t xml:space="preserve"> weak</w:t>
      </w:r>
      <w:r w:rsidR="001D79DE">
        <w:rPr>
          <w:rFonts w:asciiTheme="majorHAnsi" w:eastAsiaTheme="majorHAnsi" w:hAnsiTheme="majorHAnsi"/>
          <w:sz w:val="22"/>
          <w:szCs w:val="22"/>
        </w:rPr>
        <w:t xml:space="preserve"> and the use of fluorescence requires expensive high-capacity laser and filter devices. To overcome</w:t>
      </w:r>
      <w:r w:rsidR="00F559D6" w:rsidRPr="008B0204">
        <w:rPr>
          <w:rFonts w:asciiTheme="majorHAnsi" w:eastAsiaTheme="majorHAnsi" w:hAnsiTheme="majorHAnsi" w:hint="eastAsia"/>
          <w:sz w:val="22"/>
          <w:szCs w:val="22"/>
        </w:rPr>
        <w:t xml:space="preserve"> </w:t>
      </w:r>
      <w:r w:rsidR="001D79DE">
        <w:rPr>
          <w:rFonts w:asciiTheme="majorHAnsi" w:eastAsiaTheme="majorHAnsi" w:hAnsiTheme="majorHAnsi" w:hint="eastAsia"/>
          <w:sz w:val="22"/>
          <w:szCs w:val="22"/>
        </w:rPr>
        <w:t xml:space="preserve">the disadvantages, the present study </w:t>
      </w:r>
      <w:r w:rsidR="001D79DE">
        <w:rPr>
          <w:rFonts w:asciiTheme="majorHAnsi" w:eastAsiaTheme="majorHAnsi" w:hAnsiTheme="majorHAnsi"/>
          <w:sz w:val="22"/>
          <w:szCs w:val="22"/>
        </w:rPr>
        <w:t xml:space="preserve">sought ways to maximize the signaling amplitude through the </w:t>
      </w:r>
      <w:r w:rsidR="00F559D6" w:rsidRPr="008B0204">
        <w:rPr>
          <w:rFonts w:asciiTheme="majorHAnsi" w:eastAsiaTheme="majorHAnsi" w:hAnsiTheme="majorHAnsi"/>
          <w:sz w:val="22"/>
          <w:szCs w:val="22"/>
        </w:rPr>
        <w:t>sender-receiver</w:t>
      </w:r>
      <w:r w:rsidR="001D79DE">
        <w:rPr>
          <w:rFonts w:asciiTheme="majorHAnsi" w:eastAsiaTheme="majorHAnsi" w:hAnsiTheme="majorHAnsi"/>
          <w:sz w:val="22"/>
          <w:szCs w:val="22"/>
        </w:rPr>
        <w:t xml:space="preserve"> coupled bio</w:t>
      </w:r>
      <w:r w:rsidR="006B52F9">
        <w:rPr>
          <w:rFonts w:asciiTheme="majorHAnsi" w:eastAsiaTheme="majorHAnsi" w:hAnsiTheme="majorHAnsi" w:hint="eastAsia"/>
          <w:sz w:val="22"/>
          <w:szCs w:val="22"/>
        </w:rPr>
        <w:t>sensor</w:t>
      </w:r>
      <w:r w:rsidR="001D79DE">
        <w:rPr>
          <w:rFonts w:asciiTheme="majorHAnsi" w:eastAsiaTheme="majorHAnsi" w:hAnsiTheme="majorHAnsi"/>
          <w:sz w:val="22"/>
          <w:szCs w:val="22"/>
        </w:rPr>
        <w:t xml:space="preserve"> based on cell-cell communication and to </w:t>
      </w:r>
      <w:r w:rsidR="005612D7">
        <w:rPr>
          <w:rFonts w:asciiTheme="majorHAnsi" w:eastAsiaTheme="majorHAnsi" w:hAnsiTheme="majorHAnsi"/>
          <w:sz w:val="22"/>
          <w:szCs w:val="22"/>
        </w:rPr>
        <w:t>allow</w:t>
      </w:r>
      <w:r w:rsidR="001D79DE">
        <w:rPr>
          <w:rFonts w:asciiTheme="majorHAnsi" w:eastAsiaTheme="majorHAnsi" w:hAnsiTheme="majorHAnsi"/>
          <w:sz w:val="22"/>
          <w:szCs w:val="22"/>
        </w:rPr>
        <w:t xml:space="preserve"> rapid access to the sensor cells through the</w:t>
      </w:r>
      <w:r w:rsidR="00F559D6" w:rsidRPr="008B0204">
        <w:rPr>
          <w:rFonts w:asciiTheme="majorHAnsi" w:eastAsiaTheme="majorHAnsi" w:hAnsiTheme="majorHAnsi" w:hint="eastAsia"/>
          <w:sz w:val="22"/>
          <w:szCs w:val="22"/>
        </w:rPr>
        <w:t xml:space="preserve"> </w:t>
      </w:r>
      <w:r w:rsidR="00F559D6" w:rsidRPr="008B0204">
        <w:rPr>
          <w:rFonts w:asciiTheme="majorHAnsi" w:eastAsiaTheme="majorHAnsi" w:hAnsiTheme="majorHAnsi"/>
          <w:sz w:val="22"/>
          <w:szCs w:val="22"/>
        </w:rPr>
        <w:t xml:space="preserve">freeze stock </w:t>
      </w:r>
      <w:r w:rsidR="001D79DE">
        <w:rPr>
          <w:rFonts w:asciiTheme="majorHAnsi" w:eastAsiaTheme="majorHAnsi" w:hAnsiTheme="majorHAnsi" w:hint="eastAsia"/>
          <w:sz w:val="22"/>
          <w:szCs w:val="22"/>
        </w:rPr>
        <w:t>protocol</w:t>
      </w:r>
      <w:r w:rsidR="001D79DE">
        <w:rPr>
          <w:rFonts w:asciiTheme="majorHAnsi" w:eastAsiaTheme="majorHAnsi" w:hAnsiTheme="majorHAnsi"/>
          <w:sz w:val="22"/>
          <w:szCs w:val="22"/>
        </w:rPr>
        <w:t xml:space="preserve">. Furthermore, </w:t>
      </w:r>
      <w:r w:rsidR="005612D7">
        <w:rPr>
          <w:rFonts w:asciiTheme="majorHAnsi" w:eastAsiaTheme="majorHAnsi" w:hAnsiTheme="majorHAnsi"/>
          <w:sz w:val="22"/>
          <w:szCs w:val="22"/>
        </w:rPr>
        <w:t xml:space="preserve">the study </w:t>
      </w:r>
      <w:r w:rsidR="00720501">
        <w:rPr>
          <w:rFonts w:asciiTheme="majorHAnsi" w:eastAsiaTheme="majorHAnsi" w:hAnsiTheme="majorHAnsi"/>
          <w:sz w:val="22"/>
          <w:szCs w:val="22"/>
        </w:rPr>
        <w:t>validated the use of low-cost remote fluorescence detector</w:t>
      </w:r>
      <w:r w:rsidR="00720501" w:rsidRPr="008B0204">
        <w:rPr>
          <w:rFonts w:asciiTheme="majorHAnsi" w:eastAsiaTheme="majorHAnsi" w:hAnsiTheme="majorHAnsi" w:hint="eastAsia"/>
          <w:sz w:val="22"/>
          <w:szCs w:val="22"/>
        </w:rPr>
        <w:t xml:space="preserve"> </w:t>
      </w:r>
      <w:r w:rsidR="00720501">
        <w:rPr>
          <w:rFonts w:asciiTheme="majorHAnsi" w:eastAsiaTheme="majorHAnsi" w:hAnsiTheme="majorHAnsi"/>
          <w:sz w:val="22"/>
          <w:szCs w:val="22"/>
        </w:rPr>
        <w:t>composed of a smart phone connected to the</w:t>
      </w:r>
      <w:r w:rsidR="00F559D6" w:rsidRPr="008B0204">
        <w:rPr>
          <w:rFonts w:asciiTheme="majorHAnsi" w:eastAsiaTheme="majorHAnsi" w:hAnsiTheme="majorHAnsi" w:hint="eastAsia"/>
          <w:sz w:val="22"/>
          <w:szCs w:val="22"/>
        </w:rPr>
        <w:t xml:space="preserve"> </w:t>
      </w:r>
      <w:r w:rsidR="00F559D6" w:rsidRPr="008B0204">
        <w:rPr>
          <w:rFonts w:asciiTheme="majorHAnsi" w:eastAsiaTheme="majorHAnsi" w:hAnsiTheme="majorHAnsi"/>
          <w:sz w:val="22"/>
          <w:szCs w:val="22"/>
        </w:rPr>
        <w:t xml:space="preserve">3D </w:t>
      </w:r>
      <w:r w:rsidR="00CA21E1">
        <w:rPr>
          <w:rFonts w:asciiTheme="majorHAnsi" w:eastAsiaTheme="majorHAnsi" w:hAnsiTheme="majorHAnsi"/>
          <w:sz w:val="22"/>
          <w:szCs w:val="22"/>
        </w:rPr>
        <w:t>printer</w:t>
      </w:r>
      <w:r w:rsidR="00720501">
        <w:rPr>
          <w:rFonts w:asciiTheme="majorHAnsi" w:eastAsiaTheme="majorHAnsi" w:hAnsiTheme="majorHAnsi"/>
          <w:sz w:val="22"/>
          <w:szCs w:val="22"/>
        </w:rPr>
        <w:t xml:space="preserve"> and</w:t>
      </w:r>
      <w:r w:rsidR="00F559D6"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Arduino</w:t>
      </w:r>
      <w:r w:rsidR="00720501">
        <w:rPr>
          <w:rFonts w:asciiTheme="majorHAnsi" w:eastAsiaTheme="majorHAnsi" w:hAnsiTheme="majorHAnsi"/>
          <w:sz w:val="22"/>
          <w:szCs w:val="22"/>
        </w:rPr>
        <w:t xml:space="preserve">, which can </w:t>
      </w:r>
      <w:r w:rsidR="00156C4F">
        <w:rPr>
          <w:rFonts w:asciiTheme="majorHAnsi" w:eastAsiaTheme="majorHAnsi" w:hAnsiTheme="majorHAnsi"/>
          <w:sz w:val="22"/>
          <w:szCs w:val="22"/>
        </w:rPr>
        <w:t xml:space="preserve">replace the expensive fluorescence monitoring device by </w:t>
      </w:r>
      <w:r w:rsidR="005612D7">
        <w:rPr>
          <w:rFonts w:asciiTheme="majorHAnsi" w:eastAsiaTheme="majorHAnsi" w:hAnsiTheme="majorHAnsi"/>
          <w:sz w:val="22"/>
          <w:szCs w:val="22"/>
        </w:rPr>
        <w:t>being able to detect</w:t>
      </w:r>
      <w:r w:rsidR="00720501">
        <w:rPr>
          <w:rFonts w:asciiTheme="majorHAnsi" w:eastAsiaTheme="majorHAnsi" w:hAnsiTheme="majorHAnsi"/>
          <w:sz w:val="22"/>
          <w:szCs w:val="22"/>
        </w:rPr>
        <w:t xml:space="preserve"> </w:t>
      </w:r>
      <w:r w:rsidR="00156C4F">
        <w:rPr>
          <w:rFonts w:asciiTheme="majorHAnsi" w:eastAsiaTheme="majorHAnsi" w:hAnsiTheme="majorHAnsi"/>
          <w:sz w:val="22"/>
          <w:szCs w:val="22"/>
        </w:rPr>
        <w:t xml:space="preserve">as little as </w:t>
      </w:r>
      <w:r w:rsidR="00156C4F" w:rsidRPr="008B0204">
        <w:rPr>
          <w:rFonts w:asciiTheme="majorHAnsi" w:eastAsiaTheme="majorHAnsi" w:hAnsiTheme="majorHAnsi"/>
          <w:sz w:val="22"/>
          <w:szCs w:val="22"/>
        </w:rPr>
        <w:t>1</w:t>
      </w:r>
      <w:r w:rsidR="00156C4F">
        <w:rPr>
          <w:rFonts w:asciiTheme="majorHAnsi" w:eastAsiaTheme="majorHAnsi" w:hAnsiTheme="majorHAnsi"/>
          <w:sz w:val="22"/>
          <w:szCs w:val="22"/>
        </w:rPr>
        <w:t xml:space="preserve"> </w:t>
      </w:r>
      <w:r w:rsidR="00FE6FDE" w:rsidRPr="00876F1F">
        <w:rPr>
          <w:rFonts w:ascii="Symbol" w:eastAsiaTheme="majorHAnsi" w:hAnsi="Symbol"/>
          <w:sz w:val="22"/>
        </w:rPr>
        <w:t></w:t>
      </w:r>
      <w:r w:rsidR="00156C4F" w:rsidRPr="008B0204">
        <w:rPr>
          <w:rFonts w:asciiTheme="majorHAnsi" w:eastAsiaTheme="majorHAnsi" w:hAnsiTheme="majorHAnsi"/>
          <w:sz w:val="22"/>
          <w:szCs w:val="22"/>
        </w:rPr>
        <w:t>M</w:t>
      </w:r>
      <w:r w:rsidR="00156C4F">
        <w:rPr>
          <w:rFonts w:asciiTheme="majorHAnsi" w:eastAsiaTheme="majorHAnsi" w:hAnsiTheme="majorHAnsi"/>
          <w:sz w:val="22"/>
          <w:szCs w:val="22"/>
        </w:rPr>
        <w:t xml:space="preserve"> concentration of harmful substances </w:t>
      </w:r>
      <w:r w:rsidR="005612D7">
        <w:rPr>
          <w:rFonts w:asciiTheme="majorHAnsi" w:eastAsiaTheme="majorHAnsi" w:hAnsiTheme="majorHAnsi"/>
          <w:sz w:val="22"/>
          <w:szCs w:val="22"/>
        </w:rPr>
        <w:t xml:space="preserve">contained </w:t>
      </w:r>
      <w:r w:rsidR="00156C4F">
        <w:rPr>
          <w:rFonts w:asciiTheme="majorHAnsi" w:eastAsiaTheme="majorHAnsi" w:hAnsiTheme="majorHAnsi"/>
          <w:sz w:val="22"/>
          <w:szCs w:val="22"/>
        </w:rPr>
        <w:t>in a given sample.</w:t>
      </w:r>
      <w:r w:rsidR="00832EC3">
        <w:rPr>
          <w:rFonts w:asciiTheme="majorHAnsi" w:eastAsiaTheme="majorHAnsi" w:hAnsiTheme="majorHAnsi"/>
          <w:sz w:val="22"/>
          <w:szCs w:val="22"/>
        </w:rPr>
        <w:t xml:space="preserve"> The present study also opened up a possibility of </w:t>
      </w:r>
      <w:r w:rsidR="00765A38">
        <w:rPr>
          <w:rFonts w:asciiTheme="majorHAnsi" w:eastAsiaTheme="majorHAnsi" w:hAnsiTheme="majorHAnsi"/>
          <w:sz w:val="22"/>
          <w:szCs w:val="22"/>
        </w:rPr>
        <w:t>resolving social issues such as the monitoring of soil, water, or air pollution</w:t>
      </w:r>
      <w:r w:rsidR="00036308">
        <w:rPr>
          <w:rFonts w:asciiTheme="majorHAnsi" w:eastAsiaTheme="majorHAnsi" w:hAnsiTheme="majorHAnsi"/>
          <w:sz w:val="22"/>
          <w:szCs w:val="22"/>
        </w:rPr>
        <w:t>,</w:t>
      </w:r>
      <w:r w:rsidR="00765A38">
        <w:rPr>
          <w:rFonts w:asciiTheme="majorHAnsi" w:eastAsiaTheme="majorHAnsi" w:hAnsiTheme="majorHAnsi"/>
          <w:sz w:val="22"/>
          <w:szCs w:val="22"/>
        </w:rPr>
        <w:t xml:space="preserve"> by converging</w:t>
      </w:r>
      <w:r w:rsidR="00832EC3">
        <w:rPr>
          <w:rFonts w:asciiTheme="majorHAnsi" w:eastAsiaTheme="majorHAnsi" w:hAnsiTheme="majorHAnsi"/>
          <w:sz w:val="22"/>
          <w:szCs w:val="22"/>
        </w:rPr>
        <w:t xml:space="preserve"> synthetic biology research and</w:t>
      </w:r>
      <w:r w:rsidR="00832EC3">
        <w:rPr>
          <w:rFonts w:asciiTheme="majorHAnsi" w:eastAsiaTheme="majorHAnsi" w:hAnsiTheme="majorHAnsi" w:hint="eastAsia"/>
          <w:sz w:val="22"/>
          <w:szCs w:val="22"/>
        </w:rPr>
        <w:t xml:space="preserve"> </w:t>
      </w:r>
      <w:r w:rsidR="00832EC3">
        <w:rPr>
          <w:rFonts w:asciiTheme="majorHAnsi" w:eastAsiaTheme="majorHAnsi" w:hAnsiTheme="majorHAnsi"/>
          <w:sz w:val="22"/>
          <w:szCs w:val="22"/>
        </w:rPr>
        <w:t>maker technology</w:t>
      </w:r>
      <w:r w:rsidR="00765A38">
        <w:rPr>
          <w:rFonts w:asciiTheme="majorHAnsi" w:eastAsiaTheme="majorHAnsi" w:hAnsiTheme="majorHAnsi"/>
          <w:sz w:val="22"/>
          <w:szCs w:val="22"/>
        </w:rPr>
        <w:t>. The novel method is expected to realize the use</w:t>
      </w:r>
      <w:r w:rsidR="005612D7">
        <w:rPr>
          <w:rFonts w:asciiTheme="majorHAnsi" w:eastAsiaTheme="majorHAnsi" w:hAnsiTheme="majorHAnsi"/>
          <w:sz w:val="22"/>
          <w:szCs w:val="22"/>
        </w:rPr>
        <w:t xml:space="preserve"> of cell free systems that will </w:t>
      </w:r>
      <w:r w:rsidR="00036308">
        <w:rPr>
          <w:rFonts w:asciiTheme="majorHAnsi" w:eastAsiaTheme="majorHAnsi" w:hAnsiTheme="majorHAnsi"/>
          <w:sz w:val="22"/>
          <w:szCs w:val="22"/>
        </w:rPr>
        <w:t>solve</w:t>
      </w:r>
      <w:r w:rsidR="005612D7">
        <w:rPr>
          <w:rFonts w:asciiTheme="majorHAnsi" w:eastAsiaTheme="majorHAnsi" w:hAnsiTheme="majorHAnsi"/>
          <w:sz w:val="22"/>
          <w:szCs w:val="22"/>
        </w:rPr>
        <w:t xml:space="preserve"> the GMO problem, while</w:t>
      </w:r>
      <w:r w:rsidR="00765A38">
        <w:rPr>
          <w:rFonts w:asciiTheme="majorHAnsi" w:eastAsiaTheme="majorHAnsi" w:hAnsiTheme="majorHAnsi"/>
          <w:sz w:val="22"/>
          <w:szCs w:val="22"/>
        </w:rPr>
        <w:t xml:space="preserve"> the direct use of the bead based sensors in </w:t>
      </w:r>
      <w:r w:rsidR="00036308">
        <w:rPr>
          <w:rFonts w:asciiTheme="majorHAnsi" w:eastAsiaTheme="majorHAnsi" w:hAnsiTheme="majorHAnsi"/>
          <w:sz w:val="22"/>
          <w:szCs w:val="22"/>
        </w:rPr>
        <w:t xml:space="preserve">the environment will enable real-time </w:t>
      </w:r>
      <w:r w:rsidR="00765A38">
        <w:rPr>
          <w:rFonts w:asciiTheme="majorHAnsi" w:eastAsiaTheme="majorHAnsi" w:hAnsiTheme="majorHAnsi"/>
          <w:sz w:val="22"/>
          <w:szCs w:val="22"/>
        </w:rPr>
        <w:t>monitoring, especially in detecting explosive materials in Africa or harmful substances in a wide area of agricultural land</w:t>
      </w:r>
      <w:r w:rsidR="005612D7">
        <w:rPr>
          <w:rFonts w:asciiTheme="majorHAnsi" w:eastAsiaTheme="majorHAnsi" w:hAnsiTheme="majorHAnsi"/>
          <w:sz w:val="22"/>
          <w:szCs w:val="22"/>
        </w:rPr>
        <w:t>s</w:t>
      </w:r>
      <w:r w:rsidR="00CC46F8" w:rsidRPr="008B0204">
        <w:rPr>
          <w:rFonts w:asciiTheme="majorHAnsi" w:eastAsiaTheme="majorHAnsi" w:hAnsiTheme="majorHAnsi" w:hint="eastAsia"/>
          <w:sz w:val="22"/>
          <w:szCs w:val="22"/>
        </w:rPr>
        <w:t>.</w:t>
      </w:r>
      <w:r w:rsidR="00CC46F8" w:rsidRPr="008B0204">
        <w:rPr>
          <w:rFonts w:asciiTheme="majorHAnsi" w:eastAsiaTheme="majorHAnsi" w:hAnsiTheme="majorHAnsi"/>
          <w:sz w:val="22"/>
          <w:szCs w:val="22"/>
        </w:rPr>
        <w:t xml:space="preserve"> </w:t>
      </w:r>
      <w:r w:rsidR="00765A38">
        <w:rPr>
          <w:rFonts w:asciiTheme="majorHAnsi" w:eastAsiaTheme="majorHAnsi" w:hAnsiTheme="majorHAnsi"/>
          <w:sz w:val="22"/>
          <w:szCs w:val="22"/>
        </w:rPr>
        <w:t xml:space="preserve">The biohazard detection </w:t>
      </w:r>
      <w:r w:rsidR="00765A38">
        <w:rPr>
          <w:rFonts w:asciiTheme="majorHAnsi" w:eastAsiaTheme="majorHAnsi" w:hAnsiTheme="majorHAnsi"/>
          <w:sz w:val="22"/>
          <w:szCs w:val="22"/>
        </w:rPr>
        <w:lastRenderedPageBreak/>
        <w:t xml:space="preserve">device that can be manufactured </w:t>
      </w:r>
      <w:r w:rsidR="001755BB">
        <w:rPr>
          <w:rFonts w:asciiTheme="majorHAnsi" w:eastAsiaTheme="majorHAnsi" w:hAnsiTheme="majorHAnsi"/>
          <w:sz w:val="22"/>
          <w:szCs w:val="22"/>
        </w:rPr>
        <w:t>for</w:t>
      </w:r>
      <w:r w:rsidR="005612D7">
        <w:rPr>
          <w:rFonts w:asciiTheme="majorHAnsi" w:eastAsiaTheme="majorHAnsi" w:hAnsiTheme="majorHAnsi"/>
          <w:sz w:val="22"/>
          <w:szCs w:val="22"/>
        </w:rPr>
        <w:t xml:space="preserve"> less than</w:t>
      </w:r>
      <w:r w:rsidR="00765A38">
        <w:rPr>
          <w:rFonts w:asciiTheme="majorHAnsi" w:eastAsiaTheme="majorHAnsi" w:hAnsiTheme="majorHAnsi"/>
          <w:sz w:val="22"/>
          <w:szCs w:val="22"/>
        </w:rPr>
        <w:t xml:space="preserve"> 1</w:t>
      </w:r>
      <w:r w:rsidR="001755BB">
        <w:rPr>
          <w:rFonts w:asciiTheme="majorHAnsi" w:eastAsiaTheme="majorHAnsi" w:hAnsiTheme="majorHAnsi"/>
          <w:sz w:val="22"/>
          <w:szCs w:val="22"/>
        </w:rPr>
        <w:t xml:space="preserve">00 </w:t>
      </w:r>
      <w:r w:rsidR="006048C1">
        <w:rPr>
          <w:rFonts w:asciiTheme="majorHAnsi" w:eastAsiaTheme="majorHAnsi" w:hAnsiTheme="majorHAnsi"/>
          <w:sz w:val="22"/>
          <w:szCs w:val="22"/>
        </w:rPr>
        <w:t>dollars is</w:t>
      </w:r>
      <w:r w:rsidR="00765A38">
        <w:rPr>
          <w:rFonts w:asciiTheme="majorHAnsi" w:eastAsiaTheme="majorHAnsi" w:hAnsiTheme="majorHAnsi"/>
          <w:sz w:val="22"/>
          <w:szCs w:val="22"/>
        </w:rPr>
        <w:t xml:space="preserve"> likely to be highly useful for farmers as we</w:t>
      </w:r>
      <w:r w:rsidR="006048C1">
        <w:rPr>
          <w:rFonts w:asciiTheme="majorHAnsi" w:eastAsiaTheme="majorHAnsi" w:hAnsiTheme="majorHAnsi"/>
          <w:sz w:val="22"/>
          <w:szCs w:val="22"/>
        </w:rPr>
        <w:t>ll as the general public as it</w:t>
      </w:r>
      <w:r w:rsidR="00765A38">
        <w:rPr>
          <w:rFonts w:asciiTheme="majorHAnsi" w:eastAsiaTheme="majorHAnsi" w:hAnsiTheme="majorHAnsi"/>
          <w:sz w:val="22"/>
          <w:szCs w:val="22"/>
        </w:rPr>
        <w:t xml:space="preserve"> can be distributed without </w:t>
      </w:r>
      <w:r w:rsidR="00036308">
        <w:rPr>
          <w:rFonts w:asciiTheme="majorHAnsi" w:eastAsiaTheme="majorHAnsi" w:hAnsiTheme="majorHAnsi"/>
          <w:sz w:val="22"/>
          <w:szCs w:val="22"/>
        </w:rPr>
        <w:t xml:space="preserve">the </w:t>
      </w:r>
      <w:r w:rsidR="00765A38">
        <w:rPr>
          <w:rFonts w:asciiTheme="majorHAnsi" w:eastAsiaTheme="majorHAnsi" w:hAnsiTheme="majorHAnsi"/>
          <w:sz w:val="22"/>
          <w:szCs w:val="22"/>
        </w:rPr>
        <w:t xml:space="preserve">cost burden. </w:t>
      </w:r>
      <w:r w:rsidR="006048C1">
        <w:rPr>
          <w:rFonts w:asciiTheme="majorHAnsi" w:eastAsiaTheme="majorHAnsi" w:hAnsiTheme="majorHAnsi"/>
          <w:sz w:val="22"/>
          <w:szCs w:val="22"/>
        </w:rPr>
        <w:t>The device will also be useful in remote areas</w:t>
      </w:r>
      <w:r w:rsidR="009066A1" w:rsidRPr="008B0204">
        <w:rPr>
          <w:rFonts w:asciiTheme="majorHAnsi" w:eastAsiaTheme="majorHAnsi" w:hAnsiTheme="majorHAnsi" w:hint="eastAsia"/>
          <w:sz w:val="22"/>
          <w:szCs w:val="22"/>
        </w:rPr>
        <w:t xml:space="preserve"> </w:t>
      </w:r>
      <w:r w:rsidR="006048C1">
        <w:rPr>
          <w:rFonts w:asciiTheme="majorHAnsi" w:eastAsiaTheme="majorHAnsi" w:hAnsiTheme="majorHAnsi"/>
          <w:sz w:val="22"/>
          <w:szCs w:val="22"/>
        </w:rPr>
        <w:t xml:space="preserve">as its components will be readily available through </w:t>
      </w:r>
      <w:r w:rsidR="00B10517" w:rsidRPr="008B0204">
        <w:rPr>
          <w:rFonts w:asciiTheme="majorHAnsi" w:eastAsiaTheme="majorHAnsi" w:hAnsiTheme="majorHAnsi"/>
          <w:sz w:val="22"/>
          <w:szCs w:val="22"/>
        </w:rPr>
        <w:t xml:space="preserve">3D </w:t>
      </w:r>
      <w:r w:rsidR="00D55B8E">
        <w:rPr>
          <w:rFonts w:asciiTheme="majorHAnsi" w:eastAsiaTheme="majorHAnsi" w:hAnsiTheme="majorHAnsi" w:hint="eastAsia"/>
          <w:sz w:val="22"/>
          <w:szCs w:val="22"/>
        </w:rPr>
        <w:t>printing</w:t>
      </w:r>
      <w:r w:rsidR="00B10517" w:rsidRPr="008B0204">
        <w:rPr>
          <w:rFonts w:asciiTheme="majorHAnsi" w:eastAsiaTheme="majorHAnsi" w:hAnsiTheme="majorHAnsi" w:hint="eastAsia"/>
          <w:sz w:val="22"/>
          <w:szCs w:val="22"/>
        </w:rPr>
        <w:t>.</w:t>
      </w:r>
      <w:r w:rsidR="00B10517" w:rsidRPr="008B0204">
        <w:rPr>
          <w:rFonts w:asciiTheme="majorHAnsi" w:eastAsiaTheme="majorHAnsi" w:hAnsiTheme="majorHAnsi"/>
          <w:sz w:val="22"/>
          <w:szCs w:val="22"/>
        </w:rPr>
        <w:t xml:space="preserve"> </w:t>
      </w: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2362EF"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Materials and Methods</w:t>
      </w:r>
    </w:p>
    <w:p w:rsidR="00296505" w:rsidRPr="008B0204" w:rsidRDefault="00635952" w:rsidP="008B0204">
      <w:pPr>
        <w:spacing w:after="0" w:line="276" w:lineRule="auto"/>
        <w:rPr>
          <w:rFonts w:asciiTheme="majorHAnsi" w:eastAsiaTheme="majorHAnsi" w:hAnsiTheme="majorHAnsi"/>
          <w:b/>
          <w:sz w:val="22"/>
        </w:rPr>
      </w:pPr>
      <w:r w:rsidRPr="008B0204">
        <w:rPr>
          <w:rFonts w:asciiTheme="majorHAnsi" w:eastAsiaTheme="majorHAnsi" w:hAnsiTheme="majorHAnsi" w:hint="eastAsia"/>
          <w:b/>
          <w:sz w:val="22"/>
        </w:rPr>
        <w:t>Sender/</w:t>
      </w:r>
      <w:r w:rsidR="00296505" w:rsidRPr="008B0204">
        <w:rPr>
          <w:rFonts w:asciiTheme="majorHAnsi" w:eastAsiaTheme="majorHAnsi" w:hAnsiTheme="majorHAnsi" w:hint="eastAsia"/>
          <w:b/>
          <w:sz w:val="22"/>
        </w:rPr>
        <w:t>Receiver cell construction</w:t>
      </w:r>
    </w:p>
    <w:p w:rsidR="004F047F" w:rsidRPr="0094776B" w:rsidRDefault="00C04ED1" w:rsidP="008B0204">
      <w:pPr>
        <w:spacing w:line="276" w:lineRule="auto"/>
        <w:rPr>
          <w:rFonts w:asciiTheme="majorHAnsi" w:eastAsiaTheme="majorHAnsi" w:hAnsiTheme="majorHAnsi"/>
          <w:sz w:val="22"/>
        </w:rPr>
      </w:pPr>
      <w:r>
        <w:rPr>
          <w:rFonts w:asciiTheme="majorHAnsi" w:eastAsiaTheme="majorHAnsi" w:hAnsiTheme="majorHAnsi"/>
          <w:sz w:val="22"/>
        </w:rPr>
        <w:t xml:space="preserve">To </w:t>
      </w:r>
      <w:r w:rsidR="00682325">
        <w:rPr>
          <w:rFonts w:asciiTheme="majorHAnsi" w:eastAsiaTheme="majorHAnsi" w:hAnsiTheme="majorHAnsi"/>
          <w:sz w:val="22"/>
        </w:rPr>
        <w:t>construct</w:t>
      </w:r>
      <w:r>
        <w:rPr>
          <w:rFonts w:asciiTheme="majorHAnsi" w:eastAsiaTheme="majorHAnsi" w:hAnsiTheme="majorHAnsi"/>
          <w:sz w:val="22"/>
        </w:rPr>
        <w:t xml:space="preserve"> the s</w:t>
      </w:r>
      <w:r w:rsidR="005024B6" w:rsidRPr="008B0204">
        <w:rPr>
          <w:rFonts w:asciiTheme="majorHAnsi" w:eastAsiaTheme="majorHAnsi" w:hAnsiTheme="majorHAnsi" w:hint="eastAsia"/>
          <w:sz w:val="22"/>
        </w:rPr>
        <w:t>ender cell</w:t>
      </w:r>
      <w:r>
        <w:rPr>
          <w:rFonts w:asciiTheme="majorHAnsi" w:eastAsiaTheme="majorHAnsi" w:hAnsiTheme="majorHAnsi"/>
          <w:sz w:val="22"/>
        </w:rPr>
        <w:t xml:space="preserve">s, </w:t>
      </w:r>
      <w:r w:rsidR="004F3060">
        <w:rPr>
          <w:rFonts w:asciiTheme="majorHAnsi" w:eastAsiaTheme="majorHAnsi" w:hAnsiTheme="majorHAnsi"/>
          <w:sz w:val="22"/>
        </w:rPr>
        <w:t xml:space="preserve">the </w:t>
      </w:r>
      <w:r w:rsidR="005024B6" w:rsidRPr="008B0204">
        <w:rPr>
          <w:rFonts w:asciiTheme="majorHAnsi" w:eastAsiaTheme="majorHAnsi" w:hAnsiTheme="majorHAnsi" w:hint="eastAsia"/>
          <w:sz w:val="22"/>
        </w:rPr>
        <w:t xml:space="preserve">pGESSv4 </w:t>
      </w:r>
      <w:r>
        <w:rPr>
          <w:rFonts w:asciiTheme="majorHAnsi" w:eastAsiaTheme="majorHAnsi" w:hAnsiTheme="majorHAnsi"/>
          <w:sz w:val="22"/>
        </w:rPr>
        <w:t>plasmid</w:t>
      </w:r>
      <w:r w:rsidR="005024B6" w:rsidRPr="008B0204">
        <w:rPr>
          <w:rFonts w:asciiTheme="majorHAnsi" w:eastAsiaTheme="majorHAnsi" w:hAnsiTheme="majorHAnsi" w:hint="eastAsia"/>
          <w:sz w:val="22"/>
        </w:rPr>
        <w:t xml:space="preserve"> (pGESSv4, ACS Synth. Biol., 3: 163~171, 2014)</w:t>
      </w:r>
      <w:r>
        <w:rPr>
          <w:rFonts w:asciiTheme="majorHAnsi" w:eastAsiaTheme="majorHAnsi" w:hAnsiTheme="majorHAnsi"/>
          <w:sz w:val="22"/>
        </w:rPr>
        <w:t xml:space="preserve"> </w:t>
      </w:r>
      <w:r w:rsidR="00B147D5">
        <w:rPr>
          <w:rFonts w:asciiTheme="majorHAnsi" w:eastAsiaTheme="majorHAnsi" w:hAnsiTheme="majorHAnsi"/>
          <w:sz w:val="22"/>
        </w:rPr>
        <w:t xml:space="preserve">that was </w:t>
      </w:r>
      <w:r>
        <w:rPr>
          <w:rFonts w:asciiTheme="majorHAnsi" w:eastAsiaTheme="majorHAnsi" w:hAnsiTheme="majorHAnsi"/>
          <w:sz w:val="22"/>
        </w:rPr>
        <w:t xml:space="preserve">isolated from </w:t>
      </w:r>
      <w:r w:rsidRPr="006B015A">
        <w:rPr>
          <w:rFonts w:asciiTheme="majorHAnsi" w:eastAsiaTheme="majorHAnsi" w:hAnsiTheme="majorHAnsi" w:hint="eastAsia"/>
          <w:i/>
          <w:sz w:val="22"/>
        </w:rPr>
        <w:t>P. putida</w:t>
      </w:r>
      <w:r>
        <w:rPr>
          <w:rFonts w:asciiTheme="majorHAnsi" w:eastAsiaTheme="majorHAnsi" w:hAnsiTheme="majorHAnsi"/>
          <w:sz w:val="22"/>
        </w:rPr>
        <w:t xml:space="preserve"> as it contains the dmpR gene, was put through</w:t>
      </w:r>
      <w:r w:rsidR="005024B6" w:rsidRPr="008B0204">
        <w:rPr>
          <w:rFonts w:asciiTheme="majorHAnsi" w:eastAsiaTheme="majorHAnsi" w:hAnsiTheme="majorHAnsi" w:hint="eastAsia"/>
          <w:sz w:val="22"/>
        </w:rPr>
        <w:t xml:space="preserve"> PCR amplification</w:t>
      </w:r>
      <w:r w:rsidR="00B147D5">
        <w:rPr>
          <w:rFonts w:asciiTheme="majorHAnsi" w:eastAsiaTheme="majorHAnsi" w:hAnsiTheme="majorHAnsi"/>
          <w:sz w:val="22"/>
        </w:rPr>
        <w:t>,</w:t>
      </w:r>
      <w:r>
        <w:rPr>
          <w:rFonts w:asciiTheme="majorHAnsi" w:eastAsiaTheme="majorHAnsi" w:hAnsiTheme="majorHAnsi"/>
          <w:sz w:val="22"/>
        </w:rPr>
        <w:t xml:space="preserve"> </w:t>
      </w:r>
      <w:r w:rsidR="004F3060">
        <w:rPr>
          <w:rFonts w:asciiTheme="majorHAnsi" w:eastAsiaTheme="majorHAnsi" w:hAnsiTheme="majorHAnsi"/>
          <w:sz w:val="22"/>
        </w:rPr>
        <w:t>and</w:t>
      </w:r>
      <w:r>
        <w:rPr>
          <w:rFonts w:asciiTheme="majorHAnsi" w:eastAsiaTheme="majorHAnsi" w:hAnsiTheme="majorHAnsi"/>
          <w:sz w:val="22"/>
        </w:rPr>
        <w:t xml:space="preserve"> </w:t>
      </w:r>
      <w:r w:rsidR="004F047F" w:rsidRPr="008B0204">
        <w:rPr>
          <w:rFonts w:asciiTheme="majorHAnsi" w:eastAsiaTheme="majorHAnsi" w:hAnsiTheme="majorHAnsi" w:hint="eastAsia"/>
          <w:sz w:val="22"/>
        </w:rPr>
        <w:t>lux</w:t>
      </w:r>
      <w:r w:rsidR="004F3060">
        <w:rPr>
          <w:rFonts w:asciiTheme="majorHAnsi" w:eastAsiaTheme="majorHAnsi" w:hAnsiTheme="majorHAnsi"/>
          <w:sz w:val="22"/>
        </w:rPr>
        <w:t>L</w:t>
      </w:r>
      <w:r w:rsidR="004F047F" w:rsidRPr="008B0204">
        <w:rPr>
          <w:rFonts w:asciiTheme="majorHAnsi" w:eastAsiaTheme="majorHAnsi" w:hAnsiTheme="majorHAnsi" w:hint="eastAsia"/>
          <w:sz w:val="22"/>
        </w:rPr>
        <w:t xml:space="preserve"> </w:t>
      </w:r>
      <w:r>
        <w:rPr>
          <w:rFonts w:asciiTheme="majorHAnsi" w:eastAsiaTheme="majorHAnsi" w:hAnsiTheme="majorHAnsi"/>
          <w:sz w:val="22"/>
        </w:rPr>
        <w:t>gene</w:t>
      </w:r>
      <w:r w:rsidR="004F047F" w:rsidRPr="008B0204">
        <w:rPr>
          <w:rFonts w:asciiTheme="majorHAnsi" w:eastAsiaTheme="majorHAnsi" w:hAnsiTheme="majorHAnsi" w:hint="eastAsia"/>
          <w:sz w:val="22"/>
        </w:rPr>
        <w:t xml:space="preserve"> (GenBank: Acc.No. CP000021.2)</w:t>
      </w:r>
      <w:r>
        <w:rPr>
          <w:rFonts w:asciiTheme="majorHAnsi" w:eastAsiaTheme="majorHAnsi" w:hAnsiTheme="majorHAnsi"/>
          <w:sz w:val="22"/>
        </w:rPr>
        <w:t xml:space="preserve"> originating from </w:t>
      </w:r>
      <w:r w:rsidRPr="008B0204">
        <w:rPr>
          <w:rFonts w:asciiTheme="majorHAnsi" w:eastAsiaTheme="majorHAnsi" w:hAnsiTheme="majorHAnsi" w:hint="eastAsia"/>
          <w:sz w:val="22"/>
        </w:rPr>
        <w:t>Vibrio fischeri</w:t>
      </w:r>
      <w:r w:rsidR="00476B9A">
        <w:rPr>
          <w:rFonts w:asciiTheme="majorHAnsi" w:eastAsiaTheme="majorHAnsi" w:hAnsiTheme="majorHAnsi"/>
          <w:sz w:val="22"/>
        </w:rPr>
        <w:t xml:space="preserve"> </w:t>
      </w:r>
      <w:r w:rsidR="004F3060">
        <w:rPr>
          <w:rFonts w:asciiTheme="majorHAnsi" w:eastAsiaTheme="majorHAnsi" w:hAnsiTheme="majorHAnsi"/>
          <w:sz w:val="22"/>
        </w:rPr>
        <w:t>was synthesized and amplified through PCR</w:t>
      </w:r>
      <w:r w:rsidR="00476B9A">
        <w:rPr>
          <w:rFonts w:asciiTheme="majorHAnsi" w:eastAsiaTheme="majorHAnsi" w:hAnsiTheme="majorHAnsi"/>
          <w:sz w:val="22"/>
        </w:rPr>
        <w:t xml:space="preserve">. Each PCR product was </w:t>
      </w:r>
      <w:r w:rsidR="004F3060">
        <w:rPr>
          <w:rFonts w:asciiTheme="majorHAnsi" w:eastAsiaTheme="majorHAnsi" w:hAnsiTheme="majorHAnsi"/>
          <w:sz w:val="22"/>
        </w:rPr>
        <w:t>fed into</w:t>
      </w:r>
      <w:r w:rsidR="00476B9A">
        <w:rPr>
          <w:rFonts w:asciiTheme="majorHAnsi" w:eastAsiaTheme="majorHAnsi" w:hAnsiTheme="majorHAnsi"/>
          <w:sz w:val="22"/>
        </w:rPr>
        <w:t xml:space="preserve"> </w:t>
      </w:r>
      <w:r w:rsidR="009A6C4B" w:rsidRPr="008B0204">
        <w:rPr>
          <w:rFonts w:asciiTheme="majorHAnsi" w:eastAsiaTheme="majorHAnsi" w:hAnsiTheme="majorHAnsi" w:hint="eastAsia"/>
          <w:sz w:val="22"/>
        </w:rPr>
        <w:t>gel-purification</w:t>
      </w:r>
      <w:r w:rsidR="00476B9A">
        <w:rPr>
          <w:rFonts w:asciiTheme="majorHAnsi" w:eastAsiaTheme="majorHAnsi" w:hAnsiTheme="majorHAnsi" w:hint="eastAsia"/>
          <w:sz w:val="22"/>
        </w:rPr>
        <w:t xml:space="preserve"> and</w:t>
      </w:r>
      <w:r w:rsidR="004F047F" w:rsidRPr="008B0204">
        <w:rPr>
          <w:rFonts w:asciiTheme="majorHAnsi" w:eastAsiaTheme="majorHAnsi" w:hAnsiTheme="majorHAnsi" w:hint="eastAsia"/>
          <w:sz w:val="22"/>
        </w:rPr>
        <w:t xml:space="preserve"> Gibson Assembly</w:t>
      </w:r>
      <w:r w:rsidR="00635952"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4F3060">
        <w:rPr>
          <w:rFonts w:asciiTheme="majorHAnsi" w:eastAsiaTheme="majorHAnsi" w:hAnsiTheme="majorHAnsi"/>
          <w:sz w:val="22"/>
        </w:rPr>
        <w:t>, followed by</w:t>
      </w:r>
      <w:r w:rsidR="006F6877" w:rsidRPr="008B0204">
        <w:rPr>
          <w:rFonts w:asciiTheme="majorHAnsi" w:eastAsiaTheme="majorHAnsi" w:hAnsiTheme="majorHAnsi" w:hint="eastAsia"/>
          <w:sz w:val="22"/>
        </w:rPr>
        <w:t xml:space="preserve"> ligation.</w:t>
      </w:r>
      <w:r w:rsidR="009F4005" w:rsidRPr="008B0204">
        <w:rPr>
          <w:rFonts w:asciiTheme="majorHAnsi" w:eastAsiaTheme="majorHAnsi" w:hAnsiTheme="majorHAnsi" w:hint="eastAsia"/>
          <w:sz w:val="22"/>
        </w:rPr>
        <w:t xml:space="preserve"> </w:t>
      </w:r>
      <w:r w:rsidR="004F3060">
        <w:rPr>
          <w:rFonts w:asciiTheme="majorHAnsi" w:eastAsiaTheme="majorHAnsi" w:hAnsiTheme="majorHAnsi"/>
          <w:sz w:val="22"/>
        </w:rPr>
        <w:t xml:space="preserve">To </w:t>
      </w:r>
      <w:r w:rsidR="00682325">
        <w:rPr>
          <w:rFonts w:asciiTheme="majorHAnsi" w:eastAsiaTheme="majorHAnsi" w:hAnsiTheme="majorHAnsi"/>
          <w:sz w:val="22"/>
        </w:rPr>
        <w:t>construct</w:t>
      </w:r>
      <w:r w:rsidR="004F3060">
        <w:rPr>
          <w:rFonts w:asciiTheme="majorHAnsi" w:eastAsiaTheme="majorHAnsi" w:hAnsiTheme="majorHAnsi"/>
          <w:sz w:val="22"/>
        </w:rPr>
        <w:t xml:space="preserve"> the r</w:t>
      </w:r>
      <w:r w:rsidR="009F4005" w:rsidRPr="008B0204">
        <w:rPr>
          <w:rFonts w:asciiTheme="majorHAnsi" w:eastAsiaTheme="majorHAnsi" w:hAnsiTheme="majorHAnsi" w:hint="eastAsia"/>
          <w:sz w:val="22"/>
        </w:rPr>
        <w:t>eceiver cell</w:t>
      </w:r>
      <w:r w:rsidR="004F3060">
        <w:rPr>
          <w:rFonts w:asciiTheme="majorHAnsi" w:eastAsiaTheme="majorHAnsi" w:hAnsiTheme="majorHAnsi"/>
          <w:sz w:val="22"/>
        </w:rPr>
        <w:t>s,</w:t>
      </w:r>
      <w:r w:rsidR="009F4005" w:rsidRPr="008B0204">
        <w:rPr>
          <w:rFonts w:asciiTheme="majorHAnsi" w:eastAsiaTheme="majorHAnsi" w:hAnsiTheme="majorHAnsi" w:hint="eastAsia"/>
          <w:sz w:val="22"/>
        </w:rPr>
        <w:t xml:space="preserve"> luxR</w:t>
      </w:r>
      <w:r w:rsidR="004F047F" w:rsidRPr="008B0204">
        <w:rPr>
          <w:rFonts w:asciiTheme="majorHAnsi" w:eastAsiaTheme="majorHAnsi" w:hAnsiTheme="majorHAnsi" w:hint="eastAsia"/>
          <w:sz w:val="22"/>
        </w:rPr>
        <w:t xml:space="preserve"> </w:t>
      </w:r>
      <w:r w:rsidR="004F3060">
        <w:rPr>
          <w:rFonts w:asciiTheme="majorHAnsi" w:eastAsiaTheme="majorHAnsi" w:hAnsiTheme="majorHAnsi"/>
          <w:sz w:val="22"/>
        </w:rPr>
        <w:t xml:space="preserve">gene </w:t>
      </w:r>
      <w:r w:rsidR="004F047F" w:rsidRPr="008B0204">
        <w:rPr>
          <w:rFonts w:asciiTheme="majorHAnsi" w:eastAsiaTheme="majorHAnsi" w:hAnsiTheme="majorHAnsi" w:hint="eastAsia"/>
          <w:sz w:val="22"/>
        </w:rPr>
        <w:t>(GenBank: Acc.No. CP000021.2)</w:t>
      </w:r>
      <w:r w:rsidR="004F3060">
        <w:rPr>
          <w:rFonts w:asciiTheme="majorHAnsi" w:eastAsiaTheme="majorHAnsi" w:hAnsiTheme="majorHAnsi"/>
          <w:sz w:val="22"/>
        </w:rPr>
        <w:t xml:space="preserve"> </w:t>
      </w:r>
      <w:r w:rsidR="00B147D5">
        <w:rPr>
          <w:rFonts w:asciiTheme="majorHAnsi" w:eastAsiaTheme="majorHAnsi" w:hAnsiTheme="majorHAnsi"/>
          <w:sz w:val="22"/>
        </w:rPr>
        <w:t xml:space="preserve">was </w:t>
      </w:r>
      <w:r w:rsidR="004F3060">
        <w:rPr>
          <w:rFonts w:asciiTheme="majorHAnsi" w:eastAsiaTheme="majorHAnsi" w:hAnsiTheme="majorHAnsi"/>
          <w:sz w:val="22"/>
        </w:rPr>
        <w:t xml:space="preserve">synthesized at Bioneer </w:t>
      </w:r>
      <w:r w:rsidR="00B147D5">
        <w:rPr>
          <w:rFonts w:asciiTheme="majorHAnsi" w:eastAsiaTheme="majorHAnsi" w:hAnsiTheme="majorHAnsi"/>
          <w:sz w:val="22"/>
        </w:rPr>
        <w:t>and amplified through PCR</w:t>
      </w:r>
      <w:r w:rsidR="004F3060">
        <w:rPr>
          <w:rFonts w:asciiTheme="majorHAnsi" w:eastAsiaTheme="majorHAnsi" w:hAnsiTheme="majorHAnsi"/>
          <w:sz w:val="22"/>
        </w:rPr>
        <w:t>,</w:t>
      </w:r>
      <w:r w:rsidR="00B147D5">
        <w:rPr>
          <w:rFonts w:asciiTheme="majorHAnsi" w:eastAsiaTheme="majorHAnsi" w:hAnsiTheme="majorHAnsi"/>
          <w:sz w:val="22"/>
        </w:rPr>
        <w:t xml:space="preserve"> while</w:t>
      </w:r>
      <w:r w:rsidR="004F3060">
        <w:rPr>
          <w:rFonts w:asciiTheme="majorHAnsi" w:eastAsiaTheme="majorHAnsi" w:hAnsiTheme="majorHAnsi"/>
          <w:sz w:val="22"/>
        </w:rPr>
        <w:t xml:space="preserve"> the</w:t>
      </w:r>
      <w:r w:rsidR="004F047F" w:rsidRPr="008B0204">
        <w:rPr>
          <w:rFonts w:asciiTheme="majorHAnsi" w:eastAsiaTheme="majorHAnsi" w:hAnsiTheme="majorHAnsi" w:hint="eastAsia"/>
          <w:sz w:val="22"/>
        </w:rPr>
        <w:t xml:space="preserve"> pGESSv4 (pGESSv4, ACS Synth. Biol., 3:163~171, 2014)</w:t>
      </w:r>
      <w:r w:rsidR="004F3060">
        <w:rPr>
          <w:rFonts w:asciiTheme="majorHAnsi" w:eastAsiaTheme="majorHAnsi" w:hAnsiTheme="majorHAnsi"/>
          <w:sz w:val="22"/>
        </w:rPr>
        <w:t xml:space="preserve"> plasmid containing eGFP gene was also </w:t>
      </w:r>
      <w:r w:rsidR="0094776B">
        <w:rPr>
          <w:rFonts w:asciiTheme="majorHAnsi" w:eastAsiaTheme="majorHAnsi" w:hAnsiTheme="majorHAnsi"/>
          <w:sz w:val="22"/>
        </w:rPr>
        <w:t>amplified through PCR</w:t>
      </w:r>
      <w:r w:rsidR="00B147D5">
        <w:rPr>
          <w:rFonts w:asciiTheme="majorHAnsi" w:eastAsiaTheme="majorHAnsi" w:hAnsiTheme="majorHAnsi"/>
          <w:sz w:val="22"/>
        </w:rPr>
        <w:t xml:space="preserve"> as</w:t>
      </w:r>
      <w:r w:rsidR="0094776B">
        <w:rPr>
          <w:rFonts w:asciiTheme="majorHAnsi" w:eastAsiaTheme="majorHAnsi" w:hAnsiTheme="majorHAnsi"/>
          <w:sz w:val="22"/>
        </w:rPr>
        <w:t xml:space="preserve"> the </w:t>
      </w:r>
      <w:r w:rsidR="004F3060">
        <w:rPr>
          <w:rFonts w:asciiTheme="majorHAnsi" w:eastAsiaTheme="majorHAnsi" w:hAnsiTheme="majorHAnsi"/>
          <w:sz w:val="22"/>
        </w:rPr>
        <w:t>template</w:t>
      </w:r>
      <w:r w:rsidR="004F047F" w:rsidRPr="008B0204">
        <w:rPr>
          <w:rFonts w:asciiTheme="majorHAnsi" w:eastAsiaTheme="majorHAnsi" w:hAnsiTheme="majorHAnsi" w:hint="eastAsia"/>
          <w:sz w:val="22"/>
        </w:rPr>
        <w:t xml:space="preserve"> DNA</w:t>
      </w:r>
      <w:r w:rsidR="004F3060">
        <w:rPr>
          <w:rFonts w:asciiTheme="majorHAnsi" w:eastAsiaTheme="majorHAnsi" w:hAnsiTheme="majorHAnsi"/>
          <w:sz w:val="22"/>
        </w:rPr>
        <w:t>. Each</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PCR product</w:t>
      </w:r>
      <w:r w:rsidR="004F3060">
        <w:rPr>
          <w:rFonts w:asciiTheme="majorHAnsi" w:eastAsiaTheme="majorHAnsi" w:hAnsiTheme="majorHAnsi"/>
          <w:sz w:val="22"/>
        </w:rPr>
        <w:t xml:space="preserve"> was</w:t>
      </w:r>
      <w:r w:rsidR="004F047F" w:rsidRPr="008B0204">
        <w:rPr>
          <w:rFonts w:asciiTheme="majorHAnsi" w:eastAsiaTheme="majorHAnsi" w:hAnsiTheme="majorHAnsi" w:hint="eastAsia"/>
          <w:sz w:val="22"/>
        </w:rPr>
        <w:t xml:space="preserve"> gel-purified</w:t>
      </w:r>
      <w:r w:rsidR="004F3060">
        <w:rPr>
          <w:rFonts w:asciiTheme="majorHAnsi" w:eastAsiaTheme="majorHAnsi" w:hAnsiTheme="majorHAnsi"/>
          <w:sz w:val="22"/>
        </w:rPr>
        <w:t xml:space="preserve"> before</w:t>
      </w:r>
      <w:r w:rsidR="004F047F" w:rsidRPr="008B0204">
        <w:rPr>
          <w:rFonts w:asciiTheme="majorHAnsi" w:eastAsiaTheme="majorHAnsi" w:hAnsiTheme="majorHAnsi" w:hint="eastAsia"/>
          <w:sz w:val="22"/>
        </w:rPr>
        <w:t xml:space="preserve"> Gibson Assembly</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4F3060">
        <w:rPr>
          <w:rFonts w:asciiTheme="majorHAnsi" w:eastAsiaTheme="majorHAnsi" w:hAnsiTheme="majorHAnsi"/>
          <w:sz w:val="22"/>
        </w:rPr>
        <w:t xml:space="preserve"> and </w:t>
      </w:r>
      <w:r w:rsidR="009F4005" w:rsidRPr="008B0204">
        <w:rPr>
          <w:rFonts w:asciiTheme="majorHAnsi" w:eastAsiaTheme="majorHAnsi" w:hAnsiTheme="majorHAnsi" w:hint="eastAsia"/>
          <w:sz w:val="22"/>
        </w:rPr>
        <w:t>l</w:t>
      </w:r>
      <w:r w:rsidR="004F047F" w:rsidRPr="008B0204">
        <w:rPr>
          <w:rFonts w:asciiTheme="majorHAnsi" w:eastAsiaTheme="majorHAnsi" w:hAnsiTheme="majorHAnsi" w:hint="eastAsia"/>
          <w:sz w:val="22"/>
        </w:rPr>
        <w:t>igation</w:t>
      </w:r>
      <w:r w:rsidR="004F3060">
        <w:rPr>
          <w:rFonts w:asciiTheme="majorHAnsi" w:eastAsiaTheme="majorHAnsi" w:hAnsiTheme="majorHAnsi"/>
          <w:sz w:val="22"/>
        </w:rPr>
        <w:t xml:space="preserve">, to create </w:t>
      </w:r>
      <w:r w:rsidR="007475B0" w:rsidRPr="008B0204">
        <w:rPr>
          <w:rFonts w:asciiTheme="majorHAnsi" w:eastAsiaTheme="majorHAnsi" w:hAnsiTheme="majorHAnsi" w:hint="eastAsia"/>
          <w:sz w:val="22"/>
        </w:rPr>
        <w:t>pGESSv4-LuxR</w:t>
      </w:r>
      <w:r w:rsidR="004F047F" w:rsidRPr="008B0204">
        <w:rPr>
          <w:rFonts w:asciiTheme="majorHAnsi" w:eastAsiaTheme="majorHAnsi" w:hAnsiTheme="majorHAnsi" w:hint="eastAsia"/>
          <w:sz w:val="22"/>
        </w:rPr>
        <w:t xml:space="preserve">. </w:t>
      </w:r>
      <w:r w:rsidR="009F4005" w:rsidRPr="008B0204">
        <w:rPr>
          <w:rFonts w:asciiTheme="majorHAnsi" w:eastAsiaTheme="majorHAnsi" w:hAnsiTheme="majorHAnsi" w:hint="eastAsia"/>
          <w:sz w:val="22"/>
        </w:rPr>
        <w:t>V.</w:t>
      </w:r>
      <w:r w:rsidR="004F047F" w:rsidRPr="008B0204">
        <w:rPr>
          <w:rFonts w:asciiTheme="majorHAnsi" w:eastAsiaTheme="majorHAnsi" w:hAnsiTheme="majorHAnsi" w:hint="eastAsia"/>
          <w:sz w:val="22"/>
        </w:rPr>
        <w:t xml:space="preserve"> </w:t>
      </w:r>
      <w:r w:rsidR="004F3060">
        <w:rPr>
          <w:rFonts w:asciiTheme="majorHAnsi" w:eastAsiaTheme="majorHAnsi" w:hAnsiTheme="majorHAnsi"/>
          <w:sz w:val="22"/>
        </w:rPr>
        <w:t>The site of Lux operon who</w:t>
      </w:r>
      <w:r w:rsidR="00B147D5">
        <w:rPr>
          <w:rFonts w:asciiTheme="majorHAnsi" w:eastAsiaTheme="majorHAnsi" w:hAnsiTheme="majorHAnsi"/>
          <w:sz w:val="22"/>
        </w:rPr>
        <w:t xml:space="preserve">se expression is regulated by the </w:t>
      </w:r>
      <w:r w:rsidR="004F3060">
        <w:rPr>
          <w:rFonts w:asciiTheme="majorHAnsi" w:eastAsiaTheme="majorHAnsi" w:hAnsiTheme="majorHAnsi"/>
          <w:sz w:val="22"/>
        </w:rPr>
        <w:t xml:space="preserve">LuxR transcription factor originating from </w:t>
      </w:r>
      <w:r w:rsidR="00715320">
        <w:rPr>
          <w:rFonts w:asciiTheme="majorHAnsi" w:eastAsiaTheme="majorHAnsi" w:hAnsiTheme="majorHAnsi"/>
          <w:sz w:val="22"/>
        </w:rPr>
        <w:t xml:space="preserve">V. </w:t>
      </w:r>
      <w:r w:rsidR="004F047F" w:rsidRPr="008B0204">
        <w:rPr>
          <w:rFonts w:asciiTheme="majorHAnsi" w:eastAsiaTheme="majorHAnsi" w:hAnsiTheme="majorHAnsi" w:hint="eastAsia"/>
          <w:sz w:val="22"/>
        </w:rPr>
        <w:t>fischeri</w:t>
      </w:r>
      <w:r w:rsidR="00715320">
        <w:rPr>
          <w:rFonts w:asciiTheme="majorHAnsi" w:eastAsiaTheme="majorHAnsi" w:hAnsiTheme="majorHAnsi"/>
          <w:sz w:val="22"/>
        </w:rPr>
        <w:t>, i.e. the DNA sequence containing the</w:t>
      </w:r>
      <w:r w:rsidR="004F047F" w:rsidRPr="008B0204">
        <w:rPr>
          <w:rFonts w:asciiTheme="majorHAnsi" w:eastAsiaTheme="majorHAnsi" w:hAnsiTheme="majorHAnsi" w:hint="eastAsia"/>
          <w:sz w:val="22"/>
        </w:rPr>
        <w:t xml:space="preserve"> lux box</w:t>
      </w:r>
      <w:r w:rsidR="00715320">
        <w:rPr>
          <w:rFonts w:asciiTheme="majorHAnsi" w:eastAsiaTheme="majorHAnsi" w:hAnsiTheme="majorHAnsi"/>
          <w:sz w:val="22"/>
        </w:rPr>
        <w:t xml:space="preserve"> and the promotor</w:t>
      </w:r>
      <w:r w:rsidR="00CB05F6"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(GenBank Acc.No. CP001133.1)</w:t>
      </w:r>
      <w:r w:rsidR="00715320">
        <w:rPr>
          <w:rFonts w:asciiTheme="majorHAnsi" w:eastAsiaTheme="majorHAnsi" w:hAnsiTheme="majorHAnsi"/>
          <w:sz w:val="22"/>
        </w:rPr>
        <w:t>, was synthesized at Bioneer</w:t>
      </w:r>
      <w:r w:rsidR="00CB05F6" w:rsidRPr="008B0204">
        <w:rPr>
          <w:rFonts w:asciiTheme="majorHAnsi" w:eastAsiaTheme="majorHAnsi" w:hAnsiTheme="majorHAnsi" w:hint="eastAsia"/>
          <w:sz w:val="22"/>
        </w:rPr>
        <w:t xml:space="preserve"> (pGENB1-E.LuxBOX)</w:t>
      </w:r>
      <w:r w:rsidR="00715320">
        <w:rPr>
          <w:rFonts w:asciiTheme="majorHAnsi" w:eastAsiaTheme="majorHAnsi" w:hAnsiTheme="majorHAnsi"/>
          <w:sz w:val="22"/>
        </w:rPr>
        <w:t xml:space="preserve">, and the DNA fragments containing the sequence were </w:t>
      </w:r>
      <w:r w:rsidR="00B147D5">
        <w:rPr>
          <w:rFonts w:asciiTheme="majorHAnsi" w:eastAsiaTheme="majorHAnsi" w:hAnsiTheme="majorHAnsi"/>
          <w:sz w:val="22"/>
        </w:rPr>
        <w:t>amplified through PCR</w:t>
      </w:r>
      <w:r w:rsidR="00CB05F6" w:rsidRPr="008B0204">
        <w:rPr>
          <w:rFonts w:asciiTheme="majorHAnsi" w:eastAsiaTheme="majorHAnsi" w:hAnsiTheme="majorHAnsi" w:hint="eastAsia"/>
          <w:sz w:val="22"/>
        </w:rPr>
        <w:t xml:space="preserve">. </w:t>
      </w:r>
      <w:r w:rsidR="00715320">
        <w:rPr>
          <w:rFonts w:asciiTheme="majorHAnsi" w:eastAsiaTheme="majorHAnsi" w:hAnsiTheme="majorHAnsi"/>
          <w:sz w:val="22"/>
        </w:rPr>
        <w:t xml:space="preserve">Next, </w:t>
      </w:r>
      <w:r w:rsidR="00B147D5">
        <w:rPr>
          <w:rFonts w:asciiTheme="majorHAnsi" w:eastAsiaTheme="majorHAnsi" w:hAnsiTheme="majorHAnsi"/>
          <w:sz w:val="22"/>
        </w:rPr>
        <w:t xml:space="preserve">the </w:t>
      </w:r>
      <w:r w:rsidR="004F047F" w:rsidRPr="008B0204">
        <w:rPr>
          <w:rFonts w:asciiTheme="majorHAnsi" w:eastAsiaTheme="majorHAnsi" w:hAnsiTheme="majorHAnsi" w:hint="eastAsia"/>
          <w:sz w:val="22"/>
        </w:rPr>
        <w:t>pGESSv4-LuxR</w:t>
      </w:r>
      <w:r w:rsidR="00715320">
        <w:rPr>
          <w:rFonts w:asciiTheme="majorHAnsi" w:eastAsiaTheme="majorHAnsi" w:hAnsiTheme="majorHAnsi"/>
          <w:sz w:val="22"/>
        </w:rPr>
        <w:t xml:space="preserve"> containing the luxR gene was put through</w:t>
      </w:r>
      <w:r w:rsidR="00715320">
        <w:rPr>
          <w:rFonts w:asciiTheme="majorHAnsi" w:eastAsiaTheme="majorHAnsi" w:hAnsiTheme="majorHAnsi" w:hint="eastAsia"/>
          <w:sz w:val="22"/>
        </w:rPr>
        <w:t xml:space="preserve"> PCR amplification, and each </w:t>
      </w:r>
      <w:r w:rsidR="00715320">
        <w:rPr>
          <w:rFonts w:asciiTheme="majorHAnsi" w:eastAsiaTheme="majorHAnsi" w:hAnsiTheme="majorHAnsi"/>
          <w:sz w:val="22"/>
        </w:rPr>
        <w:t>of the</w:t>
      </w:r>
      <w:r w:rsidR="004F047F" w:rsidRPr="008B0204">
        <w:rPr>
          <w:rFonts w:asciiTheme="majorHAnsi" w:eastAsiaTheme="majorHAnsi" w:hAnsiTheme="majorHAnsi" w:hint="eastAsia"/>
          <w:sz w:val="22"/>
        </w:rPr>
        <w:t xml:space="preserve"> PCR products</w:t>
      </w:r>
      <w:r w:rsidR="0094776B">
        <w:rPr>
          <w:rFonts w:asciiTheme="majorHAnsi" w:eastAsiaTheme="majorHAnsi" w:hAnsiTheme="majorHAnsi"/>
          <w:sz w:val="22"/>
        </w:rPr>
        <w:t xml:space="preserve"> was</w:t>
      </w:r>
      <w:r w:rsidR="008F28CC">
        <w:rPr>
          <w:rFonts w:asciiTheme="majorHAnsi" w:eastAsiaTheme="majorHAnsi" w:hAnsiTheme="majorHAnsi"/>
          <w:sz w:val="22"/>
        </w:rPr>
        <w:t xml:space="preserve"> fed into </w:t>
      </w:r>
      <w:r w:rsidR="009A6C4B" w:rsidRPr="008B0204">
        <w:rPr>
          <w:rFonts w:asciiTheme="majorHAnsi" w:eastAsiaTheme="majorHAnsi" w:hAnsiTheme="majorHAnsi" w:hint="eastAsia"/>
          <w:sz w:val="22"/>
        </w:rPr>
        <w:t>gel-purification</w:t>
      </w:r>
      <w:r w:rsidR="008F28CC">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Gibson Assembly</w:t>
      </w:r>
      <w:r w:rsidR="009A6C4B"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715320">
        <w:rPr>
          <w:rFonts w:asciiTheme="majorHAnsi" w:eastAsiaTheme="majorHAnsi" w:hAnsiTheme="majorHAnsi" w:hint="eastAsia"/>
          <w:sz w:val="22"/>
        </w:rPr>
        <w:t>,</w:t>
      </w:r>
      <w:r w:rsidR="00715320">
        <w:rPr>
          <w:rFonts w:asciiTheme="majorHAnsi" w:eastAsiaTheme="majorHAnsi" w:hAnsiTheme="majorHAnsi"/>
          <w:sz w:val="22"/>
        </w:rPr>
        <w:t xml:space="preserve"> </w:t>
      </w:r>
      <w:r w:rsidR="008F28CC">
        <w:rPr>
          <w:rFonts w:asciiTheme="majorHAnsi" w:eastAsiaTheme="majorHAnsi" w:hAnsiTheme="majorHAnsi"/>
          <w:sz w:val="22"/>
        </w:rPr>
        <w:t xml:space="preserve">and </w:t>
      </w:r>
      <w:r w:rsidR="004F047F" w:rsidRPr="008B0204">
        <w:rPr>
          <w:rFonts w:asciiTheme="majorHAnsi" w:eastAsiaTheme="majorHAnsi" w:hAnsiTheme="majorHAnsi" w:hint="eastAsia"/>
          <w:sz w:val="22"/>
        </w:rPr>
        <w:t>ligation</w:t>
      </w:r>
      <w:r w:rsidR="00B147D5">
        <w:rPr>
          <w:rFonts w:asciiTheme="majorHAnsi" w:eastAsiaTheme="majorHAnsi" w:hAnsiTheme="majorHAnsi"/>
          <w:sz w:val="22"/>
        </w:rPr>
        <w:t>, to generate the</w:t>
      </w:r>
      <w:r w:rsidR="009A6C4B" w:rsidRPr="008B0204">
        <w:rPr>
          <w:rFonts w:asciiTheme="majorHAnsi" w:eastAsiaTheme="majorHAnsi" w:hAnsiTheme="majorHAnsi" w:hint="eastAsia"/>
          <w:sz w:val="22"/>
        </w:rPr>
        <w:t xml:space="preserve"> </w:t>
      </w:r>
      <w:r w:rsidR="00B147D5">
        <w:rPr>
          <w:rFonts w:asciiTheme="majorHAnsi" w:eastAsiaTheme="majorHAnsi" w:hAnsiTheme="majorHAnsi"/>
          <w:sz w:val="22"/>
        </w:rPr>
        <w:t>s</w:t>
      </w:r>
      <w:r w:rsidR="009A6C4B" w:rsidRPr="008B0204">
        <w:rPr>
          <w:rFonts w:asciiTheme="majorHAnsi" w:eastAsiaTheme="majorHAnsi" w:hAnsiTheme="majorHAnsi" w:hint="eastAsia"/>
          <w:sz w:val="22"/>
        </w:rPr>
        <w:t>ender/</w:t>
      </w:r>
      <w:r w:rsidR="00B147D5">
        <w:rPr>
          <w:rFonts w:asciiTheme="majorHAnsi" w:eastAsiaTheme="majorHAnsi" w:hAnsiTheme="majorHAnsi"/>
          <w:sz w:val="22"/>
        </w:rPr>
        <w:t>re</w:t>
      </w:r>
      <w:r w:rsidR="009A6C4B" w:rsidRPr="008B0204">
        <w:rPr>
          <w:rFonts w:asciiTheme="majorHAnsi" w:eastAsiaTheme="majorHAnsi" w:hAnsiTheme="majorHAnsi" w:hint="eastAsia"/>
          <w:sz w:val="22"/>
        </w:rPr>
        <w:t>ceiver</w:t>
      </w:r>
      <w:r w:rsidR="00B147D5">
        <w:rPr>
          <w:rFonts w:asciiTheme="majorHAnsi" w:eastAsiaTheme="majorHAnsi" w:hAnsiTheme="majorHAnsi" w:hint="eastAsia"/>
          <w:sz w:val="22"/>
        </w:rPr>
        <w:t xml:space="preserve"> </w:t>
      </w:r>
      <w:r w:rsidR="009A6C4B" w:rsidRPr="008B0204">
        <w:rPr>
          <w:rFonts w:asciiTheme="majorHAnsi" w:eastAsiaTheme="majorHAnsi" w:hAnsiTheme="majorHAnsi" w:hint="eastAsia"/>
          <w:sz w:val="22"/>
        </w:rPr>
        <w:t>plasmid</w:t>
      </w:r>
      <w:r w:rsidR="00B147D5">
        <w:rPr>
          <w:rFonts w:asciiTheme="majorHAnsi" w:eastAsiaTheme="majorHAnsi" w:hAnsiTheme="majorHAnsi"/>
          <w:sz w:val="22"/>
        </w:rPr>
        <w:t xml:space="preserve">s: </w:t>
      </w:r>
      <w:r w:rsidR="009A6C4B" w:rsidRPr="008B0204">
        <w:rPr>
          <w:rFonts w:asciiTheme="majorHAnsi" w:eastAsiaTheme="majorHAnsi" w:hAnsiTheme="majorHAnsi" w:hint="eastAsia"/>
          <w:sz w:val="22"/>
        </w:rPr>
        <w:t>pS-dmpR-luxI-rfp</w:t>
      </w:r>
      <w:r w:rsidR="00B147D5">
        <w:rPr>
          <w:rFonts w:asciiTheme="majorHAnsi" w:eastAsiaTheme="majorHAnsi" w:hAnsiTheme="majorHAnsi"/>
          <w:sz w:val="22"/>
        </w:rPr>
        <w:t xml:space="preserve"> and</w:t>
      </w:r>
      <w:r w:rsidR="009A6C4B" w:rsidRPr="008B0204">
        <w:rPr>
          <w:rFonts w:asciiTheme="majorHAnsi" w:eastAsiaTheme="majorHAnsi" w:hAnsiTheme="majorHAnsi" w:hint="eastAsia"/>
          <w:sz w:val="22"/>
        </w:rPr>
        <w:t xml:space="preserve"> pR-luxR-egfp</w:t>
      </w:r>
      <w:r w:rsidR="004F047F" w:rsidRPr="008B0204">
        <w:rPr>
          <w:rFonts w:asciiTheme="majorHAnsi" w:eastAsiaTheme="majorHAnsi" w:hAnsiTheme="majorHAnsi" w:hint="eastAsia"/>
          <w:sz w:val="22"/>
        </w:rPr>
        <w:t>.</w:t>
      </w:r>
      <w:r w:rsidR="00FA4EFF" w:rsidRPr="008B0204">
        <w:rPr>
          <w:rFonts w:asciiTheme="majorHAnsi" w:eastAsiaTheme="majorHAnsi" w:hAnsiTheme="majorHAnsi" w:hint="eastAsia"/>
          <w:sz w:val="22"/>
        </w:rPr>
        <w:t xml:space="preserve"> </w:t>
      </w:r>
      <w:r w:rsidR="00B147D5">
        <w:rPr>
          <w:rFonts w:asciiTheme="majorHAnsi" w:eastAsiaTheme="majorHAnsi" w:hAnsiTheme="majorHAnsi"/>
          <w:sz w:val="22"/>
        </w:rPr>
        <w:t xml:space="preserve">Each </w:t>
      </w:r>
      <w:r w:rsidR="00FA4EFF" w:rsidRPr="008B0204">
        <w:rPr>
          <w:rFonts w:asciiTheme="majorHAnsi" w:eastAsiaTheme="majorHAnsi" w:hAnsiTheme="majorHAnsi" w:hint="eastAsia"/>
          <w:sz w:val="22"/>
        </w:rPr>
        <w:t>plasmid</w:t>
      </w:r>
      <w:r w:rsidR="00682325">
        <w:rPr>
          <w:rFonts w:asciiTheme="majorHAnsi" w:eastAsiaTheme="majorHAnsi" w:hAnsiTheme="majorHAnsi"/>
          <w:sz w:val="22"/>
        </w:rPr>
        <w:t xml:space="preserve"> was transformed in the</w:t>
      </w:r>
      <w:r w:rsidR="00FA4EFF" w:rsidRPr="008B0204">
        <w:rPr>
          <w:rFonts w:asciiTheme="majorHAnsi" w:eastAsiaTheme="majorHAnsi" w:hAnsiTheme="majorHAnsi" w:hint="eastAsia"/>
          <w:sz w:val="22"/>
        </w:rPr>
        <w:t xml:space="preserve"> </w:t>
      </w:r>
      <w:r w:rsidR="00FA4EFF" w:rsidRPr="006B015A">
        <w:rPr>
          <w:rFonts w:asciiTheme="majorHAnsi" w:eastAsiaTheme="majorHAnsi" w:hAnsiTheme="majorHAnsi" w:hint="eastAsia"/>
          <w:i/>
          <w:sz w:val="22"/>
        </w:rPr>
        <w:t>E. coli</w:t>
      </w:r>
      <w:r w:rsidR="00FA4EFF" w:rsidRPr="008B0204">
        <w:rPr>
          <w:rFonts w:asciiTheme="majorHAnsi" w:eastAsiaTheme="majorHAnsi" w:hAnsiTheme="majorHAnsi" w:hint="eastAsia"/>
          <w:sz w:val="22"/>
        </w:rPr>
        <w:t xml:space="preserve"> Dh5a </w:t>
      </w:r>
      <w:r w:rsidR="00682325">
        <w:rPr>
          <w:rFonts w:asciiTheme="majorHAnsi" w:eastAsiaTheme="majorHAnsi" w:hAnsiTheme="majorHAnsi"/>
          <w:sz w:val="22"/>
        </w:rPr>
        <w:t>strain</w:t>
      </w:r>
      <w:r w:rsidR="00682325">
        <w:rPr>
          <w:rFonts w:asciiTheme="majorHAnsi" w:eastAsiaTheme="majorHAnsi" w:hAnsiTheme="majorHAnsi" w:hint="eastAsia"/>
          <w:sz w:val="22"/>
        </w:rPr>
        <w:t xml:space="preserve"> to complete the</w:t>
      </w:r>
      <w:r w:rsidR="00FA4EFF" w:rsidRPr="008B0204">
        <w:rPr>
          <w:rFonts w:asciiTheme="majorHAnsi" w:eastAsiaTheme="majorHAnsi" w:hAnsiTheme="majorHAnsi" w:hint="eastAsia"/>
          <w:sz w:val="22"/>
        </w:rPr>
        <w:t xml:space="preserve"> sender/receiver </w:t>
      </w:r>
      <w:r w:rsidR="00682325">
        <w:rPr>
          <w:rFonts w:asciiTheme="majorHAnsi" w:eastAsiaTheme="majorHAnsi" w:hAnsiTheme="majorHAnsi"/>
          <w:sz w:val="22"/>
        </w:rPr>
        <w:t>cell construction</w:t>
      </w:r>
      <w:r w:rsidR="00FA4EFF" w:rsidRPr="008B0204">
        <w:rPr>
          <w:rFonts w:asciiTheme="majorHAnsi" w:eastAsiaTheme="majorHAnsi" w:hAnsiTheme="majorHAnsi" w:hint="eastAsia"/>
          <w:sz w:val="22"/>
        </w:rPr>
        <w:t xml:space="preserve">. </w:t>
      </w:r>
      <w:r w:rsidR="0094776B">
        <w:rPr>
          <w:rFonts w:asciiTheme="majorHAnsi" w:eastAsiaTheme="majorHAnsi" w:hAnsiTheme="majorHAnsi"/>
          <w:sz w:val="22"/>
        </w:rPr>
        <w:t>For</w:t>
      </w:r>
      <w:r w:rsidR="00682325">
        <w:rPr>
          <w:rFonts w:asciiTheme="majorHAnsi" w:eastAsiaTheme="majorHAnsi" w:hAnsiTheme="majorHAnsi"/>
          <w:sz w:val="22"/>
        </w:rPr>
        <w:t xml:space="preserve"> </w:t>
      </w:r>
      <w:r w:rsidR="008F28CC">
        <w:rPr>
          <w:rFonts w:asciiTheme="majorHAnsi" w:eastAsiaTheme="majorHAnsi" w:hAnsiTheme="majorHAnsi"/>
          <w:sz w:val="22"/>
        </w:rPr>
        <w:t xml:space="preserve">the </w:t>
      </w:r>
      <w:r w:rsidR="00ED3AAC" w:rsidRPr="006B015A">
        <w:rPr>
          <w:rFonts w:asciiTheme="majorHAnsi" w:eastAsiaTheme="majorHAnsi" w:hAnsiTheme="majorHAnsi" w:hint="eastAsia"/>
          <w:i/>
          <w:sz w:val="22"/>
        </w:rPr>
        <w:t>P</w:t>
      </w:r>
      <w:r w:rsidR="0094776B" w:rsidRPr="006B015A">
        <w:rPr>
          <w:rFonts w:asciiTheme="majorHAnsi" w:eastAsiaTheme="majorHAnsi" w:hAnsiTheme="majorHAnsi"/>
          <w:i/>
          <w:sz w:val="22"/>
        </w:rPr>
        <w:t>.</w:t>
      </w:r>
      <w:r w:rsidR="00ED3AAC" w:rsidRPr="006B015A">
        <w:rPr>
          <w:rFonts w:asciiTheme="majorHAnsi" w:eastAsiaTheme="majorHAnsi" w:hAnsiTheme="majorHAnsi" w:hint="eastAsia"/>
          <w:i/>
          <w:sz w:val="22"/>
        </w:rPr>
        <w:t xml:space="preserve"> putida</w:t>
      </w:r>
      <w:r w:rsidR="00ED3AAC" w:rsidRPr="008B0204">
        <w:rPr>
          <w:rFonts w:asciiTheme="majorHAnsi" w:eastAsiaTheme="majorHAnsi" w:hAnsiTheme="majorHAnsi" w:hint="eastAsia"/>
          <w:sz w:val="22"/>
        </w:rPr>
        <w:t xml:space="preserve"> sender</w:t>
      </w:r>
      <w:r w:rsidR="002073EB">
        <w:rPr>
          <w:rFonts w:asciiTheme="majorHAnsi" w:eastAsiaTheme="majorHAnsi" w:hAnsiTheme="majorHAnsi"/>
          <w:sz w:val="22"/>
        </w:rPr>
        <w:t>, the</w:t>
      </w:r>
      <w:r w:rsidR="00ED3AAC" w:rsidRPr="008B0204">
        <w:rPr>
          <w:rFonts w:asciiTheme="majorHAnsi" w:eastAsiaTheme="majorHAnsi" w:hAnsiTheme="majorHAnsi" w:hint="eastAsia"/>
          <w:sz w:val="22"/>
        </w:rPr>
        <w:t xml:space="preserve"> pS-dmpR-luxI-rfp plasmid</w:t>
      </w:r>
      <w:r w:rsidR="002073EB">
        <w:rPr>
          <w:rFonts w:asciiTheme="majorHAnsi" w:eastAsiaTheme="majorHAnsi" w:hAnsiTheme="majorHAnsi"/>
          <w:sz w:val="22"/>
        </w:rPr>
        <w:t xml:space="preserve"> constructed as above was amplified through PCR with</w:t>
      </w:r>
      <w:r w:rsidR="002073EB">
        <w:rPr>
          <w:rFonts w:asciiTheme="majorHAnsi" w:eastAsiaTheme="majorHAnsi" w:hAnsiTheme="majorHAnsi" w:hint="eastAsia"/>
          <w:sz w:val="22"/>
        </w:rPr>
        <w:t xml:space="preserve"> primer11f and</w:t>
      </w:r>
      <w:r w:rsidR="002073EB">
        <w:rPr>
          <w:rFonts w:asciiTheme="majorHAnsi" w:eastAsiaTheme="majorHAnsi" w:hAnsiTheme="majorHAnsi"/>
          <w:sz w:val="22"/>
        </w:rPr>
        <w:t xml:space="preserve"> </w:t>
      </w:r>
      <w:r w:rsidR="00ED3AAC" w:rsidRPr="008B0204">
        <w:rPr>
          <w:rFonts w:asciiTheme="majorHAnsi" w:eastAsiaTheme="majorHAnsi" w:hAnsiTheme="majorHAnsi" w:hint="eastAsia"/>
          <w:sz w:val="22"/>
        </w:rPr>
        <w:t>primer11r</w:t>
      </w:r>
      <w:r w:rsidR="002073EB">
        <w:rPr>
          <w:rFonts w:asciiTheme="majorHAnsi" w:eastAsiaTheme="majorHAnsi" w:hAnsiTheme="majorHAnsi"/>
          <w:sz w:val="22"/>
        </w:rPr>
        <w:t>, and the resulting</w:t>
      </w:r>
      <w:r w:rsidR="00ED3AAC" w:rsidRPr="008B0204">
        <w:rPr>
          <w:rFonts w:asciiTheme="majorHAnsi" w:eastAsiaTheme="majorHAnsi" w:hAnsiTheme="majorHAnsi" w:hint="eastAsia"/>
          <w:sz w:val="22"/>
        </w:rPr>
        <w:t xml:space="preserve"> </w:t>
      </w:r>
      <w:r w:rsidR="00E8109D" w:rsidRPr="008B0204">
        <w:rPr>
          <w:rFonts w:asciiTheme="majorHAnsi" w:eastAsiaTheme="majorHAnsi" w:hAnsiTheme="majorHAnsi" w:hint="eastAsia"/>
          <w:sz w:val="22"/>
        </w:rPr>
        <w:t xml:space="preserve">Insert DNA </w:t>
      </w:r>
      <w:r w:rsidR="002073EB">
        <w:rPr>
          <w:rFonts w:asciiTheme="majorHAnsi" w:eastAsiaTheme="majorHAnsi" w:hAnsiTheme="majorHAnsi"/>
          <w:sz w:val="22"/>
        </w:rPr>
        <w:t xml:space="preserve">was amplified with </w:t>
      </w:r>
      <w:r w:rsidR="002073EB">
        <w:rPr>
          <w:rFonts w:asciiTheme="majorHAnsi" w:eastAsiaTheme="majorHAnsi" w:hAnsiTheme="majorHAnsi" w:hint="eastAsia"/>
          <w:sz w:val="22"/>
        </w:rPr>
        <w:t>primer12f and</w:t>
      </w:r>
      <w:r w:rsidR="002073EB" w:rsidRPr="008B0204">
        <w:rPr>
          <w:rFonts w:asciiTheme="majorHAnsi" w:eastAsiaTheme="majorHAnsi" w:hAnsiTheme="majorHAnsi" w:hint="eastAsia"/>
          <w:sz w:val="22"/>
        </w:rPr>
        <w:t xml:space="preserve"> primer12r</w:t>
      </w:r>
      <w:r w:rsidR="002073EB">
        <w:rPr>
          <w:rFonts w:asciiTheme="majorHAnsi" w:eastAsiaTheme="majorHAnsi" w:hAnsiTheme="majorHAnsi"/>
          <w:sz w:val="22"/>
        </w:rPr>
        <w:t xml:space="preserve"> using </w:t>
      </w:r>
      <w:r w:rsidR="00ED3AAC" w:rsidRPr="008B0204">
        <w:rPr>
          <w:rFonts w:asciiTheme="majorHAnsi" w:eastAsiaTheme="majorHAnsi" w:hAnsiTheme="majorHAnsi" w:hint="eastAsia"/>
          <w:sz w:val="22"/>
        </w:rPr>
        <w:t>pBBRBB-eGFP (Addgene Catalog</w:t>
      </w:r>
      <w:r w:rsidR="0094776B">
        <w:rPr>
          <w:rFonts w:asciiTheme="majorHAnsi" w:eastAsiaTheme="majorHAnsi" w:hAnsiTheme="majorHAnsi"/>
          <w:sz w:val="22"/>
        </w:rPr>
        <w:t xml:space="preserve"> </w:t>
      </w:r>
      <w:r w:rsidR="0094776B">
        <w:rPr>
          <w:rFonts w:asciiTheme="majorHAnsi" w:eastAsiaTheme="majorHAnsi" w:hAnsiTheme="majorHAnsi" w:hint="eastAsia"/>
          <w:sz w:val="22"/>
        </w:rPr>
        <w:t>#</w:t>
      </w:r>
      <w:r w:rsidR="00ED3AAC" w:rsidRPr="008B0204">
        <w:rPr>
          <w:rFonts w:asciiTheme="majorHAnsi" w:eastAsiaTheme="majorHAnsi" w:hAnsiTheme="majorHAnsi" w:hint="eastAsia"/>
          <w:sz w:val="22"/>
        </w:rPr>
        <w:t>32549)</w:t>
      </w:r>
      <w:r w:rsidR="002073EB">
        <w:rPr>
          <w:rFonts w:asciiTheme="majorHAnsi" w:eastAsiaTheme="majorHAnsi" w:hAnsiTheme="majorHAnsi"/>
          <w:sz w:val="22"/>
        </w:rPr>
        <w:t xml:space="preserve"> as</w:t>
      </w:r>
      <w:r w:rsidR="00ED3AAC" w:rsidRPr="008B0204">
        <w:rPr>
          <w:rFonts w:asciiTheme="majorHAnsi" w:eastAsiaTheme="majorHAnsi" w:hAnsiTheme="majorHAnsi" w:hint="eastAsia"/>
          <w:sz w:val="22"/>
        </w:rPr>
        <w:t xml:space="preserve"> </w:t>
      </w:r>
      <w:r w:rsidR="0094776B">
        <w:rPr>
          <w:rFonts w:asciiTheme="majorHAnsi" w:eastAsiaTheme="majorHAnsi" w:hAnsiTheme="majorHAnsi"/>
          <w:sz w:val="22"/>
        </w:rPr>
        <w:t xml:space="preserve">the </w:t>
      </w:r>
      <w:r w:rsidR="00ED3AAC" w:rsidRPr="008B0204">
        <w:rPr>
          <w:rFonts w:asciiTheme="majorHAnsi" w:eastAsiaTheme="majorHAnsi" w:hAnsiTheme="majorHAnsi" w:hint="eastAsia"/>
          <w:sz w:val="22"/>
        </w:rPr>
        <w:t>template</w:t>
      </w:r>
      <w:r w:rsidR="002073EB">
        <w:rPr>
          <w:rFonts w:asciiTheme="majorHAnsi" w:eastAsiaTheme="majorHAnsi" w:hAnsiTheme="majorHAnsi"/>
          <w:sz w:val="22"/>
        </w:rPr>
        <w:t xml:space="preserve">, to create the backbone. The </w:t>
      </w:r>
      <w:r w:rsidR="002073EB" w:rsidRPr="008B0204">
        <w:rPr>
          <w:rFonts w:asciiTheme="majorHAnsi" w:eastAsiaTheme="majorHAnsi" w:hAnsiTheme="majorHAnsi" w:hint="eastAsia"/>
          <w:sz w:val="22"/>
        </w:rPr>
        <w:t>pBBRBB-dmpR-luxI-rfp plasmid</w:t>
      </w:r>
      <w:r w:rsidR="002073EB">
        <w:rPr>
          <w:rFonts w:asciiTheme="majorHAnsi" w:eastAsiaTheme="majorHAnsi" w:hAnsiTheme="majorHAnsi"/>
          <w:sz w:val="22"/>
        </w:rPr>
        <w:t xml:space="preserve"> was </w:t>
      </w:r>
      <w:r w:rsidR="002073EB">
        <w:rPr>
          <w:rFonts w:asciiTheme="majorHAnsi" w:eastAsiaTheme="majorHAnsi" w:hAnsiTheme="majorHAnsi"/>
          <w:sz w:val="22"/>
        </w:rPr>
        <w:lastRenderedPageBreak/>
        <w:t xml:space="preserve">constructed after the </w:t>
      </w:r>
      <w:r w:rsidR="00E8109D" w:rsidRPr="008B0204">
        <w:rPr>
          <w:rFonts w:asciiTheme="majorHAnsi" w:eastAsiaTheme="majorHAnsi" w:hAnsiTheme="majorHAnsi" w:hint="eastAsia"/>
          <w:sz w:val="22"/>
        </w:rPr>
        <w:t>Gibson Assembly</w:t>
      </w:r>
      <w:r w:rsidR="002073EB">
        <w:rPr>
          <w:rFonts w:asciiTheme="majorHAnsi" w:eastAsiaTheme="majorHAnsi" w:hAnsiTheme="majorHAnsi" w:hint="eastAsia"/>
          <w:sz w:val="22"/>
        </w:rPr>
        <w:t xml:space="preserve">, and the plasmid so obtained was transformed in </w:t>
      </w:r>
      <w:r w:rsidR="002073EB" w:rsidRPr="0094776B">
        <w:rPr>
          <w:rFonts w:asciiTheme="majorHAnsi" w:eastAsiaTheme="majorHAnsi" w:hAnsiTheme="majorHAnsi" w:hint="eastAsia"/>
          <w:sz w:val="22"/>
        </w:rPr>
        <w:t>the</w:t>
      </w:r>
      <w:r w:rsidR="002073EB" w:rsidRPr="0094776B">
        <w:rPr>
          <w:rFonts w:asciiTheme="majorHAnsi" w:eastAsiaTheme="majorHAnsi" w:hAnsiTheme="majorHAnsi"/>
          <w:sz w:val="22"/>
        </w:rPr>
        <w:t xml:space="preserve"> </w:t>
      </w:r>
      <w:r w:rsidR="00E8109D" w:rsidRPr="006B015A">
        <w:rPr>
          <w:rFonts w:asciiTheme="majorHAnsi" w:eastAsiaTheme="majorHAnsi" w:hAnsiTheme="majorHAnsi" w:hint="eastAsia"/>
          <w:i/>
          <w:sz w:val="22"/>
        </w:rPr>
        <w:t>P. putida</w:t>
      </w:r>
      <w:r w:rsidR="00E8109D" w:rsidRPr="0094776B">
        <w:rPr>
          <w:rFonts w:asciiTheme="majorHAnsi" w:eastAsiaTheme="majorHAnsi" w:hAnsiTheme="majorHAnsi" w:hint="eastAsia"/>
          <w:sz w:val="22"/>
        </w:rPr>
        <w:t xml:space="preserve"> KT2440 </w:t>
      </w:r>
      <w:r w:rsidR="002073EB" w:rsidRPr="0094776B">
        <w:rPr>
          <w:rFonts w:asciiTheme="majorHAnsi" w:eastAsiaTheme="majorHAnsi" w:hAnsiTheme="majorHAnsi"/>
          <w:sz w:val="22"/>
        </w:rPr>
        <w:t>strain to be used as the sender</w:t>
      </w:r>
      <w:r w:rsidR="00E8109D" w:rsidRPr="0094776B">
        <w:rPr>
          <w:rFonts w:asciiTheme="majorHAnsi" w:eastAsiaTheme="majorHAnsi" w:hAnsiTheme="majorHAnsi" w:hint="eastAsia"/>
          <w:sz w:val="22"/>
        </w:rPr>
        <w:t xml:space="preserve">. </w:t>
      </w:r>
    </w:p>
    <w:p w:rsidR="00E02EF9" w:rsidRPr="0094776B" w:rsidRDefault="00E02EF9" w:rsidP="008B0204">
      <w:pPr>
        <w:spacing w:line="276" w:lineRule="auto"/>
        <w:rPr>
          <w:rFonts w:asciiTheme="majorHAnsi" w:eastAsiaTheme="majorHAnsi" w:hAnsiTheme="majorHAnsi"/>
          <w:sz w:val="22"/>
        </w:rPr>
      </w:pPr>
    </w:p>
    <w:p w:rsidR="005004E4" w:rsidRPr="0094776B" w:rsidRDefault="005004E4" w:rsidP="008B0204">
      <w:pPr>
        <w:spacing w:after="0" w:line="276" w:lineRule="auto"/>
        <w:rPr>
          <w:rFonts w:asciiTheme="majorHAnsi" w:eastAsiaTheme="majorHAnsi" w:hAnsiTheme="majorHAnsi"/>
          <w:b/>
          <w:sz w:val="22"/>
        </w:rPr>
      </w:pPr>
      <w:r w:rsidRPr="0094776B">
        <w:rPr>
          <w:rFonts w:asciiTheme="majorHAnsi" w:eastAsiaTheme="majorHAnsi" w:hAnsiTheme="majorHAnsi" w:hint="eastAsia"/>
          <w:b/>
          <w:sz w:val="22"/>
        </w:rPr>
        <w:t xml:space="preserve">Sender/Receiver </w:t>
      </w:r>
      <w:r w:rsidRPr="0094776B">
        <w:rPr>
          <w:rFonts w:asciiTheme="majorHAnsi" w:eastAsiaTheme="majorHAnsi" w:hAnsiTheme="majorHAnsi"/>
          <w:b/>
          <w:sz w:val="22"/>
        </w:rPr>
        <w:t>cell</w:t>
      </w:r>
      <w:r w:rsidR="00645EF5" w:rsidRPr="0094776B">
        <w:rPr>
          <w:rFonts w:asciiTheme="majorHAnsi" w:eastAsiaTheme="majorHAnsi" w:hAnsiTheme="majorHAnsi"/>
          <w:b/>
          <w:sz w:val="22"/>
        </w:rPr>
        <w:t>-based biosensor</w:t>
      </w:r>
      <w:r w:rsidRPr="0094776B">
        <w:rPr>
          <w:rFonts w:asciiTheme="majorHAnsi" w:eastAsiaTheme="majorHAnsi" w:hAnsiTheme="majorHAnsi" w:hint="eastAsia"/>
          <w:b/>
          <w:sz w:val="22"/>
        </w:rPr>
        <w:t xml:space="preserve"> assay</w:t>
      </w:r>
    </w:p>
    <w:p w:rsidR="00CF3F9C" w:rsidRPr="00BB7585" w:rsidRDefault="00213EAF" w:rsidP="00213EAF">
      <w:pPr>
        <w:spacing w:line="276" w:lineRule="auto"/>
        <w:rPr>
          <w:rFonts w:asciiTheme="majorHAnsi" w:eastAsiaTheme="majorHAnsi" w:hAnsiTheme="majorHAnsi"/>
          <w:sz w:val="22"/>
        </w:rPr>
      </w:pPr>
      <w:r w:rsidRPr="0094776B">
        <w:rPr>
          <w:rFonts w:asciiTheme="majorHAnsi" w:eastAsiaTheme="majorHAnsi" w:hAnsiTheme="majorHAnsi"/>
          <w:sz w:val="22"/>
        </w:rPr>
        <w:t xml:space="preserve">100 mg/mL ampicillin was added to a </w:t>
      </w:r>
      <w:r w:rsidR="00CF3F9C" w:rsidRPr="0094776B">
        <w:rPr>
          <w:rFonts w:asciiTheme="majorHAnsi" w:eastAsiaTheme="majorHAnsi" w:hAnsiTheme="majorHAnsi"/>
          <w:sz w:val="22"/>
        </w:rPr>
        <w:t>14</w:t>
      </w:r>
      <w:r w:rsidRPr="0094776B">
        <w:rPr>
          <w:rFonts w:asciiTheme="majorHAnsi" w:eastAsiaTheme="majorHAnsi" w:hAnsiTheme="majorHAnsi"/>
          <w:sz w:val="22"/>
        </w:rPr>
        <w:t xml:space="preserve"> </w:t>
      </w:r>
      <w:r w:rsidR="00CF3F9C" w:rsidRPr="0094776B">
        <w:rPr>
          <w:rFonts w:asciiTheme="majorHAnsi" w:eastAsiaTheme="majorHAnsi" w:hAnsiTheme="majorHAnsi"/>
          <w:sz w:val="22"/>
        </w:rPr>
        <w:t>mL round bottom tube</w:t>
      </w:r>
      <w:r w:rsidRPr="0094776B">
        <w:rPr>
          <w:rFonts w:asciiTheme="majorHAnsi" w:eastAsiaTheme="majorHAnsi" w:hAnsiTheme="majorHAnsi"/>
          <w:sz w:val="22"/>
        </w:rPr>
        <w:t xml:space="preserve"> containing 1 mL</w:t>
      </w:r>
      <w:r w:rsidR="00CF3F9C" w:rsidRPr="0094776B">
        <w:rPr>
          <w:rFonts w:asciiTheme="majorHAnsi" w:eastAsiaTheme="majorHAnsi" w:hAnsiTheme="majorHAnsi"/>
          <w:sz w:val="22"/>
        </w:rPr>
        <w:t xml:space="preserve"> LB broth</w:t>
      </w:r>
      <w:r w:rsidRPr="0094776B">
        <w:rPr>
          <w:rFonts w:asciiTheme="majorHAnsi" w:eastAsiaTheme="majorHAnsi" w:hAnsiTheme="majorHAnsi"/>
          <w:sz w:val="22"/>
        </w:rPr>
        <w:t xml:space="preserve"> medium</w:t>
      </w:r>
      <w:r w:rsidR="00CF3F9C" w:rsidRPr="0094776B">
        <w:rPr>
          <w:rFonts w:asciiTheme="majorHAnsi" w:eastAsiaTheme="majorHAnsi" w:hAnsiTheme="majorHAnsi"/>
          <w:sz w:val="22"/>
        </w:rPr>
        <w:t xml:space="preserve">. </w:t>
      </w:r>
      <w:r w:rsidRPr="0094776B">
        <w:rPr>
          <w:rFonts w:asciiTheme="majorHAnsi" w:eastAsiaTheme="majorHAnsi" w:hAnsiTheme="majorHAnsi"/>
          <w:sz w:val="22"/>
        </w:rPr>
        <w:t>A</w:t>
      </w:r>
      <w:r>
        <w:rPr>
          <w:rFonts w:asciiTheme="majorHAnsi" w:eastAsiaTheme="majorHAnsi" w:hAnsiTheme="majorHAnsi"/>
          <w:sz w:val="22"/>
        </w:rPr>
        <w:t xml:space="preserve"> single colony of the s</w:t>
      </w:r>
      <w:r w:rsidR="00CF3F9C" w:rsidRPr="00E26526">
        <w:rPr>
          <w:rFonts w:asciiTheme="majorHAnsi" w:eastAsiaTheme="majorHAnsi" w:hAnsiTheme="majorHAnsi"/>
          <w:sz w:val="22"/>
        </w:rPr>
        <w:t>ender</w:t>
      </w:r>
      <w:r w:rsidR="00BB7585">
        <w:rPr>
          <w:rFonts w:asciiTheme="majorHAnsi" w:eastAsiaTheme="majorHAnsi" w:hAnsiTheme="majorHAnsi"/>
          <w:sz w:val="22"/>
        </w:rPr>
        <w:t xml:space="preserve"> or</w:t>
      </w:r>
      <w:r>
        <w:rPr>
          <w:rFonts w:asciiTheme="majorHAnsi" w:eastAsiaTheme="majorHAnsi" w:hAnsiTheme="majorHAnsi"/>
          <w:sz w:val="22"/>
        </w:rPr>
        <w:t xml:space="preserve"> the</w:t>
      </w:r>
      <w:r w:rsidR="00CF3F9C" w:rsidRPr="00E26526">
        <w:rPr>
          <w:rFonts w:asciiTheme="majorHAnsi" w:eastAsiaTheme="majorHAnsi" w:hAnsiTheme="majorHAnsi"/>
          <w:sz w:val="22"/>
        </w:rPr>
        <w:t xml:space="preserve"> </w:t>
      </w:r>
      <w:r>
        <w:rPr>
          <w:rFonts w:asciiTheme="majorHAnsi" w:eastAsiaTheme="majorHAnsi" w:hAnsiTheme="majorHAnsi"/>
          <w:sz w:val="22"/>
        </w:rPr>
        <w:t>r</w:t>
      </w:r>
      <w:r w:rsidR="00CF3F9C" w:rsidRPr="00E26526">
        <w:rPr>
          <w:rFonts w:asciiTheme="majorHAnsi" w:eastAsiaTheme="majorHAnsi" w:hAnsiTheme="majorHAnsi"/>
          <w:sz w:val="22"/>
        </w:rPr>
        <w:t>eceiver</w:t>
      </w:r>
      <w:r>
        <w:rPr>
          <w:rFonts w:asciiTheme="majorHAnsi" w:eastAsiaTheme="majorHAnsi" w:hAnsiTheme="majorHAnsi"/>
          <w:sz w:val="22"/>
        </w:rPr>
        <w:t xml:space="preserve"> cell was transferred </w:t>
      </w:r>
      <w:r w:rsidR="001C57A1">
        <w:rPr>
          <w:rFonts w:asciiTheme="majorHAnsi" w:eastAsiaTheme="majorHAnsi" w:hAnsiTheme="majorHAnsi"/>
          <w:sz w:val="22"/>
        </w:rPr>
        <w:t xml:space="preserve">using a loop </w:t>
      </w:r>
      <w:r>
        <w:rPr>
          <w:rFonts w:asciiTheme="majorHAnsi" w:eastAsiaTheme="majorHAnsi" w:hAnsiTheme="majorHAnsi"/>
          <w:sz w:val="22"/>
        </w:rPr>
        <w:t>from the plate to the tube</w:t>
      </w:r>
      <w:r w:rsidR="00CF3F9C" w:rsidRPr="00E26526">
        <w:rPr>
          <w:rFonts w:asciiTheme="majorHAnsi" w:eastAsiaTheme="majorHAnsi" w:hAnsiTheme="majorHAnsi"/>
          <w:sz w:val="22"/>
        </w:rPr>
        <w:t>.</w:t>
      </w:r>
      <w:r>
        <w:rPr>
          <w:rFonts w:asciiTheme="majorHAnsi" w:eastAsiaTheme="majorHAnsi" w:hAnsiTheme="majorHAnsi"/>
          <w:sz w:val="22"/>
        </w:rPr>
        <w:t xml:space="preserve"> </w:t>
      </w:r>
      <w:r w:rsidR="001C57A1">
        <w:rPr>
          <w:rFonts w:asciiTheme="majorHAnsi" w:eastAsiaTheme="majorHAnsi" w:hAnsiTheme="majorHAnsi"/>
          <w:sz w:val="22"/>
        </w:rPr>
        <w:t xml:space="preserve">The </w:t>
      </w:r>
      <w:r w:rsidR="00CF3F9C" w:rsidRPr="006B015A">
        <w:rPr>
          <w:rFonts w:asciiTheme="majorHAnsi" w:eastAsiaTheme="majorHAnsi" w:hAnsiTheme="majorHAnsi"/>
          <w:i/>
          <w:sz w:val="22"/>
        </w:rPr>
        <w:t>E. coli</w:t>
      </w:r>
      <w:r>
        <w:rPr>
          <w:rFonts w:asciiTheme="majorHAnsi" w:eastAsiaTheme="majorHAnsi" w:hAnsiTheme="majorHAnsi"/>
          <w:sz w:val="22"/>
        </w:rPr>
        <w:t xml:space="preserve"> </w:t>
      </w:r>
      <w:r w:rsidR="001C57A1">
        <w:rPr>
          <w:rFonts w:asciiTheme="majorHAnsi" w:eastAsiaTheme="majorHAnsi" w:hAnsiTheme="majorHAnsi"/>
          <w:sz w:val="22"/>
        </w:rPr>
        <w:t xml:space="preserve">and </w:t>
      </w:r>
      <w:r w:rsidR="001C57A1" w:rsidRPr="006B015A">
        <w:rPr>
          <w:rFonts w:asciiTheme="majorHAnsi" w:eastAsiaTheme="majorHAnsi" w:hAnsiTheme="majorHAnsi"/>
          <w:i/>
          <w:sz w:val="22"/>
        </w:rPr>
        <w:t>P. putida</w:t>
      </w:r>
      <w:r w:rsidR="001C57A1">
        <w:rPr>
          <w:rFonts w:asciiTheme="majorHAnsi" w:eastAsiaTheme="majorHAnsi" w:hAnsiTheme="majorHAnsi"/>
          <w:sz w:val="22"/>
        </w:rPr>
        <w:t xml:space="preserve"> </w:t>
      </w:r>
      <w:r>
        <w:rPr>
          <w:rFonts w:asciiTheme="majorHAnsi" w:eastAsiaTheme="majorHAnsi" w:hAnsiTheme="majorHAnsi"/>
          <w:sz w:val="22"/>
        </w:rPr>
        <w:t>transformants were cultured at</w:t>
      </w:r>
      <w:r w:rsidR="00CF3F9C" w:rsidRPr="00E26526">
        <w:rPr>
          <w:rFonts w:asciiTheme="majorHAnsi" w:eastAsiaTheme="majorHAnsi" w:hAnsiTheme="majorHAnsi"/>
          <w:sz w:val="22"/>
        </w:rPr>
        <w:t xml:space="preserve"> 37</w:t>
      </w:r>
      <w:r>
        <w:rPr>
          <w:rFonts w:asciiTheme="majorHAnsi" w:eastAsiaTheme="majorHAnsi" w:hAnsiTheme="majorHAnsi"/>
          <w:sz w:val="22"/>
        </w:rPr>
        <w:t>°C and</w:t>
      </w:r>
      <w:r w:rsidR="00CF3F9C" w:rsidRPr="00E26526">
        <w:rPr>
          <w:rFonts w:asciiTheme="majorHAnsi" w:eastAsiaTheme="majorHAnsi" w:hAnsiTheme="majorHAnsi"/>
          <w:sz w:val="22"/>
        </w:rPr>
        <w:t xml:space="preserve"> 30</w:t>
      </w:r>
      <w:r>
        <w:rPr>
          <w:rFonts w:asciiTheme="majorHAnsi" w:eastAsiaTheme="majorHAnsi" w:hAnsiTheme="majorHAnsi"/>
          <w:sz w:val="22"/>
        </w:rPr>
        <w:t>°C</w:t>
      </w:r>
      <w:r w:rsidR="001C57A1">
        <w:rPr>
          <w:rFonts w:asciiTheme="majorHAnsi" w:eastAsiaTheme="majorHAnsi" w:hAnsiTheme="majorHAnsi"/>
          <w:sz w:val="22"/>
        </w:rPr>
        <w:t>, respectively,</w:t>
      </w:r>
      <w:r>
        <w:rPr>
          <w:rFonts w:asciiTheme="majorHAnsi" w:eastAsiaTheme="majorHAnsi" w:hAnsiTheme="majorHAnsi"/>
          <w:sz w:val="22"/>
        </w:rPr>
        <w:t xml:space="preserve"> in a</w:t>
      </w:r>
      <w:r w:rsidR="00CF3F9C" w:rsidRPr="00E26526">
        <w:rPr>
          <w:rFonts w:asciiTheme="majorHAnsi" w:eastAsiaTheme="majorHAnsi" w:hAnsiTheme="majorHAnsi"/>
          <w:sz w:val="22"/>
        </w:rPr>
        <w:t xml:space="preserve"> 200rpm shaking incubator</w:t>
      </w:r>
      <w:r>
        <w:rPr>
          <w:rFonts w:asciiTheme="majorHAnsi" w:eastAsiaTheme="majorHAnsi" w:hAnsiTheme="majorHAnsi"/>
          <w:sz w:val="22"/>
        </w:rPr>
        <w:t xml:space="preserve"> </w:t>
      </w:r>
      <w:r w:rsidR="00BB7585">
        <w:rPr>
          <w:rFonts w:asciiTheme="majorHAnsi" w:eastAsiaTheme="majorHAnsi" w:hAnsiTheme="majorHAnsi"/>
          <w:sz w:val="22"/>
        </w:rPr>
        <w:t xml:space="preserve">overnight, </w:t>
      </w:r>
      <w:r w:rsidR="001C57A1">
        <w:rPr>
          <w:rFonts w:asciiTheme="majorHAnsi" w:eastAsiaTheme="majorHAnsi" w:hAnsiTheme="majorHAnsi"/>
          <w:sz w:val="22"/>
        </w:rPr>
        <w:t xml:space="preserve">before they can be used as </w:t>
      </w:r>
      <w:r>
        <w:rPr>
          <w:rFonts w:asciiTheme="majorHAnsi" w:eastAsiaTheme="majorHAnsi" w:hAnsiTheme="majorHAnsi"/>
          <w:sz w:val="22"/>
        </w:rPr>
        <w:t>the seeds</w:t>
      </w:r>
      <w:r w:rsidR="00CF3F9C" w:rsidRPr="00E26526">
        <w:rPr>
          <w:rFonts w:asciiTheme="majorHAnsi" w:eastAsiaTheme="majorHAnsi" w:hAnsiTheme="majorHAnsi" w:hint="eastAsia"/>
          <w:sz w:val="22"/>
        </w:rPr>
        <w:t>.</w:t>
      </w:r>
      <w:r w:rsidR="00CF3F9C" w:rsidRPr="00E26526">
        <w:rPr>
          <w:rFonts w:asciiTheme="majorHAnsi" w:eastAsiaTheme="majorHAnsi" w:hAnsiTheme="majorHAnsi"/>
          <w:sz w:val="22"/>
        </w:rPr>
        <w:t xml:space="preserve"> </w:t>
      </w:r>
      <w:r>
        <w:rPr>
          <w:rFonts w:asciiTheme="majorHAnsi" w:eastAsiaTheme="majorHAnsi" w:hAnsiTheme="majorHAnsi"/>
          <w:sz w:val="22"/>
        </w:rPr>
        <w:t>For the m</w:t>
      </w:r>
      <w:r w:rsidR="00CF3F9C" w:rsidRPr="00E26526">
        <w:rPr>
          <w:rFonts w:asciiTheme="majorHAnsi" w:eastAsiaTheme="majorHAnsi" w:hAnsiTheme="majorHAnsi"/>
          <w:sz w:val="22"/>
        </w:rPr>
        <w:t>ain culture</w:t>
      </w:r>
      <w:r>
        <w:rPr>
          <w:rFonts w:asciiTheme="majorHAnsi" w:eastAsiaTheme="majorHAnsi" w:hAnsiTheme="majorHAnsi"/>
          <w:sz w:val="22"/>
        </w:rPr>
        <w:t xml:space="preserve">, </w:t>
      </w:r>
      <w:r w:rsidRPr="00E26526">
        <w:rPr>
          <w:rFonts w:asciiTheme="majorHAnsi" w:eastAsiaTheme="majorHAnsi" w:hAnsiTheme="majorHAnsi"/>
          <w:sz w:val="22"/>
        </w:rPr>
        <w:t>100</w:t>
      </w:r>
      <w:r>
        <w:rPr>
          <w:rFonts w:asciiTheme="majorHAnsi" w:eastAsiaTheme="majorHAnsi" w:hAnsiTheme="majorHAnsi"/>
          <w:sz w:val="22"/>
        </w:rPr>
        <w:t xml:space="preserve"> </w:t>
      </w:r>
      <w:r w:rsidRPr="00876F1F">
        <w:rPr>
          <w:rFonts w:ascii="Symbol" w:eastAsiaTheme="majorHAnsi" w:hAnsi="Symbol"/>
          <w:sz w:val="22"/>
        </w:rPr>
        <w:t></w:t>
      </w:r>
      <w:r w:rsidRPr="00E26526">
        <w:rPr>
          <w:rFonts w:asciiTheme="majorHAnsi" w:eastAsiaTheme="majorHAnsi" w:hAnsiTheme="majorHAnsi"/>
          <w:sz w:val="22"/>
        </w:rPr>
        <w:t>g/mL</w:t>
      </w:r>
      <w:r>
        <w:rPr>
          <w:rFonts w:asciiTheme="majorHAnsi" w:eastAsiaTheme="majorHAnsi" w:hAnsiTheme="majorHAnsi" w:hint="eastAsia"/>
          <w:sz w:val="22"/>
        </w:rPr>
        <w:t xml:space="preserve"> </w:t>
      </w:r>
      <w:r>
        <w:rPr>
          <w:rFonts w:asciiTheme="majorHAnsi" w:eastAsiaTheme="majorHAnsi" w:hAnsiTheme="majorHAnsi"/>
          <w:sz w:val="22"/>
        </w:rPr>
        <w:t xml:space="preserve">ampicillin was added to each </w:t>
      </w:r>
      <w:r w:rsidR="00BB7585">
        <w:rPr>
          <w:rFonts w:asciiTheme="majorHAnsi" w:eastAsiaTheme="majorHAnsi" w:hAnsiTheme="majorHAnsi"/>
          <w:sz w:val="22"/>
        </w:rPr>
        <w:t xml:space="preserve">of the </w:t>
      </w:r>
      <w:r w:rsidR="00CF3F9C" w:rsidRPr="00E26526">
        <w:rPr>
          <w:rFonts w:asciiTheme="majorHAnsi" w:eastAsiaTheme="majorHAnsi" w:hAnsiTheme="majorHAnsi"/>
          <w:sz w:val="22"/>
        </w:rPr>
        <w:t>14</w:t>
      </w:r>
      <w:r>
        <w:rPr>
          <w:rFonts w:asciiTheme="majorHAnsi" w:eastAsiaTheme="majorHAnsi" w:hAnsiTheme="majorHAnsi"/>
          <w:sz w:val="22"/>
        </w:rPr>
        <w:t xml:space="preserve"> </w:t>
      </w:r>
      <w:r w:rsidR="00CF3F9C" w:rsidRPr="00E26526">
        <w:rPr>
          <w:rFonts w:asciiTheme="majorHAnsi" w:eastAsiaTheme="majorHAnsi" w:hAnsiTheme="majorHAnsi"/>
          <w:sz w:val="22"/>
        </w:rPr>
        <w:t>mL round bottom tube</w:t>
      </w:r>
      <w:r>
        <w:rPr>
          <w:rFonts w:asciiTheme="majorHAnsi" w:eastAsiaTheme="majorHAnsi" w:hAnsiTheme="majorHAnsi"/>
          <w:sz w:val="22"/>
        </w:rPr>
        <w:t xml:space="preserve"> containing 1 mL </w:t>
      </w:r>
      <w:r w:rsidR="00CF3F9C" w:rsidRPr="00E26526">
        <w:rPr>
          <w:rFonts w:asciiTheme="majorHAnsi" w:eastAsiaTheme="majorHAnsi" w:hAnsiTheme="majorHAnsi"/>
          <w:sz w:val="22"/>
        </w:rPr>
        <w:t xml:space="preserve">LB broth. </w:t>
      </w:r>
      <w:r w:rsidR="001C57A1">
        <w:rPr>
          <w:rFonts w:asciiTheme="majorHAnsi" w:eastAsiaTheme="majorHAnsi" w:hAnsiTheme="majorHAnsi"/>
          <w:sz w:val="22"/>
        </w:rPr>
        <w:t>A</w:t>
      </w:r>
      <w:r>
        <w:rPr>
          <w:rFonts w:asciiTheme="majorHAnsi" w:eastAsiaTheme="majorHAnsi" w:hAnsiTheme="majorHAnsi"/>
          <w:sz w:val="22"/>
        </w:rPr>
        <w:t>n adequate amount of seeds were taken from the</w:t>
      </w:r>
      <w:r w:rsidR="00CF3F9C" w:rsidRPr="00E26526">
        <w:rPr>
          <w:rFonts w:asciiTheme="majorHAnsi" w:eastAsiaTheme="majorHAnsi" w:hAnsiTheme="majorHAnsi"/>
          <w:sz w:val="22"/>
        </w:rPr>
        <w:t xml:space="preserve"> sender</w:t>
      </w:r>
      <w:r>
        <w:rPr>
          <w:rFonts w:asciiTheme="majorHAnsi" w:eastAsiaTheme="majorHAnsi" w:hAnsiTheme="majorHAnsi"/>
          <w:sz w:val="22"/>
        </w:rPr>
        <w:t xml:space="preserve"> or the</w:t>
      </w:r>
      <w:r w:rsidR="00CF3F9C" w:rsidRPr="00E26526">
        <w:rPr>
          <w:rFonts w:asciiTheme="majorHAnsi" w:eastAsiaTheme="majorHAnsi" w:hAnsiTheme="majorHAnsi"/>
          <w:sz w:val="22"/>
        </w:rPr>
        <w:t xml:space="preserve"> receiver </w:t>
      </w:r>
      <w:r w:rsidR="00BB7585">
        <w:rPr>
          <w:rFonts w:asciiTheme="majorHAnsi" w:eastAsiaTheme="majorHAnsi" w:hAnsiTheme="majorHAnsi"/>
          <w:sz w:val="22"/>
        </w:rPr>
        <w:t>cell</w:t>
      </w:r>
      <w:r>
        <w:rPr>
          <w:rFonts w:asciiTheme="majorHAnsi" w:eastAsiaTheme="majorHAnsi" w:hAnsiTheme="majorHAnsi"/>
          <w:sz w:val="22"/>
        </w:rPr>
        <w:t xml:space="preserve"> for the final</w:t>
      </w:r>
      <w:r w:rsidR="00CF3F9C" w:rsidRPr="00E26526">
        <w:rPr>
          <w:rFonts w:asciiTheme="majorHAnsi" w:eastAsiaTheme="majorHAnsi" w:hAnsiTheme="majorHAnsi"/>
          <w:sz w:val="22"/>
        </w:rPr>
        <w:t xml:space="preserve"> 4% </w:t>
      </w:r>
      <w:r>
        <w:rPr>
          <w:rFonts w:asciiTheme="majorHAnsi" w:eastAsiaTheme="majorHAnsi" w:hAnsiTheme="majorHAnsi"/>
          <w:sz w:val="22"/>
        </w:rPr>
        <w:t>inoculation</w:t>
      </w:r>
      <w:r w:rsidR="00CF3F9C" w:rsidRPr="00E26526">
        <w:rPr>
          <w:rFonts w:asciiTheme="majorHAnsi" w:eastAsiaTheme="majorHAnsi" w:hAnsiTheme="majorHAnsi"/>
          <w:sz w:val="22"/>
        </w:rPr>
        <w:t xml:space="preserve">. </w:t>
      </w:r>
      <w:r>
        <w:rPr>
          <w:rFonts w:asciiTheme="majorHAnsi" w:eastAsiaTheme="majorHAnsi" w:hAnsiTheme="majorHAnsi"/>
          <w:sz w:val="22"/>
        </w:rPr>
        <w:t xml:space="preserve">They were cultured at </w:t>
      </w:r>
      <w:r w:rsidR="00CF3F9C" w:rsidRPr="00E26526">
        <w:rPr>
          <w:rFonts w:asciiTheme="majorHAnsi" w:eastAsiaTheme="majorHAnsi" w:hAnsiTheme="majorHAnsi"/>
          <w:sz w:val="22"/>
        </w:rPr>
        <w:t>37</w:t>
      </w:r>
      <w:r>
        <w:rPr>
          <w:rFonts w:asciiTheme="majorHAnsi" w:eastAsiaTheme="majorHAnsi" w:hAnsiTheme="majorHAnsi"/>
          <w:sz w:val="22"/>
        </w:rPr>
        <w:t xml:space="preserve">°C in a </w:t>
      </w:r>
      <w:r w:rsidR="00CF3F9C" w:rsidRPr="00E26526">
        <w:rPr>
          <w:rFonts w:asciiTheme="majorHAnsi" w:eastAsiaTheme="majorHAnsi" w:hAnsiTheme="majorHAnsi"/>
          <w:sz w:val="22"/>
        </w:rPr>
        <w:t>200rpm shaking incubator</w:t>
      </w:r>
      <w:r>
        <w:rPr>
          <w:rFonts w:asciiTheme="majorHAnsi" w:eastAsiaTheme="majorHAnsi" w:hAnsiTheme="majorHAnsi"/>
          <w:sz w:val="22"/>
        </w:rPr>
        <w:t xml:space="preserve"> until </w:t>
      </w:r>
      <w:r w:rsidR="003D69FD">
        <w:rPr>
          <w:rFonts w:asciiTheme="majorHAnsi" w:eastAsiaTheme="majorHAnsi" w:hAnsiTheme="majorHAnsi"/>
          <w:sz w:val="22"/>
        </w:rPr>
        <w:t>the</w:t>
      </w:r>
      <w:r w:rsidR="001C57A1">
        <w:rPr>
          <w:rFonts w:asciiTheme="majorHAnsi" w:eastAsiaTheme="majorHAnsi" w:hAnsiTheme="majorHAnsi"/>
          <w:sz w:val="22"/>
        </w:rPr>
        <w:t xml:space="preserve"> </w:t>
      </w:r>
      <w:r w:rsidR="003D69FD">
        <w:rPr>
          <w:rFonts w:asciiTheme="majorHAnsi" w:eastAsiaTheme="majorHAnsi" w:hAnsiTheme="majorHAnsi"/>
          <w:sz w:val="22"/>
        </w:rPr>
        <w:t>OD600 (</w:t>
      </w:r>
      <w:r w:rsidR="001C57A1">
        <w:rPr>
          <w:rFonts w:asciiTheme="majorHAnsi" w:eastAsiaTheme="majorHAnsi" w:hAnsiTheme="majorHAnsi"/>
          <w:sz w:val="22"/>
        </w:rPr>
        <w:t>optical d</w:t>
      </w:r>
      <w:r w:rsidR="00CF3F9C" w:rsidRPr="00E26526">
        <w:rPr>
          <w:rFonts w:asciiTheme="majorHAnsi" w:eastAsiaTheme="majorHAnsi" w:hAnsiTheme="majorHAnsi"/>
          <w:sz w:val="22"/>
        </w:rPr>
        <w:t>ensity 600nm</w:t>
      </w:r>
      <w:r w:rsidR="003D69FD">
        <w:rPr>
          <w:rFonts w:asciiTheme="majorHAnsi" w:eastAsiaTheme="majorHAnsi" w:hAnsiTheme="majorHAnsi"/>
          <w:sz w:val="22"/>
        </w:rPr>
        <w:t xml:space="preserve">) </w:t>
      </w:r>
      <w:r w:rsidR="00BB7585">
        <w:rPr>
          <w:rFonts w:asciiTheme="majorHAnsi" w:eastAsiaTheme="majorHAnsi" w:hAnsiTheme="majorHAnsi"/>
          <w:sz w:val="22"/>
        </w:rPr>
        <w:t>was</w:t>
      </w:r>
      <w:r w:rsidR="003D69FD">
        <w:rPr>
          <w:rFonts w:asciiTheme="majorHAnsi" w:eastAsiaTheme="majorHAnsi" w:hAnsiTheme="majorHAnsi"/>
          <w:sz w:val="22"/>
        </w:rPr>
        <w:t xml:space="preserve"> approx. 0.5</w:t>
      </w:r>
      <w:r>
        <w:rPr>
          <w:rFonts w:asciiTheme="majorHAnsi" w:eastAsiaTheme="majorHAnsi" w:hAnsiTheme="majorHAnsi"/>
          <w:sz w:val="22"/>
        </w:rPr>
        <w:t>. Next, the seeds were treated with the</w:t>
      </w:r>
      <w:r w:rsidR="00CF3F9C" w:rsidRPr="00E26526">
        <w:rPr>
          <w:rFonts w:asciiTheme="majorHAnsi" w:eastAsiaTheme="majorHAnsi" w:hAnsiTheme="majorHAnsi"/>
          <w:sz w:val="22"/>
        </w:rPr>
        <w:t xml:space="preserve"> substrate (ph</w:t>
      </w:r>
      <w:r w:rsidR="00CF3F9C" w:rsidRPr="00E26526">
        <w:rPr>
          <w:rFonts w:asciiTheme="majorHAnsi" w:eastAsiaTheme="majorHAnsi" w:hAnsiTheme="majorHAnsi" w:hint="eastAsia"/>
          <w:sz w:val="22"/>
        </w:rPr>
        <w:t>enol)</w:t>
      </w:r>
      <w:r>
        <w:rPr>
          <w:rFonts w:asciiTheme="majorHAnsi" w:eastAsiaTheme="majorHAnsi" w:hAnsiTheme="majorHAnsi"/>
          <w:sz w:val="22"/>
        </w:rPr>
        <w:t xml:space="preserve"> and cultured</w:t>
      </w:r>
      <w:r>
        <w:rPr>
          <w:rFonts w:asciiTheme="majorHAnsi" w:eastAsiaTheme="majorHAnsi" w:hAnsiTheme="majorHAnsi" w:hint="eastAsia"/>
          <w:sz w:val="22"/>
        </w:rPr>
        <w:t xml:space="preserve"> at</w:t>
      </w:r>
      <w:r w:rsidR="00CF3F9C" w:rsidRPr="00E26526">
        <w:rPr>
          <w:rFonts w:asciiTheme="majorHAnsi" w:eastAsiaTheme="majorHAnsi" w:hAnsiTheme="majorHAnsi" w:hint="eastAsia"/>
          <w:sz w:val="22"/>
        </w:rPr>
        <w:t xml:space="preserve"> </w:t>
      </w:r>
      <w:r w:rsidR="00CF3F9C" w:rsidRPr="00E26526">
        <w:rPr>
          <w:rFonts w:asciiTheme="majorHAnsi" w:eastAsiaTheme="majorHAnsi" w:hAnsiTheme="majorHAnsi"/>
          <w:sz w:val="22"/>
        </w:rPr>
        <w:t>30</w:t>
      </w:r>
      <w:r>
        <w:rPr>
          <w:rFonts w:asciiTheme="majorHAnsi" w:eastAsiaTheme="majorHAnsi" w:hAnsiTheme="majorHAnsi"/>
          <w:sz w:val="22"/>
        </w:rPr>
        <w:t>°C for 15 hours in a</w:t>
      </w:r>
      <w:r w:rsidR="00CF3F9C" w:rsidRPr="00E26526">
        <w:rPr>
          <w:rFonts w:asciiTheme="majorHAnsi" w:eastAsiaTheme="majorHAnsi" w:hAnsiTheme="majorHAnsi"/>
          <w:sz w:val="22"/>
        </w:rPr>
        <w:t xml:space="preserve"> 200rpm shaking incubator. </w:t>
      </w:r>
      <w:r>
        <w:rPr>
          <w:rFonts w:asciiTheme="majorHAnsi" w:eastAsiaTheme="majorHAnsi" w:hAnsiTheme="majorHAnsi"/>
          <w:sz w:val="22"/>
        </w:rPr>
        <w:t>After the cultivation, each sample was thoroughly mixed and</w:t>
      </w:r>
      <w:r w:rsidR="001C57A1">
        <w:rPr>
          <w:rFonts w:asciiTheme="majorHAnsi" w:eastAsiaTheme="majorHAnsi" w:hAnsiTheme="majorHAnsi"/>
          <w:sz w:val="22"/>
        </w:rPr>
        <w:t xml:space="preserve"> 200 </w:t>
      </w:r>
      <w:r w:rsidR="001C57A1" w:rsidRPr="00876F1F">
        <w:rPr>
          <w:rFonts w:ascii="Symbol" w:eastAsiaTheme="majorHAnsi" w:hAnsi="Symbol"/>
          <w:sz w:val="22"/>
        </w:rPr>
        <w:t></w:t>
      </w:r>
      <w:r w:rsidR="001C57A1">
        <w:rPr>
          <w:rFonts w:asciiTheme="majorHAnsi" w:eastAsiaTheme="majorHAnsi" w:hAnsiTheme="majorHAnsi"/>
          <w:sz w:val="22"/>
        </w:rPr>
        <w:t xml:space="preserve">l </w:t>
      </w:r>
      <w:r w:rsidR="001C57A1" w:rsidRPr="00BB7585">
        <w:rPr>
          <w:rFonts w:asciiTheme="majorHAnsi" w:eastAsiaTheme="majorHAnsi" w:hAnsiTheme="majorHAnsi"/>
          <w:sz w:val="22"/>
        </w:rPr>
        <w:t>was</w:t>
      </w:r>
      <w:r w:rsidRPr="00BB7585">
        <w:rPr>
          <w:rFonts w:asciiTheme="majorHAnsi" w:eastAsiaTheme="majorHAnsi" w:hAnsiTheme="majorHAnsi"/>
          <w:sz w:val="22"/>
        </w:rPr>
        <w:t xml:space="preserve"> loaded onto the</w:t>
      </w:r>
      <w:r w:rsidR="00CF3F9C" w:rsidRPr="00BB7585">
        <w:rPr>
          <w:rFonts w:asciiTheme="majorHAnsi" w:eastAsiaTheme="majorHAnsi" w:hAnsiTheme="majorHAnsi"/>
          <w:sz w:val="22"/>
        </w:rPr>
        <w:t xml:space="preserve"> 96 well </w:t>
      </w:r>
      <w:r w:rsidR="00CF3F9C" w:rsidRPr="00BB7585">
        <w:rPr>
          <w:rFonts w:asciiTheme="majorHAnsi" w:eastAsiaTheme="majorHAnsi" w:hAnsiTheme="majorHAnsi" w:hint="eastAsia"/>
          <w:sz w:val="22"/>
        </w:rPr>
        <w:t>plate</w:t>
      </w:r>
      <w:r w:rsidR="00CF3F9C" w:rsidRPr="00BB7585">
        <w:rPr>
          <w:rFonts w:asciiTheme="majorHAnsi" w:eastAsiaTheme="majorHAnsi" w:hAnsiTheme="majorHAnsi"/>
          <w:sz w:val="22"/>
        </w:rPr>
        <w:t xml:space="preserve">. </w:t>
      </w:r>
      <w:r w:rsidR="001C57A1" w:rsidRPr="00BB7585">
        <w:rPr>
          <w:rFonts w:asciiTheme="majorHAnsi" w:eastAsiaTheme="majorHAnsi" w:hAnsiTheme="majorHAnsi"/>
          <w:sz w:val="22"/>
        </w:rPr>
        <w:t>T</w:t>
      </w:r>
      <w:r w:rsidR="00BB7585" w:rsidRPr="00BB7585">
        <w:rPr>
          <w:rFonts w:asciiTheme="majorHAnsi" w:eastAsiaTheme="majorHAnsi" w:hAnsiTheme="majorHAnsi"/>
          <w:sz w:val="22"/>
        </w:rPr>
        <w:t>he OD600,</w:t>
      </w:r>
      <w:r w:rsidR="00976BD0" w:rsidRPr="00BB7585">
        <w:rPr>
          <w:rFonts w:asciiTheme="majorHAnsi" w:eastAsiaTheme="majorHAnsi" w:hAnsiTheme="majorHAnsi"/>
          <w:sz w:val="22"/>
        </w:rPr>
        <w:t xml:space="preserve"> GFP (ex: 485nm</w:t>
      </w:r>
      <w:r w:rsidR="00BB7585" w:rsidRPr="00BB7585">
        <w:rPr>
          <w:rFonts w:asciiTheme="majorHAnsi" w:eastAsiaTheme="majorHAnsi" w:hAnsiTheme="majorHAnsi"/>
          <w:sz w:val="22"/>
        </w:rPr>
        <w:t>;</w:t>
      </w:r>
      <w:r w:rsidR="00976BD0" w:rsidRPr="00BB7585">
        <w:rPr>
          <w:rFonts w:asciiTheme="majorHAnsi" w:eastAsiaTheme="majorHAnsi" w:hAnsiTheme="majorHAnsi"/>
          <w:sz w:val="22"/>
        </w:rPr>
        <w:t xml:space="preserve"> em: 535nm)</w:t>
      </w:r>
      <w:r w:rsidR="00CF3F9C" w:rsidRPr="00BB7585">
        <w:rPr>
          <w:rFonts w:asciiTheme="majorHAnsi" w:eastAsiaTheme="majorHAnsi" w:hAnsiTheme="majorHAnsi"/>
          <w:sz w:val="22"/>
        </w:rPr>
        <w:t xml:space="preserve"> </w:t>
      </w:r>
      <w:r w:rsidR="00976BD0" w:rsidRPr="00BB7585">
        <w:rPr>
          <w:rFonts w:asciiTheme="majorHAnsi" w:eastAsiaTheme="majorHAnsi" w:hAnsiTheme="majorHAnsi"/>
          <w:sz w:val="22"/>
        </w:rPr>
        <w:t xml:space="preserve">and </w:t>
      </w:r>
      <w:r w:rsidR="00CF3F9C" w:rsidRPr="00BB7585">
        <w:rPr>
          <w:rFonts w:asciiTheme="majorHAnsi" w:eastAsiaTheme="majorHAnsi" w:hAnsiTheme="majorHAnsi"/>
          <w:sz w:val="22"/>
        </w:rPr>
        <w:t>RFP (ex: 531nm</w:t>
      </w:r>
      <w:r w:rsidR="00BB7585" w:rsidRPr="00BB7585">
        <w:rPr>
          <w:rFonts w:asciiTheme="majorHAnsi" w:eastAsiaTheme="majorHAnsi" w:hAnsiTheme="majorHAnsi"/>
          <w:sz w:val="22"/>
        </w:rPr>
        <w:t>;</w:t>
      </w:r>
      <w:r w:rsidR="00CF3F9C" w:rsidRPr="00BB7585">
        <w:rPr>
          <w:rFonts w:asciiTheme="majorHAnsi" w:eastAsiaTheme="majorHAnsi" w:hAnsiTheme="majorHAnsi"/>
          <w:sz w:val="22"/>
        </w:rPr>
        <w:t xml:space="preserve"> em: 595nm) </w:t>
      </w:r>
      <w:r w:rsidR="00976BD0" w:rsidRPr="00BB7585">
        <w:rPr>
          <w:rFonts w:asciiTheme="majorHAnsi" w:eastAsiaTheme="majorHAnsi" w:hAnsiTheme="majorHAnsi"/>
          <w:sz w:val="22"/>
        </w:rPr>
        <w:t>were measured</w:t>
      </w:r>
      <w:r w:rsidR="001C57A1" w:rsidRPr="00BB7585">
        <w:rPr>
          <w:rFonts w:asciiTheme="majorHAnsi" w:eastAsiaTheme="majorHAnsi" w:hAnsiTheme="majorHAnsi"/>
          <w:sz w:val="22"/>
        </w:rPr>
        <w:t xml:space="preserve"> using the multi-plate reader (VICTOR)</w:t>
      </w:r>
      <w:r w:rsidR="00CF3F9C" w:rsidRPr="00BB7585">
        <w:rPr>
          <w:rFonts w:asciiTheme="majorHAnsi" w:eastAsiaTheme="majorHAnsi" w:hAnsiTheme="majorHAnsi"/>
          <w:sz w:val="22"/>
        </w:rPr>
        <w:t>.</w:t>
      </w:r>
    </w:p>
    <w:p w:rsidR="00E02EF9" w:rsidRPr="00BB7585" w:rsidRDefault="00E02EF9" w:rsidP="008B0204">
      <w:pPr>
        <w:spacing w:line="276" w:lineRule="auto"/>
        <w:rPr>
          <w:rFonts w:asciiTheme="majorHAnsi" w:eastAsiaTheme="majorHAnsi" w:hAnsiTheme="majorHAnsi"/>
          <w:sz w:val="22"/>
        </w:rPr>
      </w:pPr>
    </w:p>
    <w:p w:rsidR="00EB7C9C" w:rsidRPr="00BB7585" w:rsidRDefault="008878DF" w:rsidP="008B0204">
      <w:pPr>
        <w:spacing w:after="0" w:line="276" w:lineRule="auto"/>
        <w:rPr>
          <w:rFonts w:asciiTheme="majorHAnsi" w:eastAsiaTheme="majorHAnsi" w:hAnsiTheme="majorHAnsi"/>
          <w:b/>
          <w:sz w:val="22"/>
        </w:rPr>
      </w:pPr>
      <w:r w:rsidRPr="00BB7585">
        <w:rPr>
          <w:rFonts w:asciiTheme="majorHAnsi" w:eastAsiaTheme="majorHAnsi" w:hAnsiTheme="majorHAnsi"/>
          <w:b/>
          <w:sz w:val="22"/>
        </w:rPr>
        <w:t>Freeze stock protocol</w:t>
      </w:r>
      <w:r w:rsidRPr="00BB7585">
        <w:rPr>
          <w:rFonts w:asciiTheme="majorHAnsi" w:eastAsiaTheme="majorHAnsi" w:hAnsiTheme="majorHAnsi" w:hint="eastAsia"/>
          <w:b/>
          <w:sz w:val="22"/>
        </w:rPr>
        <w:t xml:space="preserve"> </w:t>
      </w:r>
    </w:p>
    <w:p w:rsidR="000C6554" w:rsidRDefault="000B04C5" w:rsidP="008B0204">
      <w:pPr>
        <w:spacing w:line="276" w:lineRule="auto"/>
        <w:rPr>
          <w:ins w:id="2" w:author="만든 이"/>
          <w:rFonts w:asciiTheme="majorHAnsi" w:eastAsiaTheme="majorHAnsi" w:hAnsiTheme="majorHAnsi"/>
          <w:sz w:val="22"/>
        </w:rPr>
      </w:pPr>
      <w:r w:rsidRPr="00BB7585">
        <w:rPr>
          <w:rFonts w:asciiTheme="majorHAnsi" w:eastAsiaTheme="majorHAnsi" w:hAnsiTheme="majorHAnsi"/>
          <w:sz w:val="22"/>
        </w:rPr>
        <w:t>A single colony of</w:t>
      </w:r>
      <w:r>
        <w:rPr>
          <w:rFonts w:asciiTheme="majorHAnsi" w:eastAsiaTheme="majorHAnsi" w:hAnsiTheme="majorHAnsi"/>
          <w:sz w:val="22"/>
        </w:rPr>
        <w:t xml:space="preserve"> the sender or the receiver cell was inoculated int</w:t>
      </w:r>
      <w:r w:rsidR="003D69FD">
        <w:rPr>
          <w:rFonts w:asciiTheme="majorHAnsi" w:eastAsiaTheme="majorHAnsi" w:hAnsiTheme="majorHAnsi"/>
          <w:sz w:val="22"/>
        </w:rPr>
        <w:t xml:space="preserve">o the </w:t>
      </w:r>
      <w:r w:rsidR="00026357" w:rsidRPr="00026357">
        <w:rPr>
          <w:rFonts w:asciiTheme="majorHAnsi" w:eastAsiaTheme="majorHAnsi" w:hAnsiTheme="majorHAnsi"/>
          <w:sz w:val="22"/>
        </w:rPr>
        <w:t>14</w:t>
      </w:r>
      <w:r w:rsidR="003D69FD">
        <w:rPr>
          <w:rFonts w:asciiTheme="majorHAnsi" w:eastAsiaTheme="majorHAnsi" w:hAnsiTheme="majorHAnsi"/>
          <w:sz w:val="22"/>
        </w:rPr>
        <w:t xml:space="preserve"> </w:t>
      </w:r>
      <w:r w:rsidR="00026357" w:rsidRPr="00026357">
        <w:rPr>
          <w:rFonts w:asciiTheme="majorHAnsi" w:eastAsiaTheme="majorHAnsi" w:hAnsiTheme="majorHAnsi"/>
          <w:sz w:val="22"/>
        </w:rPr>
        <w:t>mL round bottom tube</w:t>
      </w:r>
      <w:r w:rsidR="003D69FD">
        <w:rPr>
          <w:rFonts w:asciiTheme="majorHAnsi" w:eastAsiaTheme="majorHAnsi" w:hAnsiTheme="majorHAnsi"/>
          <w:sz w:val="22"/>
        </w:rPr>
        <w:t xml:space="preserve"> containing 1 mL LB broth and </w:t>
      </w:r>
      <w:r w:rsidR="003D69FD" w:rsidRPr="00E26526">
        <w:rPr>
          <w:rFonts w:asciiTheme="majorHAnsi" w:eastAsiaTheme="majorHAnsi" w:hAnsiTheme="majorHAnsi"/>
          <w:sz w:val="22"/>
        </w:rPr>
        <w:t>100</w:t>
      </w:r>
      <w:r w:rsidR="003D69FD">
        <w:rPr>
          <w:rFonts w:asciiTheme="majorHAnsi" w:eastAsiaTheme="majorHAnsi" w:hAnsiTheme="majorHAnsi"/>
          <w:sz w:val="22"/>
        </w:rPr>
        <w:t xml:space="preserve"> </w:t>
      </w:r>
      <w:r w:rsidR="003D69FD" w:rsidRPr="00876F1F">
        <w:rPr>
          <w:rFonts w:ascii="Symbol" w:eastAsiaTheme="majorHAnsi" w:hAnsi="Symbol"/>
          <w:sz w:val="22"/>
        </w:rPr>
        <w:t></w:t>
      </w:r>
      <w:r w:rsidR="003D69FD" w:rsidRPr="00E26526">
        <w:rPr>
          <w:rFonts w:asciiTheme="majorHAnsi" w:eastAsiaTheme="majorHAnsi" w:hAnsiTheme="majorHAnsi"/>
          <w:sz w:val="22"/>
        </w:rPr>
        <w:t>g/mL</w:t>
      </w:r>
      <w:r w:rsidR="003D69FD">
        <w:rPr>
          <w:rFonts w:asciiTheme="majorHAnsi" w:eastAsiaTheme="majorHAnsi" w:hAnsiTheme="majorHAnsi"/>
          <w:sz w:val="22"/>
        </w:rPr>
        <w:t xml:space="preserve"> ampicillin</w:t>
      </w:r>
      <w:r>
        <w:rPr>
          <w:rFonts w:asciiTheme="majorHAnsi" w:eastAsiaTheme="majorHAnsi" w:hAnsiTheme="majorHAnsi"/>
          <w:sz w:val="22"/>
        </w:rPr>
        <w:t>, which was</w:t>
      </w:r>
      <w:r w:rsidR="003D69FD">
        <w:rPr>
          <w:rFonts w:asciiTheme="majorHAnsi" w:eastAsiaTheme="majorHAnsi" w:hAnsiTheme="majorHAnsi"/>
          <w:sz w:val="22"/>
        </w:rPr>
        <w:t xml:space="preserve"> cultured at 37°C</w:t>
      </w:r>
      <w:r w:rsidR="00911563">
        <w:rPr>
          <w:rFonts w:asciiTheme="majorHAnsi" w:eastAsiaTheme="majorHAnsi" w:hAnsiTheme="majorHAnsi"/>
          <w:sz w:val="22"/>
        </w:rPr>
        <w:t xml:space="preserve"> </w:t>
      </w:r>
      <w:r w:rsidR="003D69FD">
        <w:rPr>
          <w:rFonts w:asciiTheme="majorHAnsi" w:eastAsiaTheme="majorHAnsi" w:hAnsiTheme="majorHAnsi"/>
          <w:sz w:val="22"/>
        </w:rPr>
        <w:t xml:space="preserve">in a </w:t>
      </w:r>
      <w:r w:rsidR="00DB719B" w:rsidRPr="00E26526">
        <w:rPr>
          <w:rFonts w:asciiTheme="majorHAnsi" w:eastAsiaTheme="majorHAnsi" w:hAnsiTheme="majorHAnsi"/>
          <w:sz w:val="22"/>
        </w:rPr>
        <w:t>200rpm shaking incubator</w:t>
      </w:r>
      <w:r w:rsidR="00911563">
        <w:rPr>
          <w:rFonts w:asciiTheme="majorHAnsi" w:eastAsiaTheme="majorHAnsi" w:hAnsiTheme="majorHAnsi"/>
          <w:sz w:val="22"/>
        </w:rPr>
        <w:t xml:space="preserve"> overnight</w:t>
      </w:r>
      <w:r w:rsidR="003D69FD">
        <w:rPr>
          <w:rFonts w:asciiTheme="majorHAnsi" w:eastAsiaTheme="majorHAnsi" w:hAnsiTheme="majorHAnsi"/>
          <w:sz w:val="22"/>
        </w:rPr>
        <w:t xml:space="preserve">. 1% </w:t>
      </w:r>
      <w:r>
        <w:rPr>
          <w:rFonts w:asciiTheme="majorHAnsi" w:eastAsiaTheme="majorHAnsi" w:hAnsiTheme="majorHAnsi"/>
          <w:sz w:val="22"/>
        </w:rPr>
        <w:t xml:space="preserve">inoculation was carried out using </w:t>
      </w:r>
      <w:r w:rsidR="003D69FD">
        <w:rPr>
          <w:rFonts w:asciiTheme="majorHAnsi" w:eastAsiaTheme="majorHAnsi" w:hAnsiTheme="majorHAnsi"/>
          <w:sz w:val="22"/>
        </w:rPr>
        <w:t xml:space="preserve">the 125 mL baffled flask containing 20 mL LB broth and </w:t>
      </w:r>
      <w:r w:rsidR="004B68D1" w:rsidRPr="00026357">
        <w:rPr>
          <w:rFonts w:asciiTheme="majorHAnsi" w:eastAsiaTheme="majorHAnsi" w:hAnsiTheme="majorHAnsi" w:hint="eastAsia"/>
          <w:sz w:val="22"/>
        </w:rPr>
        <w:t>100</w:t>
      </w:r>
      <w:r w:rsidR="003D69FD">
        <w:rPr>
          <w:rFonts w:asciiTheme="majorHAnsi" w:eastAsiaTheme="majorHAnsi" w:hAnsiTheme="majorHAnsi"/>
          <w:sz w:val="22"/>
        </w:rPr>
        <w:t xml:space="preserve"> </w:t>
      </w:r>
      <w:r w:rsidR="00876F1F" w:rsidRPr="00876F1F">
        <w:rPr>
          <w:rFonts w:ascii="Symbol" w:eastAsiaTheme="majorHAnsi" w:hAnsi="Symbol"/>
          <w:sz w:val="22"/>
        </w:rPr>
        <w:t></w:t>
      </w:r>
      <w:r w:rsidR="004B68D1" w:rsidRPr="00026357">
        <w:rPr>
          <w:rFonts w:asciiTheme="majorHAnsi" w:eastAsiaTheme="majorHAnsi" w:hAnsiTheme="majorHAnsi" w:hint="eastAsia"/>
          <w:sz w:val="22"/>
        </w:rPr>
        <w:t>g/ml</w:t>
      </w:r>
      <w:r w:rsidR="003D69FD">
        <w:rPr>
          <w:rFonts w:asciiTheme="majorHAnsi" w:eastAsiaTheme="majorHAnsi" w:hAnsiTheme="majorHAnsi"/>
          <w:sz w:val="22"/>
        </w:rPr>
        <w:t xml:space="preserve"> ampicillin, which was cultured at 37°C in a</w:t>
      </w:r>
      <w:r w:rsidR="004B68D1"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200rpm</w:t>
      </w:r>
      <w:r w:rsidR="003D69FD">
        <w:rPr>
          <w:rFonts w:asciiTheme="majorHAnsi" w:eastAsiaTheme="majorHAnsi" w:hAnsiTheme="majorHAnsi"/>
          <w:sz w:val="22"/>
        </w:rPr>
        <w:t xml:space="preserve"> shaking incubator until the</w:t>
      </w:r>
      <w:r w:rsidR="00A336D0"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OD600</w:t>
      </w:r>
      <w:r w:rsidR="003D69FD">
        <w:rPr>
          <w:rFonts w:asciiTheme="majorHAnsi" w:eastAsiaTheme="majorHAnsi" w:hAnsiTheme="majorHAnsi"/>
          <w:sz w:val="22"/>
        </w:rPr>
        <w:t xml:space="preserve"> reached approx.</w:t>
      </w:r>
      <w:r w:rsidR="004B68D1"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0.5</w:t>
      </w:r>
      <w:r w:rsidR="00A336D0" w:rsidRPr="00026357">
        <w:rPr>
          <w:rFonts w:asciiTheme="majorHAnsi" w:eastAsiaTheme="majorHAnsi" w:hAnsiTheme="majorHAnsi" w:hint="eastAsia"/>
          <w:sz w:val="22"/>
        </w:rPr>
        <w:t>.</w:t>
      </w:r>
      <w:r w:rsidR="000825E4">
        <w:rPr>
          <w:rFonts w:asciiTheme="majorHAnsi" w:eastAsiaTheme="majorHAnsi" w:hAnsiTheme="majorHAnsi"/>
          <w:sz w:val="22"/>
        </w:rPr>
        <w:t xml:space="preserve"> </w:t>
      </w:r>
      <w:r w:rsidR="003D69FD">
        <w:rPr>
          <w:rFonts w:asciiTheme="majorHAnsi" w:eastAsiaTheme="majorHAnsi" w:hAnsiTheme="majorHAnsi"/>
          <w:sz w:val="22"/>
        </w:rPr>
        <w:t>Next, the culture solution was centrifuged at 4°C</w:t>
      </w:r>
      <w:r>
        <w:rPr>
          <w:rFonts w:asciiTheme="majorHAnsi" w:eastAsiaTheme="majorHAnsi" w:hAnsiTheme="majorHAnsi"/>
          <w:sz w:val="22"/>
        </w:rPr>
        <w:t xml:space="preserve"> in 3000 rpm centrifuge that</w:t>
      </w:r>
      <w:r w:rsidR="003D69FD">
        <w:rPr>
          <w:rFonts w:asciiTheme="majorHAnsi" w:eastAsiaTheme="majorHAnsi" w:hAnsiTheme="majorHAnsi"/>
          <w:sz w:val="22"/>
        </w:rPr>
        <w:t xml:space="preserve"> allows temperature control. After 10 minutes</w:t>
      </w:r>
      <w:r w:rsidR="000C6554" w:rsidRPr="00026357">
        <w:rPr>
          <w:rFonts w:asciiTheme="majorHAnsi" w:eastAsiaTheme="majorHAnsi" w:hAnsiTheme="majorHAnsi" w:hint="eastAsia"/>
          <w:sz w:val="22"/>
        </w:rPr>
        <w:t xml:space="preserve">, </w:t>
      </w:r>
      <w:r w:rsidR="003D69FD">
        <w:rPr>
          <w:rFonts w:asciiTheme="majorHAnsi" w:eastAsiaTheme="majorHAnsi" w:hAnsiTheme="majorHAnsi"/>
          <w:sz w:val="22"/>
        </w:rPr>
        <w:t xml:space="preserve">the supernatant was removed, and fresh LB broth of </w:t>
      </w:r>
      <w:r w:rsidR="00911563">
        <w:rPr>
          <w:rFonts w:asciiTheme="majorHAnsi" w:eastAsiaTheme="majorHAnsi" w:hAnsiTheme="majorHAnsi"/>
          <w:sz w:val="22"/>
        </w:rPr>
        <w:t>one tenth</w:t>
      </w:r>
      <w:r w:rsidR="003D69FD">
        <w:rPr>
          <w:rFonts w:asciiTheme="majorHAnsi" w:eastAsiaTheme="majorHAnsi" w:hAnsiTheme="majorHAnsi"/>
          <w:sz w:val="22"/>
        </w:rPr>
        <w:t xml:space="preserve"> the volume of culture solution was added to the pellet before</w:t>
      </w:r>
      <w:r w:rsidR="00911563">
        <w:rPr>
          <w:rFonts w:asciiTheme="majorHAnsi" w:eastAsiaTheme="majorHAnsi" w:hAnsiTheme="majorHAnsi"/>
          <w:sz w:val="22"/>
        </w:rPr>
        <w:t xml:space="preserve"> </w:t>
      </w:r>
      <w:r w:rsidR="003D69FD">
        <w:rPr>
          <w:rFonts w:asciiTheme="majorHAnsi" w:eastAsiaTheme="majorHAnsi" w:hAnsiTheme="majorHAnsi"/>
          <w:sz w:val="22"/>
        </w:rPr>
        <w:t>cell suspension</w:t>
      </w:r>
      <w:r>
        <w:rPr>
          <w:rFonts w:asciiTheme="majorHAnsi" w:eastAsiaTheme="majorHAnsi" w:hAnsiTheme="majorHAnsi"/>
          <w:sz w:val="22"/>
        </w:rPr>
        <w:t xml:space="preserve"> via</w:t>
      </w:r>
      <w:r w:rsidR="003D69FD">
        <w:rPr>
          <w:rFonts w:asciiTheme="majorHAnsi" w:eastAsiaTheme="majorHAnsi" w:hAnsiTheme="majorHAnsi"/>
          <w:sz w:val="22"/>
        </w:rPr>
        <w:t xml:space="preserve"> tapping</w:t>
      </w:r>
      <w:r w:rsidR="000C6554" w:rsidRPr="00026357">
        <w:rPr>
          <w:rFonts w:asciiTheme="majorHAnsi" w:eastAsiaTheme="majorHAnsi" w:hAnsiTheme="majorHAnsi" w:hint="eastAsia"/>
          <w:sz w:val="22"/>
        </w:rPr>
        <w:t>.</w:t>
      </w:r>
      <w:r w:rsidR="000C6554" w:rsidRPr="00026357">
        <w:rPr>
          <w:rFonts w:asciiTheme="majorHAnsi" w:eastAsiaTheme="majorHAnsi" w:hAnsiTheme="majorHAnsi"/>
          <w:sz w:val="22"/>
        </w:rPr>
        <w:t xml:space="preserve"> </w:t>
      </w:r>
      <w:r w:rsidR="003D69FD">
        <w:rPr>
          <w:rFonts w:asciiTheme="majorHAnsi" w:eastAsiaTheme="majorHAnsi" w:hAnsiTheme="majorHAnsi"/>
          <w:sz w:val="22"/>
        </w:rPr>
        <w:t xml:space="preserve">The </w:t>
      </w:r>
      <w:r w:rsidR="003D69FD" w:rsidRPr="00911563">
        <w:rPr>
          <w:rFonts w:asciiTheme="majorHAnsi" w:eastAsiaTheme="majorHAnsi" w:hAnsiTheme="majorHAnsi"/>
          <w:sz w:val="22"/>
        </w:rPr>
        <w:t xml:space="preserve">resulting solution was mixed with </w:t>
      </w:r>
      <w:r w:rsidR="000C6554" w:rsidRPr="00911563">
        <w:rPr>
          <w:rFonts w:asciiTheme="majorHAnsi" w:eastAsiaTheme="majorHAnsi" w:hAnsiTheme="majorHAnsi"/>
          <w:sz w:val="22"/>
        </w:rPr>
        <w:t xml:space="preserve">50% </w:t>
      </w:r>
      <w:r w:rsidR="003D69FD" w:rsidRPr="00911563">
        <w:rPr>
          <w:rFonts w:asciiTheme="majorHAnsi" w:eastAsiaTheme="majorHAnsi" w:hAnsiTheme="majorHAnsi" w:hint="eastAsia"/>
          <w:sz w:val="22"/>
        </w:rPr>
        <w:t>glycerol solution in</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7:3</w:t>
      </w:r>
      <w:r w:rsidR="003D69FD" w:rsidRPr="00911563">
        <w:rPr>
          <w:rFonts w:asciiTheme="majorHAnsi" w:eastAsiaTheme="majorHAnsi" w:hAnsiTheme="majorHAnsi"/>
          <w:sz w:val="22"/>
        </w:rPr>
        <w:t xml:space="preserve"> ratio, and rapidl</w:t>
      </w:r>
      <w:r w:rsidRPr="00911563">
        <w:rPr>
          <w:rFonts w:asciiTheme="majorHAnsi" w:eastAsiaTheme="majorHAnsi" w:hAnsiTheme="majorHAnsi"/>
          <w:sz w:val="22"/>
        </w:rPr>
        <w:t>y cooled using liquid nitrogen, prior to its storage at</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-80</w:t>
      </w:r>
      <w:r w:rsidRPr="00911563">
        <w:rPr>
          <w:rFonts w:asciiTheme="majorHAnsi" w:eastAsiaTheme="majorHAnsi" w:hAnsiTheme="majorHAnsi"/>
          <w:sz w:val="22"/>
        </w:rPr>
        <w:t>°C for generating the</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freeze stock</w:t>
      </w:r>
      <w:r w:rsidR="000C6554" w:rsidRPr="00911563">
        <w:rPr>
          <w:rFonts w:asciiTheme="majorHAnsi" w:eastAsiaTheme="majorHAnsi" w:hAnsiTheme="majorHAnsi" w:hint="eastAsia"/>
          <w:sz w:val="22"/>
        </w:rPr>
        <w:t>.</w:t>
      </w:r>
      <w:r w:rsidR="001C44B4" w:rsidRPr="00911563">
        <w:rPr>
          <w:rFonts w:asciiTheme="majorHAnsi" w:eastAsiaTheme="majorHAnsi" w:hAnsiTheme="majorHAnsi"/>
          <w:sz w:val="22"/>
        </w:rPr>
        <w:t xml:space="preserve"> </w:t>
      </w:r>
    </w:p>
    <w:p w:rsidR="00B92EA0" w:rsidRPr="00A67BBD" w:rsidRDefault="00B92EA0" w:rsidP="00B92EA0">
      <w:pPr>
        <w:spacing w:line="276" w:lineRule="auto"/>
        <w:rPr>
          <w:ins w:id="3" w:author="만든 이"/>
          <w:rFonts w:asciiTheme="majorHAnsi" w:eastAsiaTheme="majorHAnsi" w:hAnsiTheme="majorHAnsi"/>
          <w:sz w:val="22"/>
        </w:rPr>
      </w:pPr>
      <w:ins w:id="4" w:author="만든 이">
        <w:r w:rsidRPr="00A67BBD">
          <w:rPr>
            <w:rFonts w:asciiTheme="majorHAnsi" w:eastAsiaTheme="majorHAnsi" w:hAnsiTheme="majorHAnsi" w:hint="eastAsia"/>
            <w:sz w:val="22"/>
          </w:rPr>
          <w:t>●</w:t>
        </w:r>
        <w:r w:rsidRPr="00A67BBD">
          <w:rPr>
            <w:rFonts w:asciiTheme="majorHAnsi" w:eastAsiaTheme="majorHAnsi" w:hAnsiTheme="majorHAnsi"/>
            <w:sz w:val="22"/>
          </w:rPr>
          <w:t xml:space="preserve"> 특히 본 연구에서 사용한 페놀 감지 유전자회로는 Pseudomonas putida 유래의 전사</w:t>
        </w:r>
        <w:r w:rsidRPr="00A67BBD">
          <w:rPr>
            <w:rFonts w:asciiTheme="majorHAnsi" w:eastAsiaTheme="majorHAnsi" w:hAnsiTheme="majorHAnsi"/>
            <w:sz w:val="22"/>
          </w:rPr>
          <w:lastRenderedPageBreak/>
          <w:t xml:space="preserve">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A67BBD">
          <w:rPr>
            <w:rFonts w:asciiTheme="majorHAnsi" w:eastAsiaTheme="majorHAnsi" w:hAnsiTheme="majorHAnsi" w:hint="eastAsia"/>
            <w:sz w:val="22"/>
          </w:rPr>
          <w:t>바로</w:t>
        </w:r>
        <w:r w:rsidRPr="00A67BBD">
          <w:rPr>
            <w:rFonts w:asciiTheme="majorHAnsi" w:eastAsiaTheme="majorHAnsi" w:hAnsiTheme="majorHAnsi"/>
            <w:sz w:val="22"/>
          </w:rPr>
          <w:t xml:space="preserve"> 사용가능한 조건을 탐색함. 이를 위해 유전자회로 탑제 pUCB19 플라스미드를 대장균 DH5alpha에 형질전환 후 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ampicillin이 50 ㎍/ml 첨가된 1mL LB 액체 배지가 든 14ml 튜브에 접종 한 뒤 37℃도 200rpm에서 12시간 진탕배양 하여 전배양액으로 사용함. ampicillin이 50 ㎍/ml 첨가된 LB 액체배지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A67BBD">
          <w:rPr>
            <w:rFonts w:asciiTheme="majorHAnsi" w:eastAsiaTheme="majorHAnsi" w:hAnsiTheme="majorHAnsi" w:hint="eastAsia"/>
            <w:sz w:val="22"/>
          </w:rPr>
          <w:t>배지를</w:t>
        </w:r>
        <w:r w:rsidRPr="00A67BBD">
          <w:rPr>
            <w:rFonts w:asciiTheme="majorHAnsi" w:eastAsiaTheme="majorHAnsi" w:hAnsiTheme="majorHAnsi"/>
            <w:sz w:val="22"/>
          </w:rPr>
          <w:t xml:space="preserve"> 2ml 넣고 세포를 풀어줌. 대장균이 균일하게 풀어진 것을 확인 한 후, 멸균된 50% Glycerol을 1.5ml EP 튜브에 0.3ml 세포배양액을 0.7ml 넣고 액체 질소에 급속 냉각 시킨 뒤 -70 ℃에 넣어 보관함.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A67BBD">
          <w:rPr>
            <w:rFonts w:asciiTheme="majorHAnsi" w:eastAsiaTheme="majorHAnsi" w:hAnsiTheme="majorHAnsi" w:hint="eastAsia"/>
            <w:sz w:val="22"/>
          </w:rPr>
          <w:t>팅</w:t>
        </w:r>
        <w:r w:rsidRPr="00A67BBD">
          <w:rPr>
            <w:rFonts w:asciiTheme="majorHAnsi" w:eastAsiaTheme="majorHAnsi" w:hAnsiTheme="majorHAnsi"/>
            <w:sz w:val="22"/>
          </w:rPr>
          <w:t xml:space="preserve"> 장비와 연계할 필요가 있음. 본 연구에서는 cell free 시스템을 위한 S12 lysate와 in vitro translation, transcription에 필요한 아미노산과 에너지 source 등이 함유된 Master mix를 제조하여 프린팅을 위한 바이오잉크의 재료로 사용함.</w:t>
        </w:r>
      </w:ins>
    </w:p>
    <w:p w:rsidR="00B92EA0" w:rsidRPr="00B92EA0" w:rsidRDefault="00B92EA0" w:rsidP="008B0204">
      <w:pPr>
        <w:spacing w:line="276" w:lineRule="auto"/>
        <w:rPr>
          <w:rFonts w:asciiTheme="majorHAnsi" w:eastAsiaTheme="majorHAnsi" w:hAnsiTheme="majorHAnsi"/>
          <w:sz w:val="22"/>
          <w:rPrChange w:id="5" w:author="만든 이">
            <w:rPr>
              <w:rFonts w:asciiTheme="majorHAnsi" w:eastAsiaTheme="majorHAnsi" w:hAnsiTheme="majorHAnsi"/>
              <w:sz w:val="22"/>
            </w:rPr>
          </w:rPrChange>
        </w:rPr>
      </w:pPr>
    </w:p>
    <w:p w:rsidR="000C6554" w:rsidRPr="00911563" w:rsidRDefault="000C6554" w:rsidP="008B0204">
      <w:pPr>
        <w:spacing w:line="276" w:lineRule="auto"/>
        <w:rPr>
          <w:rFonts w:asciiTheme="majorHAnsi" w:eastAsiaTheme="majorHAnsi" w:hAnsiTheme="majorHAnsi"/>
          <w:sz w:val="22"/>
        </w:rPr>
      </w:pPr>
    </w:p>
    <w:p w:rsidR="002265CC" w:rsidRPr="00911563" w:rsidRDefault="00A50783" w:rsidP="002265CC">
      <w:pPr>
        <w:spacing w:after="0" w:line="276" w:lineRule="auto"/>
        <w:rPr>
          <w:rFonts w:asciiTheme="majorHAnsi" w:eastAsiaTheme="majorHAnsi" w:hAnsiTheme="majorHAnsi"/>
          <w:b/>
          <w:sz w:val="22"/>
        </w:rPr>
      </w:pPr>
      <w:r w:rsidRPr="00911563">
        <w:rPr>
          <w:rFonts w:asciiTheme="majorHAnsi" w:eastAsiaTheme="majorHAnsi" w:hAnsiTheme="majorHAnsi"/>
          <w:b/>
          <w:sz w:val="22"/>
        </w:rPr>
        <w:t>Alginate bead based bacterial sensor</w:t>
      </w:r>
      <w:r w:rsidR="002265CC" w:rsidRPr="00911563">
        <w:rPr>
          <w:rFonts w:asciiTheme="majorHAnsi" w:eastAsiaTheme="majorHAnsi" w:hAnsiTheme="majorHAnsi" w:hint="eastAsia"/>
          <w:b/>
          <w:sz w:val="22"/>
        </w:rPr>
        <w:t xml:space="preserve"> </w:t>
      </w:r>
    </w:p>
    <w:p w:rsidR="00EB7C9C" w:rsidRPr="008A21AE" w:rsidRDefault="00784524" w:rsidP="002265CC">
      <w:pPr>
        <w:spacing w:line="276" w:lineRule="auto"/>
        <w:rPr>
          <w:rFonts w:asciiTheme="majorHAnsi" w:eastAsiaTheme="majorHAnsi" w:hAnsiTheme="majorHAnsi"/>
          <w:sz w:val="22"/>
        </w:rPr>
      </w:pPr>
      <w:r w:rsidRPr="00911563">
        <w:rPr>
          <w:rFonts w:asciiTheme="majorHAnsi" w:eastAsiaTheme="majorHAnsi" w:hAnsiTheme="majorHAnsi"/>
          <w:sz w:val="22"/>
        </w:rPr>
        <w:t>Two different solutions were</w:t>
      </w:r>
      <w:r>
        <w:rPr>
          <w:rFonts w:asciiTheme="majorHAnsi" w:eastAsiaTheme="majorHAnsi" w:hAnsiTheme="majorHAnsi"/>
          <w:sz w:val="22"/>
        </w:rPr>
        <w:t xml:space="preserve"> prepared: a mixture containing </w:t>
      </w:r>
      <w:r w:rsidR="008646AB">
        <w:rPr>
          <w:rFonts w:asciiTheme="majorHAnsi" w:eastAsiaTheme="majorHAnsi" w:hAnsiTheme="majorHAnsi"/>
          <w:sz w:val="22"/>
        </w:rPr>
        <w:t>6</w:t>
      </w:r>
      <w:r w:rsidR="006206CE">
        <w:rPr>
          <w:rFonts w:asciiTheme="majorHAnsi" w:eastAsiaTheme="majorHAnsi" w:hAnsiTheme="majorHAnsi"/>
          <w:sz w:val="22"/>
        </w:rPr>
        <w:t xml:space="preserve"> </w:t>
      </w:r>
      <w:r w:rsidR="008646AB">
        <w:rPr>
          <w:rFonts w:asciiTheme="majorHAnsi" w:eastAsiaTheme="majorHAnsi" w:hAnsiTheme="majorHAnsi" w:hint="eastAsia"/>
          <w:sz w:val="22"/>
        </w:rPr>
        <w:t>g sodium alginate</w:t>
      </w:r>
      <w:r>
        <w:rPr>
          <w:rFonts w:asciiTheme="majorHAnsi" w:eastAsiaTheme="majorHAnsi" w:hAnsiTheme="majorHAnsi"/>
          <w:sz w:val="22"/>
        </w:rPr>
        <w:t xml:space="preserve"> 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200</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ml DW </w:t>
      </w:r>
      <w:r>
        <w:rPr>
          <w:rFonts w:asciiTheme="majorHAnsi" w:eastAsiaTheme="majorHAnsi" w:hAnsiTheme="majorHAnsi"/>
          <w:sz w:val="22"/>
        </w:rPr>
        <w:t>and a mixture containing</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g calcium chloride </w:t>
      </w:r>
      <w:r>
        <w:rPr>
          <w:rFonts w:asciiTheme="majorHAnsi" w:eastAsiaTheme="majorHAnsi" w:hAnsiTheme="majorHAnsi"/>
          <w:sz w:val="22"/>
        </w:rPr>
        <w:t>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100</w:t>
      </w:r>
      <w:r w:rsidR="006206CE">
        <w:rPr>
          <w:rFonts w:asciiTheme="majorHAnsi" w:eastAsiaTheme="majorHAnsi" w:hAnsiTheme="majorHAnsi"/>
          <w:sz w:val="22"/>
        </w:rPr>
        <w:t xml:space="preserve"> </w:t>
      </w:r>
      <w:r w:rsidR="008646AB">
        <w:rPr>
          <w:rFonts w:asciiTheme="majorHAnsi" w:eastAsiaTheme="majorHAnsi" w:hAnsiTheme="majorHAnsi"/>
          <w:sz w:val="22"/>
        </w:rPr>
        <w:t>ml DW</w:t>
      </w:r>
      <w:r w:rsidR="008646AB">
        <w:rPr>
          <w:rFonts w:asciiTheme="majorHAnsi" w:eastAsiaTheme="majorHAnsi" w:hAnsiTheme="majorHAnsi" w:hint="eastAsia"/>
          <w:sz w:val="22"/>
        </w:rPr>
        <w:t>.</w:t>
      </w:r>
      <w:r w:rsidR="008646AB">
        <w:rPr>
          <w:rFonts w:asciiTheme="majorHAnsi" w:eastAsiaTheme="majorHAnsi" w:hAnsiTheme="majorHAnsi"/>
          <w:sz w:val="22"/>
        </w:rPr>
        <w:t xml:space="preserve"> </w:t>
      </w:r>
      <w:r>
        <w:rPr>
          <w:rFonts w:asciiTheme="majorHAnsi" w:eastAsiaTheme="majorHAnsi" w:hAnsiTheme="majorHAnsi"/>
          <w:sz w:val="22"/>
        </w:rPr>
        <w:t xml:space="preserve">An </w:t>
      </w:r>
      <w:r>
        <w:rPr>
          <w:rFonts w:asciiTheme="majorHAnsi" w:eastAsiaTheme="majorHAnsi" w:hAnsiTheme="majorHAnsi"/>
          <w:sz w:val="22"/>
        </w:rPr>
        <w:lastRenderedPageBreak/>
        <w:t>adequate amount of</w:t>
      </w:r>
      <w:r w:rsidR="006206CE">
        <w:rPr>
          <w:rFonts w:asciiTheme="majorHAnsi" w:eastAsiaTheme="majorHAnsi" w:hAnsiTheme="majorHAnsi"/>
          <w:sz w:val="22"/>
        </w:rPr>
        <w:t xml:space="preserve"> the sender or</w:t>
      </w:r>
      <w:r>
        <w:rPr>
          <w:rFonts w:asciiTheme="majorHAnsi" w:eastAsiaTheme="majorHAnsi" w:hAnsiTheme="majorHAnsi"/>
          <w:sz w:val="22"/>
        </w:rPr>
        <w:t xml:space="preserve"> the receiver </w:t>
      </w:r>
      <w:r w:rsidR="006206CE">
        <w:rPr>
          <w:rFonts w:asciiTheme="majorHAnsi" w:eastAsiaTheme="majorHAnsi" w:hAnsiTheme="majorHAnsi"/>
          <w:sz w:val="22"/>
        </w:rPr>
        <w:t>cell</w:t>
      </w:r>
      <w:r>
        <w:rPr>
          <w:rFonts w:asciiTheme="majorHAnsi" w:eastAsiaTheme="majorHAnsi" w:hAnsiTheme="majorHAnsi"/>
          <w:sz w:val="22"/>
        </w:rPr>
        <w:t xml:space="preserve"> </w:t>
      </w:r>
      <w:r w:rsidR="006206CE">
        <w:rPr>
          <w:rFonts w:asciiTheme="majorHAnsi" w:eastAsiaTheme="majorHAnsi" w:hAnsiTheme="majorHAnsi"/>
          <w:sz w:val="22"/>
        </w:rPr>
        <w:t>was</w:t>
      </w:r>
      <w:r>
        <w:rPr>
          <w:rFonts w:asciiTheme="majorHAnsi" w:eastAsiaTheme="majorHAnsi" w:hAnsiTheme="majorHAnsi"/>
          <w:sz w:val="22"/>
        </w:rPr>
        <w:t xml:space="preserve"> taken from the freeze stock and mixed in an appropriate ratio, so that they could be </w:t>
      </w:r>
      <w:r w:rsidR="007A30B4">
        <w:rPr>
          <w:rFonts w:asciiTheme="majorHAnsi" w:eastAsiaTheme="majorHAnsi" w:hAnsiTheme="majorHAnsi"/>
          <w:sz w:val="22"/>
        </w:rPr>
        <w:t>added to the</w:t>
      </w:r>
      <w:r>
        <w:rPr>
          <w:rFonts w:asciiTheme="majorHAnsi" w:eastAsiaTheme="majorHAnsi" w:hAnsiTheme="majorHAnsi"/>
          <w:sz w:val="22"/>
        </w:rPr>
        <w:t xml:space="preserve"> 200</w:t>
      </w:r>
      <w:r w:rsidR="006206CE">
        <w:rPr>
          <w:rFonts w:asciiTheme="majorHAnsi" w:eastAsiaTheme="majorHAnsi" w:hAnsiTheme="majorHAnsi"/>
          <w:sz w:val="22"/>
        </w:rPr>
        <w:t xml:space="preserve"> </w:t>
      </w:r>
      <w:r>
        <w:rPr>
          <w:rFonts w:asciiTheme="majorHAnsi" w:eastAsiaTheme="majorHAnsi" w:hAnsiTheme="majorHAnsi"/>
          <w:sz w:val="22"/>
        </w:rPr>
        <w:t xml:space="preserve">ml sodium alginate solution </w:t>
      </w:r>
      <w:r w:rsidR="007A30B4">
        <w:rPr>
          <w:rFonts w:asciiTheme="majorHAnsi" w:eastAsiaTheme="majorHAnsi" w:hAnsiTheme="majorHAnsi"/>
          <w:sz w:val="22"/>
        </w:rPr>
        <w:t xml:space="preserve">until </w:t>
      </w:r>
      <w:r w:rsidR="006206CE">
        <w:rPr>
          <w:rFonts w:asciiTheme="majorHAnsi" w:eastAsiaTheme="majorHAnsi" w:hAnsiTheme="majorHAnsi"/>
          <w:sz w:val="22"/>
        </w:rPr>
        <w:t xml:space="preserve">the OD600 reached </w:t>
      </w:r>
      <w:r w:rsidR="007A30B4">
        <w:rPr>
          <w:rFonts w:asciiTheme="majorHAnsi" w:eastAsiaTheme="majorHAnsi" w:hAnsiTheme="majorHAnsi"/>
          <w:sz w:val="22"/>
        </w:rPr>
        <w:t xml:space="preserve">approx. </w:t>
      </w:r>
      <w:r w:rsidR="006206CE">
        <w:rPr>
          <w:rFonts w:asciiTheme="majorHAnsi" w:eastAsiaTheme="majorHAnsi" w:hAnsiTheme="majorHAnsi"/>
          <w:sz w:val="22"/>
        </w:rPr>
        <w:t>2</w:t>
      </w:r>
      <w:r>
        <w:rPr>
          <w:rFonts w:asciiTheme="majorHAnsi" w:eastAsiaTheme="majorHAnsi" w:hAnsiTheme="majorHAnsi"/>
          <w:sz w:val="22"/>
        </w:rPr>
        <w:t>. A pump was connected to a tube of approx.</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2</w:t>
      </w:r>
      <w:r w:rsidR="006206CE">
        <w:rPr>
          <w:rFonts w:asciiTheme="majorHAnsi" w:eastAsiaTheme="majorHAnsi" w:hAnsiTheme="majorHAnsi"/>
          <w:sz w:val="22"/>
        </w:rPr>
        <w:t xml:space="preserve"> </w:t>
      </w:r>
      <w:r w:rsidR="004A61CE">
        <w:rPr>
          <w:rFonts w:asciiTheme="majorHAnsi" w:eastAsiaTheme="majorHAnsi" w:hAnsiTheme="majorHAnsi"/>
          <w:sz w:val="22"/>
        </w:rPr>
        <w:t>mm</w:t>
      </w:r>
      <w:r>
        <w:rPr>
          <w:rFonts w:asciiTheme="majorHAnsi" w:eastAsiaTheme="majorHAnsi" w:hAnsiTheme="majorHAnsi"/>
          <w:sz w:val="22"/>
        </w:rPr>
        <w:t xml:space="preserve"> diameter, through which the alginate solution </w:t>
      </w:r>
      <w:r w:rsidR="007A30B4">
        <w:rPr>
          <w:rFonts w:asciiTheme="majorHAnsi" w:eastAsiaTheme="majorHAnsi" w:hAnsiTheme="majorHAnsi"/>
          <w:sz w:val="22"/>
        </w:rPr>
        <w:t>containing</w:t>
      </w:r>
      <w:r>
        <w:rPr>
          <w:rFonts w:asciiTheme="majorHAnsi" w:eastAsiaTheme="majorHAnsi" w:hAnsiTheme="majorHAnsi"/>
          <w:sz w:val="22"/>
        </w:rPr>
        <w:t xml:space="preserve"> the cells was dropped onto 100</w:t>
      </w:r>
      <w:r w:rsidR="006206CE">
        <w:rPr>
          <w:rFonts w:asciiTheme="majorHAnsi" w:eastAsiaTheme="majorHAnsi" w:hAnsiTheme="majorHAnsi"/>
          <w:sz w:val="22"/>
        </w:rPr>
        <w:t xml:space="preserve"> </w:t>
      </w:r>
      <w:r>
        <w:rPr>
          <w:rFonts w:asciiTheme="majorHAnsi" w:eastAsiaTheme="majorHAnsi" w:hAnsiTheme="majorHAnsi"/>
          <w:sz w:val="22"/>
        </w:rPr>
        <w:t>ml</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calcium chloride</w:t>
      </w:r>
      <w:r>
        <w:rPr>
          <w:rFonts w:asciiTheme="majorHAnsi" w:eastAsiaTheme="majorHAnsi" w:hAnsiTheme="majorHAnsi"/>
          <w:sz w:val="22"/>
        </w:rPr>
        <w:t xml:space="preserve"> solution, to create the alginate bead of approx. 2</w:t>
      </w:r>
      <w:r w:rsidR="006206CE">
        <w:rPr>
          <w:rFonts w:asciiTheme="majorHAnsi" w:eastAsiaTheme="majorHAnsi" w:hAnsiTheme="majorHAnsi"/>
          <w:sz w:val="22"/>
        </w:rPr>
        <w:t xml:space="preserve"> </w:t>
      </w:r>
      <w:r>
        <w:rPr>
          <w:rFonts w:asciiTheme="majorHAnsi" w:eastAsiaTheme="majorHAnsi" w:hAnsiTheme="majorHAnsi"/>
          <w:sz w:val="22"/>
        </w:rPr>
        <w:t>mm diameter</w:t>
      </w:r>
      <w:r w:rsidR="00694FD8">
        <w:rPr>
          <w:rFonts w:asciiTheme="majorHAnsi" w:eastAsiaTheme="majorHAnsi" w:hAnsiTheme="majorHAnsi" w:hint="eastAsia"/>
          <w:sz w:val="22"/>
        </w:rPr>
        <w:t>.</w:t>
      </w:r>
      <w:r w:rsidR="00694FD8">
        <w:rPr>
          <w:rFonts w:asciiTheme="majorHAnsi" w:eastAsiaTheme="majorHAnsi" w:hAnsiTheme="majorHAnsi"/>
          <w:sz w:val="22"/>
        </w:rPr>
        <w:t xml:space="preserve"> </w:t>
      </w:r>
      <w:r>
        <w:rPr>
          <w:rFonts w:asciiTheme="majorHAnsi" w:eastAsiaTheme="majorHAnsi" w:hAnsiTheme="majorHAnsi"/>
          <w:sz w:val="22"/>
        </w:rPr>
        <w:t xml:space="preserve">The </w:t>
      </w:r>
      <w:r w:rsidR="00D55B8E">
        <w:rPr>
          <w:rFonts w:asciiTheme="majorHAnsi" w:eastAsiaTheme="majorHAnsi" w:hAnsiTheme="majorHAnsi" w:hint="eastAsia"/>
          <w:sz w:val="22"/>
        </w:rPr>
        <w:t>bead</w:t>
      </w:r>
      <w:r>
        <w:rPr>
          <w:rFonts w:asciiTheme="majorHAnsi" w:eastAsiaTheme="majorHAnsi" w:hAnsiTheme="majorHAnsi"/>
          <w:sz w:val="22"/>
        </w:rPr>
        <w:t xml:space="preserve"> was left to stand in </w:t>
      </w:r>
      <w:r w:rsidR="00694FD8">
        <w:rPr>
          <w:rFonts w:asciiTheme="majorHAnsi" w:eastAsiaTheme="majorHAnsi" w:hAnsiTheme="majorHAnsi"/>
          <w:sz w:val="22"/>
        </w:rPr>
        <w:t>CaCl</w:t>
      </w:r>
      <w:r w:rsidR="00694FD8" w:rsidRPr="00784524">
        <w:rPr>
          <w:rFonts w:asciiTheme="majorHAnsi" w:eastAsiaTheme="majorHAnsi" w:hAnsiTheme="majorHAnsi"/>
          <w:sz w:val="22"/>
          <w:vertAlign w:val="subscript"/>
        </w:rPr>
        <w:t>2</w:t>
      </w:r>
      <w:r>
        <w:rPr>
          <w:rFonts w:asciiTheme="majorHAnsi" w:eastAsiaTheme="majorHAnsi" w:hAnsiTheme="majorHAnsi"/>
          <w:sz w:val="22"/>
        </w:rPr>
        <w:t xml:space="preserve"> solution for approx. 30 min</w:t>
      </w:r>
      <w:r w:rsidR="006206CE">
        <w:rPr>
          <w:rFonts w:asciiTheme="majorHAnsi" w:eastAsiaTheme="majorHAnsi" w:hAnsiTheme="majorHAnsi"/>
          <w:sz w:val="22"/>
        </w:rPr>
        <w:t>utes</w:t>
      </w:r>
      <w:r>
        <w:rPr>
          <w:rFonts w:asciiTheme="majorHAnsi" w:eastAsiaTheme="majorHAnsi" w:hAnsiTheme="majorHAnsi"/>
          <w:sz w:val="22"/>
        </w:rPr>
        <w:t xml:space="preserve"> for stabilization, and the </w:t>
      </w:r>
      <w:r w:rsidR="00A834A0">
        <w:rPr>
          <w:rFonts w:asciiTheme="majorHAnsi" w:eastAsiaTheme="majorHAnsi" w:hAnsiTheme="majorHAnsi"/>
          <w:sz w:val="22"/>
        </w:rPr>
        <w:t>CaCl</w:t>
      </w:r>
      <w:r w:rsidR="00A834A0" w:rsidRPr="00784524">
        <w:rPr>
          <w:rFonts w:asciiTheme="majorHAnsi" w:eastAsiaTheme="majorHAnsi" w:hAnsiTheme="majorHAnsi"/>
          <w:sz w:val="22"/>
          <w:vertAlign w:val="subscript"/>
        </w:rPr>
        <w:t>2</w:t>
      </w:r>
      <w:r w:rsidR="007A30B4">
        <w:rPr>
          <w:rFonts w:asciiTheme="majorHAnsi" w:eastAsiaTheme="majorHAnsi" w:hAnsiTheme="majorHAnsi"/>
          <w:sz w:val="22"/>
        </w:rPr>
        <w:t xml:space="preserve"> </w:t>
      </w:r>
      <w:r w:rsidR="007A30B4" w:rsidRPr="008A21AE">
        <w:rPr>
          <w:rFonts w:asciiTheme="majorHAnsi" w:eastAsiaTheme="majorHAnsi" w:hAnsiTheme="majorHAnsi"/>
          <w:sz w:val="22"/>
        </w:rPr>
        <w:t xml:space="preserve">was removed by </w:t>
      </w:r>
      <w:r w:rsidRPr="008A21AE">
        <w:rPr>
          <w:rFonts w:asciiTheme="majorHAnsi" w:eastAsiaTheme="majorHAnsi" w:hAnsiTheme="majorHAnsi"/>
          <w:sz w:val="22"/>
        </w:rPr>
        <w:t>PBS washing</w:t>
      </w:r>
      <w:r w:rsidR="00A834A0" w:rsidRPr="008A21AE">
        <w:rPr>
          <w:rFonts w:asciiTheme="majorHAnsi" w:eastAsiaTheme="majorHAnsi" w:hAnsiTheme="majorHAnsi" w:hint="eastAsia"/>
          <w:sz w:val="22"/>
        </w:rPr>
        <w:t>.</w:t>
      </w:r>
      <w:r w:rsidR="00A834A0" w:rsidRPr="008A21AE">
        <w:rPr>
          <w:rFonts w:asciiTheme="majorHAnsi" w:eastAsiaTheme="majorHAnsi" w:hAnsiTheme="majorHAnsi"/>
          <w:sz w:val="22"/>
        </w:rPr>
        <w:t xml:space="preserve"> </w:t>
      </w:r>
      <w:r w:rsidR="00A834A0" w:rsidRPr="008A21AE">
        <w:rPr>
          <w:rFonts w:asciiTheme="majorHAnsi" w:eastAsiaTheme="majorHAnsi" w:hAnsiTheme="majorHAnsi" w:hint="eastAsia"/>
          <w:sz w:val="22"/>
        </w:rPr>
        <w:t xml:space="preserve">  </w:t>
      </w:r>
    </w:p>
    <w:p w:rsidR="00495764" w:rsidRPr="008A21AE" w:rsidRDefault="00495764" w:rsidP="002265CC">
      <w:pPr>
        <w:spacing w:line="276" w:lineRule="auto"/>
        <w:rPr>
          <w:rFonts w:asciiTheme="majorHAnsi" w:eastAsiaTheme="majorHAnsi" w:hAnsiTheme="majorHAnsi"/>
          <w:sz w:val="22"/>
        </w:rPr>
      </w:pPr>
    </w:p>
    <w:p w:rsidR="00495764" w:rsidRPr="008A21AE" w:rsidRDefault="00203A37" w:rsidP="00714C14">
      <w:pPr>
        <w:spacing w:line="276" w:lineRule="auto"/>
        <w:rPr>
          <w:rFonts w:asciiTheme="majorHAnsi" w:eastAsiaTheme="majorHAnsi" w:hAnsiTheme="majorHAnsi"/>
          <w:b/>
          <w:sz w:val="22"/>
        </w:rPr>
      </w:pPr>
      <w:r w:rsidRPr="008A21AE">
        <w:rPr>
          <w:rFonts w:asciiTheme="majorHAnsi" w:eastAsiaTheme="majorHAnsi" w:hAnsiTheme="majorHAnsi" w:hint="eastAsia"/>
          <w:b/>
          <w:sz w:val="22"/>
        </w:rPr>
        <w:t xml:space="preserve">Remote </w:t>
      </w:r>
      <w:r w:rsidRPr="008A21AE">
        <w:rPr>
          <w:rFonts w:asciiTheme="majorHAnsi" w:eastAsiaTheme="majorHAnsi" w:hAnsiTheme="majorHAnsi"/>
          <w:b/>
          <w:sz w:val="22"/>
        </w:rPr>
        <w:t xml:space="preserve">fluorescence </w:t>
      </w:r>
      <w:r w:rsidRPr="008A21AE">
        <w:rPr>
          <w:rFonts w:asciiTheme="majorHAnsi" w:eastAsiaTheme="majorHAnsi" w:hAnsiTheme="majorHAnsi" w:hint="eastAsia"/>
          <w:b/>
          <w:sz w:val="22"/>
        </w:rPr>
        <w:t xml:space="preserve">detection device </w:t>
      </w:r>
    </w:p>
    <w:p w:rsidR="00510226" w:rsidRDefault="00F6413C" w:rsidP="00714C14">
      <w:pPr>
        <w:spacing w:line="276" w:lineRule="auto"/>
        <w:rPr>
          <w:ins w:id="6" w:author="만든 이"/>
          <w:rFonts w:asciiTheme="majorHAnsi" w:eastAsiaTheme="majorHAnsi" w:hAnsiTheme="majorHAnsi"/>
          <w:sz w:val="22"/>
        </w:rPr>
      </w:pPr>
      <w:r w:rsidRPr="008A21AE">
        <w:rPr>
          <w:rFonts w:asciiTheme="majorHAnsi" w:eastAsiaTheme="majorHAnsi" w:hAnsiTheme="majorHAnsi"/>
          <w:sz w:val="22"/>
        </w:rPr>
        <w:t>For the frame design required by the device</w:t>
      </w:r>
      <w:r w:rsidR="008209FD" w:rsidRPr="008A21AE">
        <w:rPr>
          <w:rFonts w:asciiTheme="majorHAnsi" w:eastAsiaTheme="majorHAnsi" w:hAnsiTheme="majorHAnsi" w:hint="eastAsia"/>
          <w:sz w:val="22"/>
        </w:rPr>
        <w:t xml:space="preserve"> </w:t>
      </w:r>
      <w:r w:rsidR="008209FD" w:rsidRPr="008A21AE">
        <w:rPr>
          <w:rFonts w:asciiTheme="majorHAnsi" w:eastAsiaTheme="majorHAnsi" w:hAnsiTheme="majorHAnsi"/>
          <w:sz w:val="22"/>
        </w:rPr>
        <w:t>housing</w:t>
      </w:r>
      <w:r w:rsidRPr="008A21AE">
        <w:rPr>
          <w:rFonts w:asciiTheme="majorHAnsi" w:eastAsiaTheme="majorHAnsi" w:hAnsiTheme="majorHAnsi"/>
          <w:sz w:val="22"/>
        </w:rPr>
        <w:t>, Fusion 360 software of</w:t>
      </w:r>
      <w:r w:rsidR="008209FD" w:rsidRPr="008A21AE">
        <w:rPr>
          <w:rFonts w:asciiTheme="majorHAnsi" w:eastAsiaTheme="majorHAnsi" w:hAnsiTheme="majorHAnsi"/>
          <w:sz w:val="22"/>
        </w:rPr>
        <w:t xml:space="preserve"> Autodesk</w:t>
      </w:r>
      <w:r w:rsidRPr="008A21AE">
        <w:rPr>
          <w:rFonts w:asciiTheme="majorHAnsi" w:eastAsiaTheme="majorHAnsi" w:hAnsiTheme="majorHAnsi"/>
          <w:sz w:val="22"/>
        </w:rPr>
        <w:t xml:space="preserve"> was used</w:t>
      </w:r>
      <w:r w:rsidR="008209FD" w:rsidRPr="008A21AE">
        <w:rPr>
          <w:rFonts w:asciiTheme="majorHAnsi" w:eastAsiaTheme="majorHAnsi" w:hAnsiTheme="majorHAnsi"/>
          <w:sz w:val="22"/>
        </w:rPr>
        <w:t>.</w:t>
      </w:r>
      <w:r w:rsidR="00370F42" w:rsidRPr="008A21AE">
        <w:rPr>
          <w:rFonts w:asciiTheme="majorHAnsi" w:eastAsiaTheme="majorHAnsi" w:hAnsiTheme="majorHAnsi"/>
          <w:sz w:val="22"/>
        </w:rPr>
        <w:t xml:space="preserve"> </w:t>
      </w:r>
      <w:r w:rsidRPr="008A21AE">
        <w:rPr>
          <w:rFonts w:asciiTheme="majorHAnsi" w:eastAsiaTheme="majorHAnsi" w:hAnsiTheme="majorHAnsi"/>
          <w:sz w:val="22"/>
        </w:rPr>
        <w:t>The design comprised 64 components, and f</w:t>
      </w:r>
      <w:r w:rsidR="00593DFC">
        <w:rPr>
          <w:rFonts w:asciiTheme="majorHAnsi" w:eastAsiaTheme="majorHAnsi" w:hAnsiTheme="majorHAnsi"/>
          <w:sz w:val="22"/>
        </w:rPr>
        <w:t xml:space="preserve">or printing each component, </w:t>
      </w:r>
      <w:r w:rsidRPr="008A21AE">
        <w:rPr>
          <w:rFonts w:asciiTheme="majorHAnsi" w:eastAsiaTheme="majorHAnsi" w:hAnsiTheme="majorHAnsi"/>
          <w:sz w:val="22"/>
        </w:rPr>
        <w:t>3D printer (Ultimaker2+</w:t>
      </w:r>
      <w:r w:rsidRPr="008A21AE">
        <w:rPr>
          <w:rFonts w:asciiTheme="majorHAnsi" w:eastAsiaTheme="majorHAnsi" w:hAnsiTheme="majorHAnsi"/>
          <w:sz w:val="22"/>
          <w:vertAlign w:val="superscript"/>
        </w:rPr>
        <w:t>TM</w:t>
      </w:r>
      <w:r w:rsidRPr="008A21AE">
        <w:rPr>
          <w:rFonts w:asciiTheme="majorHAnsi" w:eastAsiaTheme="majorHAnsi" w:hAnsiTheme="majorHAnsi"/>
          <w:sz w:val="22"/>
        </w:rPr>
        <w:t xml:space="preserve">) with </w:t>
      </w:r>
      <w:r w:rsidR="00370F42" w:rsidRPr="008A21AE">
        <w:rPr>
          <w:rFonts w:asciiTheme="majorHAnsi" w:eastAsiaTheme="majorHAnsi" w:hAnsiTheme="majorHAnsi"/>
          <w:sz w:val="22"/>
        </w:rPr>
        <w:t>Fused</w:t>
      </w:r>
      <w:r w:rsidR="00370F42">
        <w:rPr>
          <w:rFonts w:asciiTheme="majorHAnsi" w:eastAsiaTheme="majorHAnsi" w:hAnsiTheme="majorHAnsi"/>
          <w:sz w:val="22"/>
        </w:rPr>
        <w:t xml:space="preserve"> Filament Fabrication </w:t>
      </w:r>
      <w:r>
        <w:rPr>
          <w:rFonts w:asciiTheme="majorHAnsi" w:eastAsiaTheme="majorHAnsi" w:hAnsiTheme="majorHAnsi"/>
          <w:sz w:val="22"/>
        </w:rPr>
        <w:t>technique was used. P</w:t>
      </w:r>
      <w:r w:rsidR="009C40E1">
        <w:rPr>
          <w:rFonts w:asciiTheme="majorHAnsi" w:eastAsiaTheme="majorHAnsi" w:hAnsiTheme="majorHAnsi" w:hint="eastAsia"/>
          <w:sz w:val="22"/>
        </w:rPr>
        <w:t>oly</w:t>
      </w:r>
      <w:r w:rsidR="009C40E1">
        <w:rPr>
          <w:rFonts w:asciiTheme="majorHAnsi" w:eastAsiaTheme="majorHAnsi" w:hAnsiTheme="majorHAnsi"/>
          <w:sz w:val="22"/>
        </w:rPr>
        <w:t>lactic acid (PLA)</w:t>
      </w:r>
      <w:r>
        <w:rPr>
          <w:rFonts w:asciiTheme="majorHAnsi" w:eastAsiaTheme="majorHAnsi" w:hAnsiTheme="majorHAnsi"/>
          <w:sz w:val="22"/>
        </w:rPr>
        <w:t xml:space="preserve"> was the base material</w:t>
      </w:r>
      <w:r w:rsidR="009C40E1">
        <w:rPr>
          <w:rFonts w:asciiTheme="majorHAnsi" w:eastAsiaTheme="majorHAnsi" w:hAnsiTheme="majorHAnsi" w:hint="eastAsia"/>
          <w:sz w:val="22"/>
        </w:rPr>
        <w:t>.</w:t>
      </w:r>
      <w:r w:rsidR="009C40E1">
        <w:rPr>
          <w:rFonts w:asciiTheme="majorHAnsi" w:eastAsiaTheme="majorHAnsi" w:hAnsiTheme="majorHAnsi"/>
          <w:sz w:val="22"/>
        </w:rPr>
        <w:t xml:space="preserve"> </w:t>
      </w:r>
    </w:p>
    <w:p w:rsidR="008209FD" w:rsidRDefault="00593DFC" w:rsidP="00714C14">
      <w:pPr>
        <w:spacing w:line="276" w:lineRule="auto"/>
        <w:rPr>
          <w:rFonts w:asciiTheme="majorHAnsi" w:eastAsiaTheme="majorHAnsi" w:hAnsiTheme="majorHAnsi"/>
          <w:sz w:val="22"/>
        </w:rPr>
      </w:pPr>
      <w:r>
        <w:rPr>
          <w:rFonts w:asciiTheme="majorHAnsi" w:eastAsiaTheme="majorHAnsi" w:hAnsiTheme="majorHAnsi"/>
          <w:sz w:val="22"/>
        </w:rPr>
        <w:t xml:space="preserve">For operating the device, two </w:t>
      </w:r>
      <w:r w:rsidR="00F6413C">
        <w:rPr>
          <w:rFonts w:asciiTheme="majorHAnsi" w:eastAsiaTheme="majorHAnsi" w:hAnsiTheme="majorHAnsi"/>
          <w:sz w:val="22"/>
        </w:rPr>
        <w:t>42 steps two-phase four-wire step motors (</w:t>
      </w:r>
      <w:del w:id="7" w:author="만든 이">
        <w:r w:rsidR="0048468A" w:rsidDel="00510226">
          <w:rPr>
            <w:rFonts w:asciiTheme="majorHAnsi" w:eastAsiaTheme="majorHAnsi" w:hAnsiTheme="majorHAnsi"/>
            <w:sz w:val="22"/>
          </w:rPr>
          <w:delText>1.6</w:delText>
        </w:r>
      </w:del>
      <w:ins w:id="8" w:author="만든 이">
        <w:r w:rsidR="00510226">
          <w:rPr>
            <w:rFonts w:asciiTheme="majorHAnsi" w:eastAsiaTheme="majorHAnsi" w:hAnsiTheme="majorHAnsi"/>
            <w:sz w:val="22"/>
          </w:rPr>
          <w:t>5.5</w:t>
        </w:r>
      </w:ins>
      <w:r w:rsidR="0048468A">
        <w:rPr>
          <w:rFonts w:asciiTheme="majorHAnsi" w:eastAsiaTheme="majorHAnsi" w:hAnsiTheme="majorHAnsi"/>
          <w:sz w:val="22"/>
        </w:rPr>
        <w:t xml:space="preserve">kg/cm </w:t>
      </w:r>
      <w:r w:rsidR="001A4E02">
        <w:rPr>
          <w:rFonts w:asciiTheme="majorHAnsi" w:eastAsiaTheme="majorHAnsi" w:hAnsiTheme="majorHAnsi"/>
          <w:sz w:val="22"/>
        </w:rPr>
        <w:t>torque</w:t>
      </w:r>
      <w:r w:rsidR="0048468A">
        <w:rPr>
          <w:rFonts w:asciiTheme="majorHAnsi" w:eastAsiaTheme="majorHAnsi" w:hAnsiTheme="majorHAnsi"/>
          <w:sz w:val="22"/>
        </w:rPr>
        <w:t>, 1.8</w:t>
      </w:r>
      <w:r w:rsidR="0048468A">
        <w:rPr>
          <w:rFonts w:asciiTheme="majorHAnsi" w:eastAsiaTheme="majorHAnsi" w:hAnsiTheme="majorHAnsi" w:hint="eastAsia"/>
          <w:sz w:val="22"/>
        </w:rPr>
        <w:t>degree/</w:t>
      </w:r>
      <w:r w:rsidR="0048468A">
        <w:rPr>
          <w:rFonts w:asciiTheme="majorHAnsi" w:eastAsiaTheme="majorHAnsi" w:hAnsiTheme="majorHAnsi"/>
          <w:sz w:val="22"/>
        </w:rPr>
        <w:t>step</w:t>
      </w:r>
      <w:r w:rsidR="00D47739">
        <w:rPr>
          <w:rFonts w:asciiTheme="majorHAnsi" w:eastAsiaTheme="majorHAnsi" w:hAnsiTheme="majorHAnsi"/>
          <w:sz w:val="22"/>
        </w:rPr>
        <w:t xml:space="preserve">, </w:t>
      </w:r>
      <w:del w:id="9" w:author="만든 이">
        <w:r w:rsidR="00A45FAD" w:rsidDel="00C34CBF">
          <w:rPr>
            <w:rFonts w:asciiTheme="majorHAnsi" w:eastAsiaTheme="majorHAnsi" w:hAnsiTheme="majorHAnsi"/>
            <w:sz w:val="22"/>
          </w:rPr>
          <w:delText>3</w:delText>
        </w:r>
      </w:del>
      <w:ins w:id="10" w:author="만든 이">
        <w:r w:rsidR="00C34CBF">
          <w:rPr>
            <w:rFonts w:asciiTheme="majorHAnsi" w:eastAsiaTheme="majorHAnsi" w:hAnsiTheme="majorHAnsi"/>
            <w:sz w:val="22"/>
          </w:rPr>
          <w:t>4</w:t>
        </w:r>
      </w:ins>
      <w:r w:rsidR="00A45FAD">
        <w:rPr>
          <w:rFonts w:asciiTheme="majorHAnsi" w:eastAsiaTheme="majorHAnsi" w:hAnsiTheme="majorHAnsi"/>
          <w:sz w:val="22"/>
        </w:rPr>
        <w:t xml:space="preserve">.2v, </w:t>
      </w:r>
      <w:del w:id="11" w:author="만든 이">
        <w:r w:rsidR="00A45FAD" w:rsidDel="00C34CBF">
          <w:rPr>
            <w:rFonts w:asciiTheme="majorHAnsi" w:eastAsiaTheme="majorHAnsi" w:hAnsiTheme="majorHAnsi"/>
            <w:sz w:val="22"/>
          </w:rPr>
          <w:delText>0.8</w:delText>
        </w:r>
      </w:del>
      <w:ins w:id="12" w:author="만든 이">
        <w:r w:rsidR="00C34CBF">
          <w:rPr>
            <w:rFonts w:asciiTheme="majorHAnsi" w:eastAsiaTheme="majorHAnsi" w:hAnsiTheme="majorHAnsi"/>
            <w:sz w:val="22"/>
          </w:rPr>
          <w:t>1.5</w:t>
        </w:r>
      </w:ins>
      <w:r w:rsidR="00A45FAD">
        <w:rPr>
          <w:rFonts w:asciiTheme="majorHAnsi" w:eastAsiaTheme="majorHAnsi" w:hAnsiTheme="majorHAnsi"/>
          <w:sz w:val="22"/>
        </w:rPr>
        <w:t xml:space="preserve">A, </w:t>
      </w:r>
      <w:ins w:id="13" w:author="만든 이">
        <w:r w:rsidR="00E94A3F">
          <w:rPr>
            <w:rFonts w:asciiTheme="majorHAnsi" w:eastAsiaTheme="majorHAnsi" w:hAnsiTheme="majorHAnsi"/>
            <w:sz w:val="22"/>
          </w:rPr>
          <w:t>42BYGH2637A-C, Coact Moter)</w:t>
        </w:r>
      </w:ins>
      <w:del w:id="14" w:author="만든 이">
        <w:r w:rsidR="00D47739" w:rsidDel="00E94A3F">
          <w:rPr>
            <w:rFonts w:asciiTheme="majorHAnsi" w:eastAsiaTheme="majorHAnsi" w:hAnsiTheme="majorHAnsi"/>
            <w:sz w:val="22"/>
          </w:rPr>
          <w:delText>17PM-J049-01WS, MenebeaJapan</w:delText>
        </w:r>
        <w:r w:rsidR="0048468A" w:rsidDel="00E94A3F">
          <w:rPr>
            <w:rFonts w:asciiTheme="majorHAnsi" w:eastAsiaTheme="majorHAnsi" w:hAnsiTheme="majorHAnsi"/>
            <w:sz w:val="22"/>
          </w:rPr>
          <w:delText>)</w:delText>
        </w:r>
      </w:del>
      <w:bookmarkStart w:id="15" w:name="_GoBack"/>
      <w:bookmarkEnd w:id="15"/>
      <w:r w:rsidR="0048468A">
        <w:rPr>
          <w:rFonts w:asciiTheme="majorHAnsi" w:eastAsiaTheme="majorHAnsi" w:hAnsiTheme="majorHAnsi" w:hint="eastAsia"/>
          <w:sz w:val="22"/>
        </w:rPr>
        <w:t xml:space="preserve"> </w:t>
      </w:r>
      <w:r w:rsidR="00F6413C">
        <w:rPr>
          <w:rFonts w:asciiTheme="majorHAnsi" w:eastAsiaTheme="majorHAnsi" w:hAnsiTheme="majorHAnsi"/>
          <w:sz w:val="22"/>
        </w:rPr>
        <w:t xml:space="preserve">were used, </w:t>
      </w:r>
      <w:r>
        <w:rPr>
          <w:rFonts w:asciiTheme="majorHAnsi" w:eastAsiaTheme="majorHAnsi" w:hAnsiTheme="majorHAnsi"/>
          <w:sz w:val="22"/>
        </w:rPr>
        <w:t xml:space="preserve">and </w:t>
      </w:r>
      <w:r w:rsidR="00F6413C">
        <w:rPr>
          <w:rFonts w:asciiTheme="majorHAnsi" w:eastAsiaTheme="majorHAnsi" w:hAnsiTheme="majorHAnsi"/>
          <w:sz w:val="22"/>
        </w:rPr>
        <w:t xml:space="preserve">the </w:t>
      </w:r>
      <w:r w:rsidR="00CF3AAB">
        <w:rPr>
          <w:rFonts w:asciiTheme="majorHAnsi" w:eastAsiaTheme="majorHAnsi" w:hAnsiTheme="majorHAnsi"/>
          <w:sz w:val="22"/>
        </w:rPr>
        <w:t>resolution</w:t>
      </w:r>
      <w:r w:rsidR="00F6413C">
        <w:rPr>
          <w:rFonts w:asciiTheme="majorHAnsi" w:eastAsiaTheme="majorHAnsi" w:hAnsiTheme="majorHAnsi"/>
          <w:sz w:val="22"/>
        </w:rPr>
        <w:t xml:space="preserve"> of the motor driver </w:t>
      </w:r>
      <w:r>
        <w:rPr>
          <w:rFonts w:asciiTheme="majorHAnsi" w:eastAsiaTheme="majorHAnsi" w:hAnsiTheme="majorHAnsi"/>
          <w:sz w:val="22"/>
        </w:rPr>
        <w:t xml:space="preserve">was set </w:t>
      </w:r>
      <w:r w:rsidR="00F6413C">
        <w:rPr>
          <w:rFonts w:asciiTheme="majorHAnsi" w:eastAsiaTheme="majorHAnsi" w:hAnsiTheme="majorHAnsi"/>
          <w:sz w:val="22"/>
        </w:rPr>
        <w:t xml:space="preserve">at </w:t>
      </w:r>
      <w:r w:rsidR="0048468A">
        <w:rPr>
          <w:rFonts w:asciiTheme="majorHAnsi" w:eastAsiaTheme="majorHAnsi" w:hAnsiTheme="majorHAnsi"/>
          <w:sz w:val="22"/>
        </w:rPr>
        <w:t>16</w:t>
      </w:r>
      <w:r w:rsidR="0048468A">
        <w:rPr>
          <w:rFonts w:asciiTheme="majorHAnsi" w:eastAsiaTheme="majorHAnsi" w:hAnsiTheme="majorHAnsi" w:hint="eastAsia"/>
          <w:sz w:val="22"/>
        </w:rPr>
        <w:t xml:space="preserve"> </w:t>
      </w:r>
      <w:r w:rsidR="0048468A">
        <w:rPr>
          <w:rFonts w:asciiTheme="majorHAnsi" w:eastAsiaTheme="majorHAnsi" w:hAnsiTheme="majorHAnsi"/>
          <w:sz w:val="22"/>
        </w:rPr>
        <w:t>(SBC-10</w:t>
      </w:r>
      <w:r w:rsidR="00FA5B8B">
        <w:rPr>
          <w:rFonts w:asciiTheme="majorHAnsi" w:eastAsiaTheme="majorHAnsi" w:hAnsiTheme="majorHAnsi"/>
          <w:sz w:val="22"/>
        </w:rPr>
        <w:t>, Moterbank</w:t>
      </w:r>
      <w:r w:rsidR="0048468A">
        <w:rPr>
          <w:rFonts w:asciiTheme="majorHAnsi" w:eastAsiaTheme="majorHAnsi" w:hAnsiTheme="majorHAnsi"/>
          <w:sz w:val="22"/>
        </w:rPr>
        <w:t>)</w:t>
      </w:r>
      <w:r w:rsidR="0048468A">
        <w:rPr>
          <w:rFonts w:asciiTheme="majorHAnsi" w:eastAsiaTheme="majorHAnsi" w:hAnsiTheme="majorHAnsi" w:hint="eastAsia"/>
          <w:sz w:val="22"/>
        </w:rPr>
        <w:t>.</w:t>
      </w:r>
      <w:r w:rsidR="0048468A">
        <w:rPr>
          <w:rFonts w:asciiTheme="majorHAnsi" w:eastAsiaTheme="majorHAnsi" w:hAnsiTheme="majorHAnsi"/>
          <w:sz w:val="22"/>
        </w:rPr>
        <w:t xml:space="preserve"> </w:t>
      </w:r>
      <w:r w:rsidR="00CF3AAB">
        <w:rPr>
          <w:rFonts w:asciiTheme="majorHAnsi" w:eastAsiaTheme="majorHAnsi" w:hAnsiTheme="majorHAnsi"/>
          <w:sz w:val="22"/>
        </w:rPr>
        <w:t xml:space="preserve">For </w:t>
      </w:r>
      <w:r w:rsidR="00F6413C">
        <w:rPr>
          <w:rFonts w:asciiTheme="majorHAnsi" w:eastAsiaTheme="majorHAnsi" w:hAnsiTheme="majorHAnsi"/>
          <w:sz w:val="22"/>
        </w:rPr>
        <w:t>fluorescence</w:t>
      </w:r>
      <w:r w:rsidR="00A043F3">
        <w:rPr>
          <w:rFonts w:asciiTheme="majorHAnsi" w:eastAsiaTheme="majorHAnsi" w:hAnsiTheme="majorHAnsi" w:hint="eastAsia"/>
          <w:sz w:val="22"/>
        </w:rPr>
        <w:t xml:space="preserve"> </w:t>
      </w:r>
      <w:r w:rsidR="00A043F3">
        <w:rPr>
          <w:rFonts w:asciiTheme="majorHAnsi" w:eastAsiaTheme="majorHAnsi" w:hAnsiTheme="majorHAnsi"/>
          <w:sz w:val="22"/>
        </w:rPr>
        <w:t>excitation</w:t>
      </w:r>
      <w:r w:rsidR="00F6413C">
        <w:rPr>
          <w:rFonts w:asciiTheme="majorHAnsi" w:eastAsiaTheme="majorHAnsi" w:hAnsiTheme="majorHAnsi"/>
          <w:sz w:val="22"/>
        </w:rPr>
        <w:t>, a green laser module of</w:t>
      </w:r>
      <w:r w:rsidR="00FC0250">
        <w:rPr>
          <w:rFonts w:asciiTheme="majorHAnsi" w:eastAsiaTheme="majorHAnsi" w:hAnsiTheme="majorHAnsi" w:hint="eastAsia"/>
          <w:sz w:val="22"/>
        </w:rPr>
        <w:t xml:space="preserve"> </w:t>
      </w:r>
      <w:r w:rsidR="00A043F3">
        <w:rPr>
          <w:rFonts w:asciiTheme="majorHAnsi" w:eastAsiaTheme="majorHAnsi" w:hAnsiTheme="majorHAnsi" w:hint="eastAsia"/>
          <w:sz w:val="22"/>
        </w:rPr>
        <w:t>532 nm wavelength</w:t>
      </w:r>
      <w:r w:rsidR="00CF3AAB">
        <w:rPr>
          <w:rFonts w:asciiTheme="majorHAnsi" w:eastAsiaTheme="majorHAnsi" w:hAnsiTheme="majorHAnsi"/>
          <w:sz w:val="22"/>
        </w:rPr>
        <w:t xml:space="preserve"> was used, and</w:t>
      </w:r>
      <w:r w:rsidR="00F6413C">
        <w:rPr>
          <w:rFonts w:asciiTheme="majorHAnsi" w:eastAsiaTheme="majorHAnsi" w:hAnsiTheme="majorHAnsi"/>
          <w:sz w:val="22"/>
        </w:rPr>
        <w:t xml:space="preserve"> Arduino (</w:t>
      </w:r>
      <w:r w:rsidR="00F6413C" w:rsidRPr="00FC0250">
        <w:rPr>
          <w:rFonts w:asciiTheme="majorHAnsi" w:eastAsiaTheme="majorHAnsi" w:hAnsiTheme="majorHAnsi"/>
          <w:sz w:val="22"/>
        </w:rPr>
        <w:t>Intel® Edison kit for Arduino</w:t>
      </w:r>
      <w:r w:rsidR="00F6413C">
        <w:rPr>
          <w:rFonts w:asciiTheme="majorHAnsi" w:eastAsiaTheme="majorHAnsi" w:hAnsiTheme="majorHAnsi"/>
          <w:sz w:val="22"/>
        </w:rPr>
        <w:t>) was used for controlling the driver and the two step motors. The device control code was developed u</w:t>
      </w:r>
      <w:r w:rsidR="00CF3AAB">
        <w:rPr>
          <w:rFonts w:asciiTheme="majorHAnsi" w:eastAsiaTheme="majorHAnsi" w:hAnsiTheme="majorHAnsi"/>
          <w:sz w:val="22"/>
        </w:rPr>
        <w:t xml:space="preserve">sing </w:t>
      </w:r>
      <w:r w:rsidR="004162F5">
        <w:rPr>
          <w:rFonts w:asciiTheme="majorHAnsi" w:eastAsiaTheme="majorHAnsi" w:hAnsiTheme="majorHAnsi"/>
          <w:sz w:val="22"/>
        </w:rPr>
        <w:t>O</w:t>
      </w:r>
      <w:r w:rsidR="004162F5">
        <w:rPr>
          <w:rFonts w:asciiTheme="majorHAnsi" w:eastAsiaTheme="majorHAnsi" w:hAnsiTheme="majorHAnsi" w:hint="eastAsia"/>
          <w:sz w:val="22"/>
        </w:rPr>
        <w:t>pen-source Arduino Software (IDE)</w:t>
      </w:r>
      <w:r w:rsidR="00F6413C">
        <w:rPr>
          <w:rFonts w:asciiTheme="majorHAnsi" w:eastAsiaTheme="majorHAnsi" w:hAnsiTheme="majorHAnsi"/>
          <w:sz w:val="22"/>
        </w:rPr>
        <w:t xml:space="preserve"> (refer to the su</w:t>
      </w:r>
      <w:r w:rsidR="00CF3AAB">
        <w:rPr>
          <w:rFonts w:asciiTheme="majorHAnsi" w:eastAsiaTheme="majorHAnsi" w:hAnsiTheme="majorHAnsi"/>
          <w:sz w:val="22"/>
        </w:rPr>
        <w:t xml:space="preserve">pplementary information for </w:t>
      </w:r>
      <w:r w:rsidR="00F6413C">
        <w:rPr>
          <w:rFonts w:asciiTheme="majorHAnsi" w:eastAsiaTheme="majorHAnsi" w:hAnsiTheme="majorHAnsi"/>
          <w:sz w:val="22"/>
        </w:rPr>
        <w:t>details regarding the code)</w:t>
      </w:r>
      <w:r w:rsidR="004162F5">
        <w:rPr>
          <w:rFonts w:asciiTheme="majorHAnsi" w:eastAsiaTheme="majorHAnsi" w:hAnsiTheme="majorHAnsi" w:hint="eastAsia"/>
          <w:sz w:val="22"/>
        </w:rPr>
        <w:t>.</w:t>
      </w:r>
      <w:r w:rsidR="004162F5">
        <w:rPr>
          <w:rFonts w:asciiTheme="majorHAnsi" w:eastAsiaTheme="majorHAnsi" w:hAnsiTheme="majorHAnsi"/>
          <w:sz w:val="22"/>
        </w:rPr>
        <w:t xml:space="preserve"> </w:t>
      </w:r>
      <w:r w:rsidR="00F6413C">
        <w:rPr>
          <w:rFonts w:asciiTheme="majorHAnsi" w:eastAsiaTheme="majorHAnsi" w:hAnsiTheme="majorHAnsi"/>
          <w:sz w:val="22"/>
        </w:rPr>
        <w:t xml:space="preserve">The smart phone used to capture the images was </w:t>
      </w:r>
      <w:r w:rsidR="00EE349D">
        <w:rPr>
          <w:rFonts w:asciiTheme="majorHAnsi" w:eastAsiaTheme="majorHAnsi" w:hAnsiTheme="majorHAnsi"/>
          <w:sz w:val="22"/>
        </w:rPr>
        <w:t>Samsung Note</w:t>
      </w:r>
      <w:r w:rsidR="00F6413C">
        <w:rPr>
          <w:rFonts w:asciiTheme="majorHAnsi" w:eastAsiaTheme="majorHAnsi" w:hAnsiTheme="majorHAnsi"/>
          <w:sz w:val="22"/>
        </w:rPr>
        <w:t xml:space="preserve"> </w:t>
      </w:r>
      <w:r w:rsidR="00EE349D">
        <w:rPr>
          <w:rFonts w:asciiTheme="majorHAnsi" w:eastAsiaTheme="majorHAnsi" w:hAnsiTheme="majorHAnsi"/>
          <w:sz w:val="22"/>
        </w:rPr>
        <w:t>5</w:t>
      </w:r>
      <w:r w:rsidR="00F6413C">
        <w:rPr>
          <w:rFonts w:asciiTheme="majorHAnsi" w:eastAsiaTheme="majorHAnsi" w:hAnsiTheme="majorHAnsi"/>
          <w:sz w:val="22"/>
        </w:rPr>
        <w:t>, and the software was</w:t>
      </w:r>
      <w:r w:rsidR="00CF3AAB">
        <w:rPr>
          <w:rFonts w:asciiTheme="majorHAnsi" w:eastAsiaTheme="majorHAnsi" w:hAnsiTheme="majorHAnsi"/>
          <w:sz w:val="22"/>
        </w:rPr>
        <w:t xml:space="preserve"> </w:t>
      </w:r>
      <w:r w:rsidR="00006E9B">
        <w:rPr>
          <w:rFonts w:asciiTheme="majorHAnsi" w:eastAsiaTheme="majorHAnsi" w:hAnsiTheme="majorHAnsi"/>
          <w:sz w:val="22"/>
        </w:rPr>
        <w:t xml:space="preserve">SelfiShop Camera </w:t>
      </w:r>
      <w:r w:rsidR="00F6413C">
        <w:rPr>
          <w:rFonts w:asciiTheme="majorHAnsi" w:eastAsiaTheme="majorHAnsi" w:hAnsiTheme="majorHAnsi" w:hint="eastAsia"/>
          <w:sz w:val="22"/>
        </w:rPr>
        <w:t>application</w:t>
      </w:r>
      <w:r w:rsidR="00F6413C">
        <w:rPr>
          <w:rFonts w:asciiTheme="majorHAnsi" w:eastAsiaTheme="majorHAnsi" w:hAnsiTheme="majorHAnsi"/>
          <w:sz w:val="22"/>
        </w:rPr>
        <w:t xml:space="preserve"> that could transmit the signals from Arduino </w:t>
      </w:r>
      <w:r w:rsidR="00CF3AAB">
        <w:rPr>
          <w:rFonts w:asciiTheme="majorHAnsi" w:eastAsiaTheme="majorHAnsi" w:hAnsiTheme="majorHAnsi"/>
          <w:sz w:val="22"/>
        </w:rPr>
        <w:t>by</w:t>
      </w:r>
      <w:r w:rsidR="00006E9B">
        <w:rPr>
          <w:rFonts w:asciiTheme="majorHAnsi" w:eastAsiaTheme="majorHAnsi" w:hAnsiTheme="majorHAnsi" w:hint="eastAsia"/>
          <w:sz w:val="22"/>
        </w:rPr>
        <w:t xml:space="preserve"> </w:t>
      </w:r>
      <w:r w:rsidR="00006E9B">
        <w:rPr>
          <w:rFonts w:asciiTheme="majorHAnsi" w:eastAsiaTheme="majorHAnsi" w:hAnsiTheme="majorHAnsi"/>
          <w:sz w:val="22"/>
        </w:rPr>
        <w:t>TRRS audio jack</w:t>
      </w:r>
      <w:r w:rsidR="00F6413C">
        <w:rPr>
          <w:rFonts w:asciiTheme="majorHAnsi" w:eastAsiaTheme="majorHAnsi" w:hAnsiTheme="majorHAnsi"/>
          <w:sz w:val="22"/>
        </w:rPr>
        <w:t xml:space="preserve"> for controlling </w:t>
      </w:r>
      <w:r w:rsidR="008A21AE">
        <w:rPr>
          <w:rFonts w:asciiTheme="majorHAnsi" w:eastAsiaTheme="majorHAnsi" w:hAnsiTheme="majorHAnsi"/>
          <w:sz w:val="22"/>
        </w:rPr>
        <w:t>the smart phone (refer to the</w:t>
      </w:r>
      <w:r w:rsidR="00CF3AAB">
        <w:rPr>
          <w:rFonts w:asciiTheme="majorHAnsi" w:eastAsiaTheme="majorHAnsi" w:hAnsiTheme="majorHAnsi"/>
          <w:sz w:val="22"/>
        </w:rPr>
        <w:t xml:space="preserve"> supplementary information for circuit design and </w:t>
      </w:r>
      <w:r w:rsidR="008A21AE">
        <w:rPr>
          <w:rFonts w:asciiTheme="majorHAnsi" w:eastAsiaTheme="majorHAnsi" w:hAnsiTheme="majorHAnsi"/>
          <w:sz w:val="22"/>
        </w:rPr>
        <w:t>software)</w:t>
      </w:r>
      <w:r w:rsidR="0019157E">
        <w:rPr>
          <w:rFonts w:asciiTheme="majorHAnsi" w:eastAsiaTheme="majorHAnsi" w:hAnsiTheme="majorHAnsi" w:hint="eastAsia"/>
          <w:sz w:val="22"/>
        </w:rPr>
        <w:t>.</w:t>
      </w:r>
      <w:r w:rsidR="0019157E">
        <w:rPr>
          <w:rFonts w:asciiTheme="majorHAnsi" w:eastAsiaTheme="majorHAnsi" w:hAnsiTheme="majorHAnsi"/>
          <w:sz w:val="22"/>
        </w:rPr>
        <w:t xml:space="preserve"> </w:t>
      </w:r>
      <w:r w:rsidR="008A21AE">
        <w:rPr>
          <w:rFonts w:asciiTheme="majorHAnsi" w:eastAsiaTheme="majorHAnsi" w:hAnsiTheme="majorHAnsi"/>
          <w:sz w:val="22"/>
        </w:rPr>
        <w:t>The image recording of the smart phone was carried out by the</w:t>
      </w:r>
      <w:r w:rsidR="00EA6279">
        <w:rPr>
          <w:rFonts w:asciiTheme="majorHAnsi" w:eastAsiaTheme="majorHAnsi" w:hAnsiTheme="majorHAnsi" w:hint="eastAsia"/>
          <w:sz w:val="22"/>
        </w:rPr>
        <w:t xml:space="preserve"> </w:t>
      </w:r>
      <w:r w:rsidR="00134083" w:rsidRPr="008B0204">
        <w:rPr>
          <w:rFonts w:asciiTheme="majorHAnsi" w:eastAsiaTheme="majorHAnsi" w:hAnsiTheme="majorHAnsi"/>
          <w:sz w:val="22"/>
        </w:rPr>
        <w:t>570</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nm</w:t>
      </w:r>
      <w:r w:rsidR="00134083" w:rsidRPr="008B0204">
        <w:rPr>
          <w:rFonts w:asciiTheme="majorHAnsi" w:eastAsiaTheme="majorHAnsi" w:hAnsiTheme="majorHAnsi" w:hint="eastAsia"/>
          <w:sz w:val="22"/>
        </w:rPr>
        <w:t xml:space="preserve"> </w:t>
      </w:r>
      <w:r w:rsidR="00134083" w:rsidRPr="008B0204">
        <w:rPr>
          <w:rFonts w:asciiTheme="majorHAnsi" w:eastAsiaTheme="majorHAnsi" w:hAnsiTheme="majorHAnsi"/>
          <w:sz w:val="22"/>
        </w:rPr>
        <w:t>band</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path</w:t>
      </w:r>
      <w:r w:rsidR="008A21AE">
        <w:rPr>
          <w:rFonts w:asciiTheme="majorHAnsi" w:eastAsiaTheme="majorHAnsi" w:hAnsiTheme="majorHAnsi"/>
          <w:sz w:val="22"/>
        </w:rPr>
        <w:t xml:space="preserve"> filter</w:t>
      </w:r>
      <w:r w:rsidR="00134083">
        <w:rPr>
          <w:rFonts w:asciiTheme="majorHAnsi" w:eastAsiaTheme="majorHAnsi" w:hAnsiTheme="majorHAnsi" w:hint="eastAsia"/>
          <w:sz w:val="22"/>
        </w:rPr>
        <w:t xml:space="preserve">. </w:t>
      </w:r>
      <w:r w:rsidR="008A21AE">
        <w:rPr>
          <w:rFonts w:asciiTheme="majorHAnsi" w:eastAsiaTheme="majorHAnsi" w:hAnsiTheme="majorHAnsi"/>
          <w:sz w:val="22"/>
        </w:rPr>
        <w:t xml:space="preserve">For the device to monitor the scattered beads </w:t>
      </w:r>
      <w:r w:rsidR="00CF3AAB">
        <w:rPr>
          <w:rFonts w:asciiTheme="majorHAnsi" w:eastAsiaTheme="majorHAnsi" w:hAnsiTheme="majorHAnsi"/>
          <w:sz w:val="22"/>
        </w:rPr>
        <w:t xml:space="preserve">of the </w:t>
      </w:r>
      <w:r w:rsidR="008A21AE">
        <w:rPr>
          <w:rFonts w:asciiTheme="majorHAnsi" w:eastAsiaTheme="majorHAnsi" w:hAnsiTheme="majorHAnsi"/>
          <w:sz w:val="22"/>
        </w:rPr>
        <w:t xml:space="preserve">sample solution, it has to remember the position of each bead and turn the camera at fixed intervals for </w:t>
      </w:r>
      <w:r w:rsidR="00CF3AAB">
        <w:rPr>
          <w:rFonts w:asciiTheme="majorHAnsi" w:eastAsiaTheme="majorHAnsi" w:hAnsiTheme="majorHAnsi"/>
          <w:sz w:val="22"/>
        </w:rPr>
        <w:t>rotation</w:t>
      </w:r>
      <w:r w:rsidR="008A21AE">
        <w:rPr>
          <w:rFonts w:asciiTheme="majorHAnsi" w:eastAsiaTheme="majorHAnsi" w:hAnsiTheme="majorHAnsi"/>
          <w:sz w:val="22"/>
        </w:rPr>
        <w:t xml:space="preserve">. </w:t>
      </w:r>
      <w:r w:rsidR="00CF3AAB">
        <w:rPr>
          <w:rFonts w:asciiTheme="majorHAnsi" w:eastAsiaTheme="majorHAnsi" w:hAnsiTheme="majorHAnsi"/>
          <w:sz w:val="22"/>
        </w:rPr>
        <w:t>This required the</w:t>
      </w:r>
      <w:r w:rsidR="008A21AE">
        <w:rPr>
          <w:rFonts w:asciiTheme="majorHAnsi" w:eastAsiaTheme="majorHAnsi" w:hAnsiTheme="majorHAnsi"/>
          <w:sz w:val="22"/>
        </w:rPr>
        <w:t xml:space="preserve"> smart phone</w:t>
      </w:r>
      <w:r w:rsidR="00CF3AAB">
        <w:rPr>
          <w:rFonts w:asciiTheme="majorHAnsi" w:eastAsiaTheme="majorHAnsi" w:hAnsiTheme="majorHAnsi"/>
          <w:sz w:val="22"/>
        </w:rPr>
        <w:t xml:space="preserve"> and the control computer to be</w:t>
      </w:r>
      <w:r w:rsidR="008A21AE">
        <w:rPr>
          <w:rFonts w:asciiTheme="majorHAnsi" w:eastAsiaTheme="majorHAnsi" w:hAnsiTheme="majorHAnsi"/>
          <w:sz w:val="22"/>
        </w:rPr>
        <w:t xml:space="preserve"> connected to Arduino via WiFi, and the Sidesync software allowed the monitoring of the smart phone scre</w:t>
      </w:r>
      <w:r w:rsidR="00CF3AAB">
        <w:rPr>
          <w:rFonts w:asciiTheme="majorHAnsi" w:eastAsiaTheme="majorHAnsi" w:hAnsiTheme="majorHAnsi"/>
          <w:sz w:val="22"/>
        </w:rPr>
        <w:t xml:space="preserve">en through the computer screen </w:t>
      </w:r>
      <w:r w:rsidR="008A21AE">
        <w:rPr>
          <w:rFonts w:asciiTheme="majorHAnsi" w:eastAsiaTheme="majorHAnsi" w:hAnsiTheme="majorHAnsi"/>
          <w:sz w:val="22"/>
        </w:rPr>
        <w:t>so that the motor connected to Arduino could be controlled by the computer</w:t>
      </w:r>
      <w:r w:rsidR="00237014">
        <w:rPr>
          <w:rFonts w:asciiTheme="majorHAnsi" w:eastAsiaTheme="majorHAnsi" w:hAnsiTheme="majorHAnsi" w:hint="eastAsia"/>
          <w:sz w:val="22"/>
        </w:rPr>
        <w:t>.</w:t>
      </w:r>
      <w:r w:rsidR="00237014">
        <w:rPr>
          <w:rFonts w:asciiTheme="majorHAnsi" w:eastAsiaTheme="majorHAnsi" w:hAnsiTheme="majorHAnsi"/>
          <w:sz w:val="22"/>
        </w:rPr>
        <w:t xml:space="preserve"> </w:t>
      </w:r>
    </w:p>
    <w:p w:rsidR="00707491" w:rsidRDefault="00707491" w:rsidP="00714C14">
      <w:pPr>
        <w:spacing w:line="276" w:lineRule="auto"/>
        <w:rPr>
          <w:rFonts w:asciiTheme="majorHAnsi" w:eastAsiaTheme="majorHAnsi" w:hAnsiTheme="majorHAnsi"/>
          <w:sz w:val="22"/>
        </w:rPr>
      </w:pP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eastAsia="맑은 고딕" w:hAnsi="Times New Roman" w:cs="Times New Roman"/>
          <w:b/>
          <w:sz w:val="28"/>
          <w:szCs w:val="28"/>
        </w:rPr>
        <w:t>C</w:t>
      </w:r>
      <w:r w:rsidRPr="00D74E91">
        <w:rPr>
          <w:rFonts w:ascii="Times New Roman" w:hAnsi="Times New Roman" w:cs="Times New Roman"/>
          <w:b/>
          <w:sz w:val="28"/>
          <w:szCs w:val="28"/>
        </w:rPr>
        <w:t>onflicts of interest</w:t>
      </w:r>
    </w:p>
    <w:p w:rsidR="004B4D75" w:rsidRPr="00D74E91" w:rsidRDefault="004B4D75" w:rsidP="004B4D75">
      <w:pPr>
        <w:spacing w:line="360" w:lineRule="auto"/>
        <w:rPr>
          <w:rFonts w:ascii="Times New Roman" w:eastAsia="맑은 고딕" w:hAnsi="Times New Roman" w:cs="Times New Roman"/>
          <w:sz w:val="22"/>
          <w:szCs w:val="28"/>
        </w:rPr>
      </w:pPr>
      <w:r w:rsidRPr="00D74E91">
        <w:rPr>
          <w:rFonts w:ascii="Times New Roman" w:eastAsia="맑은 고딕" w:hAnsi="Times New Roman" w:cs="Times New Roman"/>
          <w:sz w:val="22"/>
          <w:szCs w:val="28"/>
        </w:rPr>
        <w:t>The authors declare that there are no conflicts of interest.</w:t>
      </w: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hAnsi="Times New Roman" w:cs="Times New Roman"/>
          <w:b/>
          <w:sz w:val="28"/>
          <w:szCs w:val="28"/>
        </w:rPr>
        <w:t>Acknowledgments</w:t>
      </w:r>
    </w:p>
    <w:p w:rsidR="004B4D75" w:rsidRPr="00D74E91" w:rsidRDefault="004B4D75" w:rsidP="004B4D75">
      <w:pPr>
        <w:spacing w:line="360" w:lineRule="auto"/>
        <w:rPr>
          <w:rFonts w:ascii="Times New Roman" w:eastAsia="맑은 고딕" w:hAnsi="Times New Roman" w:cs="Times New Roman"/>
          <w:sz w:val="22"/>
        </w:rPr>
      </w:pPr>
      <w:r w:rsidRPr="00D74E91">
        <w:rPr>
          <w:rFonts w:ascii="Times New Roman" w:eastAsia="맑은 고딕" w:hAnsi="Times New Roman" w:cs="Times New Roman"/>
          <w:sz w:val="22"/>
        </w:rPr>
        <w:t>This research was supported by grants from the Next-Generation Biogreen 21 Program (</w:t>
      </w:r>
      <w:r w:rsidR="00A10583" w:rsidRPr="00A10583">
        <w:rPr>
          <w:rFonts w:ascii="Times New Roman" w:eastAsia="맑은 고딕" w:hAnsi="Times New Roman" w:cs="Times New Roman"/>
          <w:sz w:val="22"/>
        </w:rPr>
        <w:t>PJ01330902</w:t>
      </w:r>
      <w:r w:rsidRPr="00D74E91">
        <w:rPr>
          <w:rFonts w:ascii="Times New Roman" w:eastAsia="맑은 고딕" w:hAnsi="Times New Roman" w:cs="Times New Roman"/>
          <w:sz w:val="22"/>
        </w:rPr>
        <w:t>),</w:t>
      </w:r>
      <w:r w:rsidR="00924153">
        <w:rPr>
          <w:rFonts w:ascii="Times New Roman" w:eastAsia="맑은 고딕" w:hAnsi="Times New Roman" w:cs="Times New Roman"/>
          <w:sz w:val="22"/>
        </w:rPr>
        <w:t xml:space="preserve"> </w:t>
      </w:r>
      <w:r w:rsidR="00924153" w:rsidRPr="00924153">
        <w:rPr>
          <w:rFonts w:ascii="Times New Roman" w:eastAsia="맑은 고딕" w:hAnsi="Times New Roman" w:cs="Times New Roman"/>
          <w:sz w:val="22"/>
        </w:rPr>
        <w:t xml:space="preserve">the Bio &amp; Medical Technology Development Program </w:t>
      </w:r>
      <w:r w:rsidR="00924153">
        <w:rPr>
          <w:rFonts w:ascii="Times New Roman" w:eastAsia="맑은 고딕" w:hAnsi="Times New Roman" w:cs="Times New Roman"/>
          <w:sz w:val="22"/>
        </w:rPr>
        <w:t>(2018M3A9H3024746),</w:t>
      </w:r>
      <w:r w:rsidRPr="00D74E91">
        <w:rPr>
          <w:rFonts w:ascii="Times New Roman" w:eastAsia="맑은 고딕" w:hAnsi="Times New Roman" w:cs="Times New Roman"/>
          <w:sz w:val="22"/>
        </w:rPr>
        <w:t xml:space="preserve"> and the KRIBB Research Initiative Program.</w:t>
      </w:r>
      <w:r w:rsidR="00924153">
        <w:rPr>
          <w:rFonts w:ascii="Times New Roman" w:eastAsia="맑은 고딕" w:hAnsi="Times New Roman" w:cs="Times New Roman"/>
          <w:sz w:val="22"/>
        </w:rPr>
        <w:t xml:space="preserve"> </w:t>
      </w:r>
    </w:p>
    <w:p w:rsidR="004B4D75" w:rsidRPr="00B81BFE" w:rsidRDefault="004B4D75" w:rsidP="004B4D75">
      <w:pPr>
        <w:spacing w:line="360" w:lineRule="auto"/>
        <w:rPr>
          <w:rFonts w:ascii="Times New Roman" w:eastAsia="맑은 고딕" w:hAnsi="Times New Roman" w:cs="Times New Roman"/>
          <w:sz w:val="22"/>
          <w:szCs w:val="28"/>
        </w:rPr>
      </w:pPr>
    </w:p>
    <w:p w:rsidR="004B4D75" w:rsidRPr="00D74E91" w:rsidRDefault="004B4D75" w:rsidP="004B4D75">
      <w:pPr>
        <w:outlineLvl w:val="0"/>
        <w:rPr>
          <w:rFonts w:ascii="Times New Roman" w:hAnsi="Times New Roman" w:cs="Times New Roman"/>
          <w:b/>
          <w:sz w:val="28"/>
          <w:szCs w:val="28"/>
        </w:rPr>
      </w:pPr>
      <w:r w:rsidRPr="00D74E91">
        <w:rPr>
          <w:rFonts w:ascii="Times New Roman" w:hAnsi="Times New Roman" w:cs="Times New Roman"/>
          <w:b/>
          <w:sz w:val="28"/>
          <w:szCs w:val="28"/>
        </w:rPr>
        <w:t>References</w:t>
      </w:r>
    </w:p>
    <w:p w:rsidR="004B4D75" w:rsidRPr="0052348A" w:rsidRDefault="004B4D75" w:rsidP="004B4D75">
      <w:pPr>
        <w:pStyle w:val="EndNoteBibliography"/>
        <w:spacing w:after="0"/>
        <w:ind w:left="720" w:hanging="720"/>
      </w:pPr>
      <w:r w:rsidRPr="00D74E91">
        <w:rPr>
          <w:rFonts w:ascii="Times New Roman" w:hAnsi="Times New Roman" w:cs="Times New Roman"/>
          <w:sz w:val="22"/>
        </w:rPr>
        <w:fldChar w:fldCharType="begin"/>
      </w:r>
      <w:r w:rsidRPr="005E40AF">
        <w:rPr>
          <w:rFonts w:ascii="Times New Roman" w:hAnsi="Times New Roman" w:cs="Times New Roman"/>
          <w:sz w:val="22"/>
        </w:rPr>
        <w:instrText xml:space="preserve"> ADDIN EN.REFLIST </w:instrText>
      </w:r>
      <w:r w:rsidRPr="00D74E91">
        <w:rPr>
          <w:rFonts w:ascii="Times New Roman" w:hAnsi="Times New Roman" w:cs="Times New Roman"/>
          <w:sz w:val="22"/>
        </w:rPr>
        <w:fldChar w:fldCharType="separate"/>
      </w:r>
      <w:bookmarkStart w:id="16" w:name="_ENREF_1"/>
      <w:r w:rsidRPr="0052348A">
        <w:t>1.</w:t>
      </w:r>
      <w:r w:rsidRPr="0052348A">
        <w:tab/>
        <w:t xml:space="preserve">Paddon, C. J., and Keasling, J. D. (2014) Semi-synthetic artemisinin: a model for the use of synthetic biology in pharmaceutical development, </w:t>
      </w:r>
      <w:r w:rsidRPr="0052348A">
        <w:rPr>
          <w:i/>
        </w:rPr>
        <w:t>Nat. Rev. Microbiol.</w:t>
      </w:r>
      <w:r w:rsidRPr="0052348A">
        <w:t xml:space="preserve"> </w:t>
      </w:r>
      <w:r w:rsidRPr="0052348A">
        <w:rPr>
          <w:i/>
        </w:rPr>
        <w:t>12</w:t>
      </w:r>
      <w:r w:rsidRPr="0052348A">
        <w:t>, 355-367.</w:t>
      </w:r>
      <w:bookmarkEnd w:id="16"/>
    </w:p>
    <w:p w:rsidR="004B4D75" w:rsidRPr="0052348A" w:rsidRDefault="004B4D75" w:rsidP="004B4D75">
      <w:pPr>
        <w:pStyle w:val="EndNoteBibliography"/>
        <w:spacing w:after="0"/>
        <w:ind w:left="720" w:hanging="720"/>
      </w:pPr>
      <w:bookmarkStart w:id="17" w:name="_ENREF_2"/>
      <w:r w:rsidRPr="0052348A">
        <w:t>2.</w:t>
      </w:r>
      <w:r w:rsidRPr="0052348A">
        <w:tab/>
        <w:t xml:space="preserve">Singh, J. S., Abhilash, P., Singh, H., Singh, R. P., and Singh, D. (2011) Genetically engineered bacteria: an emerging tool for environmental remediation and future research perspectives, </w:t>
      </w:r>
      <w:r w:rsidRPr="0052348A">
        <w:rPr>
          <w:i/>
        </w:rPr>
        <w:t>Gene</w:t>
      </w:r>
      <w:r w:rsidRPr="0052348A">
        <w:t xml:space="preserve"> </w:t>
      </w:r>
      <w:r w:rsidRPr="0052348A">
        <w:rPr>
          <w:i/>
        </w:rPr>
        <w:t>480</w:t>
      </w:r>
      <w:r w:rsidRPr="0052348A">
        <w:t>, 1-9.</w:t>
      </w:r>
      <w:bookmarkEnd w:id="17"/>
    </w:p>
    <w:p w:rsidR="004B4D75" w:rsidRPr="0052348A" w:rsidRDefault="004B4D75" w:rsidP="004B4D75">
      <w:pPr>
        <w:pStyle w:val="EndNoteBibliography"/>
        <w:spacing w:after="0"/>
        <w:ind w:left="720" w:hanging="720"/>
      </w:pPr>
      <w:bookmarkStart w:id="18" w:name="_ENREF_3"/>
      <w:r w:rsidRPr="0052348A">
        <w:t>3.</w:t>
      </w:r>
      <w:r w:rsidRPr="0052348A">
        <w:tab/>
        <w:t xml:space="preserve">Courbet, A., Endy, D., Renard, E., Molina, F., and Bonnet, J. (2015) Detection of pathological biomarkers in human clinical samples via amplifying genetic switches and logic gates, </w:t>
      </w:r>
      <w:r w:rsidRPr="0052348A">
        <w:rPr>
          <w:i/>
        </w:rPr>
        <w:t>Sci. Transl. Med.</w:t>
      </w:r>
      <w:r w:rsidRPr="0052348A">
        <w:t xml:space="preserve"> </w:t>
      </w:r>
      <w:r w:rsidRPr="0052348A">
        <w:rPr>
          <w:i/>
        </w:rPr>
        <w:t>7</w:t>
      </w:r>
      <w:r w:rsidRPr="0052348A">
        <w:t>, 289ra283-289ra283.</w:t>
      </w:r>
      <w:bookmarkEnd w:id="18"/>
    </w:p>
    <w:p w:rsidR="004B4D75" w:rsidRPr="0052348A" w:rsidRDefault="004B4D75" w:rsidP="004B4D75">
      <w:pPr>
        <w:pStyle w:val="EndNoteBibliography"/>
        <w:spacing w:after="0"/>
        <w:ind w:left="720" w:hanging="720"/>
      </w:pPr>
      <w:bookmarkStart w:id="19" w:name="_ENREF_4"/>
      <w:r w:rsidRPr="0052348A">
        <w:t>4.</w:t>
      </w:r>
      <w:r w:rsidRPr="0052348A">
        <w:tab/>
        <w:t xml:space="preserve">Zhang, F., and Keasling, J. (2011) Biosensors and their applications in microbial metabolic engineering, </w:t>
      </w:r>
      <w:r w:rsidRPr="0052348A">
        <w:rPr>
          <w:i/>
        </w:rPr>
        <w:t>Trends Microbiol.</w:t>
      </w:r>
      <w:r w:rsidRPr="0052348A">
        <w:t xml:space="preserve"> </w:t>
      </w:r>
      <w:r w:rsidRPr="0052348A">
        <w:rPr>
          <w:i/>
        </w:rPr>
        <w:t>19</w:t>
      </w:r>
      <w:r w:rsidRPr="0052348A">
        <w:t>, 323-329.</w:t>
      </w:r>
      <w:bookmarkEnd w:id="19"/>
    </w:p>
    <w:p w:rsidR="004B4D75" w:rsidRPr="0052348A" w:rsidRDefault="004B4D75" w:rsidP="004B4D75">
      <w:pPr>
        <w:pStyle w:val="EndNoteBibliography"/>
        <w:spacing w:after="0"/>
        <w:ind w:left="720" w:hanging="720"/>
      </w:pPr>
      <w:bookmarkStart w:id="20" w:name="_ENREF_5"/>
      <w:r w:rsidRPr="0052348A">
        <w:t>5.</w:t>
      </w:r>
      <w:r w:rsidRPr="0052348A">
        <w:tab/>
        <w:t xml:space="preserve">Eggeling, L., Bott, M., and Marienhagen, J. (2015) Novel screening methods—biosensors, </w:t>
      </w:r>
      <w:r w:rsidRPr="0052348A">
        <w:rPr>
          <w:i/>
        </w:rPr>
        <w:t>Curr. Opin. Biotechnol.</w:t>
      </w:r>
      <w:r w:rsidRPr="0052348A">
        <w:t xml:space="preserve"> </w:t>
      </w:r>
      <w:r w:rsidRPr="0052348A">
        <w:rPr>
          <w:i/>
        </w:rPr>
        <w:t>35</w:t>
      </w:r>
      <w:r w:rsidRPr="0052348A">
        <w:t>, 30-36.</w:t>
      </w:r>
      <w:bookmarkEnd w:id="20"/>
    </w:p>
    <w:p w:rsidR="004B4D75" w:rsidRPr="0052348A" w:rsidRDefault="004B4D75" w:rsidP="004B4D75">
      <w:pPr>
        <w:pStyle w:val="EndNoteBibliography"/>
        <w:spacing w:after="0"/>
        <w:ind w:left="720" w:hanging="720"/>
      </w:pPr>
      <w:bookmarkStart w:id="21" w:name="_ENREF_6"/>
      <w:r w:rsidRPr="0052348A">
        <w:t>6.</w:t>
      </w:r>
      <w:r w:rsidRPr="0052348A">
        <w:tab/>
        <w:t xml:space="preserve">Ellis, J. M., and Wolfgang, M. J. (2012) A genetically encoded metabolite sensor for malonyl-CoA, </w:t>
      </w:r>
      <w:r w:rsidRPr="0052348A">
        <w:rPr>
          <w:i/>
        </w:rPr>
        <w:t>Chemistry &amp; biology</w:t>
      </w:r>
      <w:r w:rsidRPr="0052348A">
        <w:t xml:space="preserve"> </w:t>
      </w:r>
      <w:r w:rsidRPr="0052348A">
        <w:rPr>
          <w:i/>
        </w:rPr>
        <w:t>19</w:t>
      </w:r>
      <w:r w:rsidRPr="0052348A">
        <w:t>, 1333-1339.</w:t>
      </w:r>
      <w:bookmarkEnd w:id="21"/>
    </w:p>
    <w:p w:rsidR="004B4D75" w:rsidRPr="0052348A" w:rsidRDefault="004B4D75" w:rsidP="004B4D75">
      <w:pPr>
        <w:pStyle w:val="EndNoteBibliography"/>
        <w:spacing w:after="0"/>
        <w:ind w:left="720" w:hanging="720"/>
      </w:pPr>
      <w:bookmarkStart w:id="22" w:name="_ENREF_7"/>
      <w:r w:rsidRPr="0052348A">
        <w:t>7.</w:t>
      </w:r>
      <w:r w:rsidRPr="0052348A">
        <w:tab/>
        <w:t xml:space="preserve">Kelwick, R., MacDonald, J. T., Webb, A. J., and Freemont, P. (2014) Developments in the tools and methodologies of synthetic biology, </w:t>
      </w:r>
      <w:r w:rsidRPr="0052348A">
        <w:rPr>
          <w:i/>
        </w:rPr>
        <w:t>Front. Bioeng. Biotechnol.</w:t>
      </w:r>
      <w:r w:rsidRPr="0052348A">
        <w:t xml:space="preserve"> </w:t>
      </w:r>
      <w:r w:rsidRPr="0052348A">
        <w:rPr>
          <w:i/>
        </w:rPr>
        <w:t>2</w:t>
      </w:r>
      <w:r w:rsidRPr="0052348A">
        <w:t>.</w:t>
      </w:r>
      <w:bookmarkEnd w:id="22"/>
    </w:p>
    <w:p w:rsidR="004B4D75" w:rsidRPr="0052348A" w:rsidRDefault="004B4D75" w:rsidP="004B4D75">
      <w:pPr>
        <w:pStyle w:val="EndNoteBibliography"/>
        <w:spacing w:after="0"/>
        <w:ind w:left="720" w:hanging="720"/>
      </w:pPr>
      <w:bookmarkStart w:id="23" w:name="_ENREF_8"/>
      <w:r w:rsidRPr="0052348A">
        <w:t>8.</w:t>
      </w:r>
      <w:r w:rsidRPr="0052348A">
        <w:tab/>
        <w:t xml:space="preserve">Choi, S.-L., Rha, E., Lee, S. J., Kim, H., Kwon, K., Jeong, Y.-S., Rhee, Y. H., Song, J. J., Kim, H.-S., and Lee, S.-G. (2013) Toward a generalized and high-throughput enzyme screening system based on artificial genetic circuits, </w:t>
      </w:r>
      <w:r w:rsidRPr="0052348A">
        <w:rPr>
          <w:i/>
        </w:rPr>
        <w:t>ACS Synth. Biol.</w:t>
      </w:r>
      <w:r w:rsidRPr="0052348A">
        <w:t xml:space="preserve"> </w:t>
      </w:r>
      <w:r w:rsidRPr="0052348A">
        <w:rPr>
          <w:i/>
        </w:rPr>
        <w:t>3</w:t>
      </w:r>
      <w:r w:rsidRPr="0052348A">
        <w:t>, 163-171.</w:t>
      </w:r>
      <w:bookmarkEnd w:id="23"/>
    </w:p>
    <w:p w:rsidR="004B4D75" w:rsidRPr="0052348A" w:rsidRDefault="004B4D75" w:rsidP="004B4D75">
      <w:pPr>
        <w:pStyle w:val="EndNoteBibliography"/>
        <w:spacing w:after="0"/>
        <w:ind w:left="720" w:hanging="720"/>
      </w:pPr>
      <w:bookmarkStart w:id="24" w:name="_ENREF_9"/>
      <w:r w:rsidRPr="0052348A">
        <w:t>9.</w:t>
      </w:r>
      <w:r w:rsidRPr="0052348A">
        <w:tab/>
        <w:t xml:space="preserve">Lee, D.-H., Choi, S.-L., Rha, E., Kim, S. J., Yeom, S.-J., Moon, J.-H., and Lee, S.-G. (2015) A novel psychrophilic alkaline phosphatase from the metagenome of tidal flat sediments, </w:t>
      </w:r>
      <w:r w:rsidRPr="0052348A">
        <w:rPr>
          <w:i/>
        </w:rPr>
        <w:t>BMC Biotechnol.</w:t>
      </w:r>
      <w:r w:rsidRPr="0052348A">
        <w:t xml:space="preserve"> </w:t>
      </w:r>
      <w:r w:rsidRPr="0052348A">
        <w:rPr>
          <w:i/>
        </w:rPr>
        <w:t>15</w:t>
      </w:r>
      <w:r w:rsidRPr="0052348A">
        <w:t>, 1.</w:t>
      </w:r>
      <w:bookmarkEnd w:id="24"/>
    </w:p>
    <w:p w:rsidR="004B4D75" w:rsidRPr="0052348A" w:rsidRDefault="004B4D75" w:rsidP="004B4D75">
      <w:pPr>
        <w:pStyle w:val="EndNoteBibliography"/>
        <w:spacing w:after="0"/>
        <w:ind w:left="720" w:hanging="720"/>
      </w:pPr>
      <w:bookmarkStart w:id="25" w:name="_ENREF_10"/>
      <w:r w:rsidRPr="0052348A">
        <w:t>10.</w:t>
      </w:r>
      <w:r w:rsidRPr="0052348A">
        <w:tab/>
        <w:t xml:space="preserve">Heipieper, H.-J., Keweloh, H., and Rehm, H.-J. (1991) Influence of phenols on growth and membrane permeability of free and immobilized Escherichia coli, </w:t>
      </w:r>
      <w:r w:rsidRPr="0052348A">
        <w:rPr>
          <w:i/>
        </w:rPr>
        <w:t>Appl. Environ. Microbiol.</w:t>
      </w:r>
      <w:r w:rsidRPr="0052348A">
        <w:t xml:space="preserve"> </w:t>
      </w:r>
      <w:r w:rsidRPr="0052348A">
        <w:rPr>
          <w:i/>
        </w:rPr>
        <w:t>57</w:t>
      </w:r>
      <w:r w:rsidRPr="0052348A">
        <w:t>, 1213-1217.</w:t>
      </w:r>
      <w:bookmarkEnd w:id="25"/>
    </w:p>
    <w:p w:rsidR="004B4D75" w:rsidRPr="0052348A" w:rsidRDefault="004B4D75" w:rsidP="004B4D75">
      <w:pPr>
        <w:pStyle w:val="EndNoteBibliography"/>
        <w:spacing w:after="0"/>
        <w:ind w:left="720" w:hanging="720"/>
      </w:pPr>
      <w:bookmarkStart w:id="26" w:name="_ENREF_11"/>
      <w:r w:rsidRPr="0052348A">
        <w:t>11.</w:t>
      </w:r>
      <w:r w:rsidRPr="0052348A">
        <w:tab/>
        <w:t xml:space="preserve">Simon, C., and Daniel, R. (2011) Metagenomic analyses: past and future trends, </w:t>
      </w:r>
      <w:r w:rsidRPr="0052348A">
        <w:rPr>
          <w:i/>
        </w:rPr>
        <w:t xml:space="preserve">Appl. Environ. </w:t>
      </w:r>
      <w:r w:rsidRPr="0052348A">
        <w:rPr>
          <w:i/>
        </w:rPr>
        <w:lastRenderedPageBreak/>
        <w:t>Microbiol.</w:t>
      </w:r>
      <w:r w:rsidRPr="0052348A">
        <w:t xml:space="preserve"> </w:t>
      </w:r>
      <w:r w:rsidRPr="0052348A">
        <w:rPr>
          <w:i/>
        </w:rPr>
        <w:t>77</w:t>
      </w:r>
      <w:r w:rsidRPr="0052348A">
        <w:t>, 1153-1161.</w:t>
      </w:r>
      <w:bookmarkEnd w:id="26"/>
    </w:p>
    <w:p w:rsidR="004B4D75" w:rsidRPr="0052348A" w:rsidRDefault="004B4D75" w:rsidP="004B4D75">
      <w:pPr>
        <w:pStyle w:val="EndNoteBibliography"/>
        <w:spacing w:after="0"/>
        <w:ind w:left="720" w:hanging="720"/>
      </w:pPr>
      <w:bookmarkStart w:id="27" w:name="_ENREF_12"/>
      <w:r w:rsidRPr="0052348A">
        <w:t>12.</w:t>
      </w:r>
      <w:r w:rsidRPr="0052348A">
        <w:tab/>
        <w:t xml:space="preserve">Urban, A., Eckermann, S., Fast, B., Metzger, S., Gehling, M., Ziegelbauer, K., Rübsamen-Waigmann, H., and Freiberg, C. (2007) Novel whole-cell antibiotic biosensors for compound discovery, </w:t>
      </w:r>
      <w:r w:rsidRPr="0052348A">
        <w:rPr>
          <w:i/>
        </w:rPr>
        <w:t>Appl. Environ. Microbiol.</w:t>
      </w:r>
      <w:r w:rsidRPr="0052348A">
        <w:t xml:space="preserve"> </w:t>
      </w:r>
      <w:r w:rsidRPr="0052348A">
        <w:rPr>
          <w:i/>
        </w:rPr>
        <w:t>73</w:t>
      </w:r>
      <w:r w:rsidRPr="0052348A">
        <w:t>, 6436-6443.</w:t>
      </w:r>
      <w:bookmarkEnd w:id="27"/>
    </w:p>
    <w:p w:rsidR="004B4D75" w:rsidRPr="0052348A" w:rsidRDefault="004B4D75" w:rsidP="004B4D75">
      <w:pPr>
        <w:pStyle w:val="EndNoteBibliography"/>
        <w:spacing w:after="0"/>
        <w:ind w:left="720" w:hanging="720"/>
      </w:pPr>
      <w:bookmarkStart w:id="28" w:name="_ENREF_13"/>
      <w:r w:rsidRPr="0052348A">
        <w:t>13.</w:t>
      </w:r>
      <w:r w:rsidRPr="0052348A">
        <w:tab/>
        <w:t xml:space="preserve">Lee, S.-G., Hong, S.-P., Song, J. J., Kim, S.-J., Kwak, M.-S., and Sung, M.-H. (2006) Functional and structural characterization of thermostable D-amino acid aminotransferases from Geobacillus spp, </w:t>
      </w:r>
      <w:r w:rsidRPr="0052348A">
        <w:rPr>
          <w:i/>
        </w:rPr>
        <w:t>Appl. Environ. Microbiol.</w:t>
      </w:r>
      <w:r w:rsidRPr="0052348A">
        <w:t xml:space="preserve"> </w:t>
      </w:r>
      <w:r w:rsidRPr="0052348A">
        <w:rPr>
          <w:i/>
        </w:rPr>
        <w:t>72</w:t>
      </w:r>
      <w:r w:rsidRPr="0052348A">
        <w:t>, 1588-1594.</w:t>
      </w:r>
      <w:bookmarkEnd w:id="28"/>
    </w:p>
    <w:p w:rsidR="004B4D75" w:rsidRPr="0052348A" w:rsidRDefault="004B4D75" w:rsidP="004B4D75">
      <w:pPr>
        <w:pStyle w:val="EndNoteBibliography"/>
        <w:spacing w:after="0"/>
        <w:ind w:left="720" w:hanging="720"/>
      </w:pPr>
      <w:bookmarkStart w:id="29" w:name="_ENREF_14"/>
      <w:r w:rsidRPr="0052348A">
        <w:t>14.</w:t>
      </w:r>
      <w:r w:rsidRPr="0052348A">
        <w:tab/>
        <w:t xml:space="preserve">Liu, L., Yoshimura, T., Endo, K., Kishimoto, K., Fuchikami, Y., MANNING, J. M., ESAKI, N., and SODA, K. (1998) Compensation for d-glutamate auxotrophy of Escherichia coli WM335 by d-amino acid aminotransferase gene and regulation of murI expression, </w:t>
      </w:r>
      <w:r w:rsidRPr="0052348A">
        <w:rPr>
          <w:i/>
        </w:rPr>
        <w:t>Biosci., Biotechnol., Biochem.</w:t>
      </w:r>
      <w:r w:rsidRPr="0052348A">
        <w:t xml:space="preserve"> </w:t>
      </w:r>
      <w:r w:rsidRPr="0052348A">
        <w:rPr>
          <w:i/>
        </w:rPr>
        <w:t>62</w:t>
      </w:r>
      <w:r w:rsidRPr="0052348A">
        <w:t>, 193-195.</w:t>
      </w:r>
      <w:bookmarkEnd w:id="29"/>
    </w:p>
    <w:p w:rsidR="004B4D75" w:rsidRPr="0052348A" w:rsidRDefault="004B4D75" w:rsidP="004B4D75">
      <w:pPr>
        <w:pStyle w:val="EndNoteBibliography"/>
        <w:spacing w:after="0"/>
        <w:ind w:left="720" w:hanging="720"/>
      </w:pPr>
      <w:bookmarkStart w:id="30" w:name="_ENREF_15"/>
      <w:r w:rsidRPr="0052348A">
        <w:t>15.</w:t>
      </w:r>
      <w:r w:rsidRPr="0052348A">
        <w:tab/>
        <w:t xml:space="preserve">Burchhardt, G., Schmidt, I., Cuypers, H., Petruschka, L., Völker, A., and Herrmann, H. (1997) Studies on spontanous promoter-up mutations in the transcriptional activator-encoding gene phlR and their effects on the degradation of phenol in Escherichia coli and Pseudomonas putida, </w:t>
      </w:r>
      <w:r w:rsidRPr="0052348A">
        <w:rPr>
          <w:i/>
        </w:rPr>
        <w:t>Mol. Gen. Genet.</w:t>
      </w:r>
      <w:r w:rsidRPr="0052348A">
        <w:t xml:space="preserve"> </w:t>
      </w:r>
      <w:r w:rsidRPr="0052348A">
        <w:rPr>
          <w:i/>
        </w:rPr>
        <w:t>254</w:t>
      </w:r>
      <w:r w:rsidRPr="0052348A">
        <w:t>, 539-547.</w:t>
      </w:r>
      <w:bookmarkEnd w:id="30"/>
    </w:p>
    <w:p w:rsidR="004B4D75" w:rsidRPr="0052348A" w:rsidRDefault="004B4D75" w:rsidP="004B4D75">
      <w:pPr>
        <w:pStyle w:val="EndNoteBibliography"/>
        <w:spacing w:after="0"/>
        <w:ind w:left="720" w:hanging="720"/>
      </w:pPr>
      <w:bookmarkStart w:id="31" w:name="_ENREF_16"/>
      <w:r w:rsidRPr="0052348A">
        <w:t>16.</w:t>
      </w:r>
      <w:r w:rsidRPr="0052348A">
        <w:tab/>
        <w:t xml:space="preserve">Uchiya, K.-I., Tohsuji, M., Nikai, T., Sugihara, H., and Sasakawa, C. (1996) Identification and characterization of phoN-Sf, a gene on the large plasmid of Shigella flexneri 2a encoding a nonspecific phosphatase, </w:t>
      </w:r>
      <w:r w:rsidRPr="0052348A">
        <w:rPr>
          <w:i/>
        </w:rPr>
        <w:t>Journal of bacteriology</w:t>
      </w:r>
      <w:r w:rsidRPr="0052348A">
        <w:t xml:space="preserve"> </w:t>
      </w:r>
      <w:r w:rsidRPr="0052348A">
        <w:rPr>
          <w:i/>
        </w:rPr>
        <w:t>178</w:t>
      </w:r>
      <w:r w:rsidRPr="0052348A">
        <w:t>, 4548-4554.</w:t>
      </w:r>
      <w:bookmarkEnd w:id="31"/>
    </w:p>
    <w:p w:rsidR="004B4D75" w:rsidRPr="0052348A" w:rsidRDefault="004B4D75" w:rsidP="004B4D75">
      <w:pPr>
        <w:pStyle w:val="EndNoteBibliography"/>
        <w:spacing w:after="0"/>
        <w:ind w:left="720" w:hanging="720"/>
      </w:pPr>
      <w:bookmarkStart w:id="32" w:name="_ENREF_17"/>
      <w:r w:rsidRPr="0052348A">
        <w:t>17.</w:t>
      </w:r>
      <w:r w:rsidRPr="0052348A">
        <w:tab/>
        <w:t xml:space="preserve">van Herk, T., Hartog, A. F., van der Burg, A. M., and Wever, R. (2005) Regioselective phosphorylation of carbohydrates and various alcohols by bacterial acid phosphatases; probing the substrate specificity of the enzyme from Shigella flexneri, </w:t>
      </w:r>
      <w:r w:rsidRPr="0052348A">
        <w:rPr>
          <w:i/>
        </w:rPr>
        <w:t>Advanced Synthesis &amp; Catalysis</w:t>
      </w:r>
      <w:r w:rsidRPr="0052348A">
        <w:t xml:space="preserve"> </w:t>
      </w:r>
      <w:r w:rsidRPr="0052348A">
        <w:rPr>
          <w:i/>
        </w:rPr>
        <w:t>347</w:t>
      </w:r>
      <w:r w:rsidRPr="0052348A">
        <w:t>, 1155-1162.</w:t>
      </w:r>
      <w:bookmarkEnd w:id="32"/>
    </w:p>
    <w:p w:rsidR="004B4D75" w:rsidRPr="0052348A" w:rsidRDefault="004B4D75" w:rsidP="004B4D75">
      <w:pPr>
        <w:pStyle w:val="EndNoteBibliography"/>
        <w:spacing w:after="0"/>
        <w:ind w:left="720" w:hanging="720"/>
      </w:pPr>
      <w:bookmarkStart w:id="33" w:name="_ENREF_18"/>
      <w:r w:rsidRPr="0052348A">
        <w:t>18.</w:t>
      </w:r>
      <w:r w:rsidRPr="0052348A">
        <w:tab/>
        <w:t xml:space="preserve">Ryu, S. H., Chung, B. S., Park, M., Lee, S. S., Lee, S.-S., and Jeon, C. O. (2008) Rheinheimera soli sp. nov., a gammaproteobacterium isolated from soil in Korea, </w:t>
      </w:r>
      <w:r w:rsidRPr="0052348A">
        <w:rPr>
          <w:i/>
        </w:rPr>
        <w:t>International journal of systematic and evolutionary microbiology</w:t>
      </w:r>
      <w:r w:rsidRPr="0052348A">
        <w:t xml:space="preserve"> </w:t>
      </w:r>
      <w:r w:rsidRPr="0052348A">
        <w:rPr>
          <w:i/>
        </w:rPr>
        <w:t>58</w:t>
      </w:r>
      <w:r w:rsidRPr="0052348A">
        <w:t>, 2271-2274.</w:t>
      </w:r>
      <w:bookmarkEnd w:id="33"/>
    </w:p>
    <w:p w:rsidR="004B4D75" w:rsidRPr="0052348A" w:rsidRDefault="004B4D75" w:rsidP="004B4D75">
      <w:pPr>
        <w:pStyle w:val="EndNoteBibliography"/>
        <w:spacing w:after="0"/>
        <w:ind w:left="720" w:hanging="720"/>
      </w:pPr>
      <w:bookmarkStart w:id="34" w:name="_ENREF_19"/>
      <w:r w:rsidRPr="0052348A">
        <w:t>19.</w:t>
      </w:r>
      <w:r w:rsidRPr="0052348A">
        <w:tab/>
        <w:t xml:space="preserve">Thaller, M. C., Berlutti, F., Schippa, S., Iori, P., Passariello, C., and Rossolini, G. M. (1995) Heterogeneous patterns of acid phosphatases containing low-molecular-mass polypeptides in members of the family Enterobacteriaceae, </w:t>
      </w:r>
      <w:r w:rsidRPr="0052348A">
        <w:rPr>
          <w:i/>
        </w:rPr>
        <w:t>International Journal of Systematic and Evolutionary Microbiology</w:t>
      </w:r>
      <w:r w:rsidRPr="0052348A">
        <w:t xml:space="preserve"> </w:t>
      </w:r>
      <w:r w:rsidRPr="0052348A">
        <w:rPr>
          <w:i/>
        </w:rPr>
        <w:t>45</w:t>
      </w:r>
      <w:r w:rsidRPr="0052348A">
        <w:t>, 255-261.</w:t>
      </w:r>
      <w:bookmarkEnd w:id="34"/>
    </w:p>
    <w:p w:rsidR="004B4D75" w:rsidRPr="0052348A" w:rsidRDefault="004B4D75" w:rsidP="004B4D75">
      <w:pPr>
        <w:pStyle w:val="EndNoteBibliography"/>
        <w:spacing w:after="0"/>
        <w:ind w:left="720" w:hanging="720"/>
      </w:pPr>
      <w:bookmarkStart w:id="35" w:name="_ENREF_20"/>
      <w:r w:rsidRPr="0052348A">
        <w:t>20.</w:t>
      </w:r>
      <w:r w:rsidRPr="0052348A">
        <w:tab/>
        <w:t xml:space="preserve">Coughlan, L. M., Cotter, P. D., Hill, C., and Alvarez-Ordóñez, A. (2015) Biotechnological applications of functional metagenomics in the food and pharmaceutical industries, </w:t>
      </w:r>
      <w:r w:rsidRPr="0052348A">
        <w:rPr>
          <w:i/>
        </w:rPr>
        <w:t>Front. Microbiol.</w:t>
      </w:r>
      <w:r w:rsidRPr="0052348A">
        <w:t xml:space="preserve"> </w:t>
      </w:r>
      <w:r w:rsidRPr="0052348A">
        <w:rPr>
          <w:i/>
        </w:rPr>
        <w:t>6</w:t>
      </w:r>
      <w:r w:rsidRPr="0052348A">
        <w:t>.</w:t>
      </w:r>
      <w:bookmarkEnd w:id="35"/>
    </w:p>
    <w:p w:rsidR="004B4D75" w:rsidRPr="0052348A" w:rsidRDefault="004B4D75" w:rsidP="004B4D75">
      <w:pPr>
        <w:pStyle w:val="EndNoteBibliography"/>
        <w:spacing w:after="0"/>
        <w:ind w:left="720" w:hanging="720"/>
      </w:pPr>
      <w:bookmarkStart w:id="36" w:name="_ENREF_21"/>
      <w:r w:rsidRPr="0052348A">
        <w:t>21.</w:t>
      </w:r>
      <w:r w:rsidRPr="0052348A">
        <w:tab/>
        <w:t xml:space="preserve">Niehaus, F., Gabor, E., Wieland, S., Siegert, P., Maurer, K.-H., and Eck, J. (2011) Enzymes for the laundry industries: tapping the vast metagenomic pool of alkaline proteases, </w:t>
      </w:r>
      <w:r w:rsidRPr="0052348A">
        <w:rPr>
          <w:i/>
        </w:rPr>
        <w:t>Microb. Biotechnol.</w:t>
      </w:r>
      <w:r w:rsidRPr="0052348A">
        <w:t xml:space="preserve"> </w:t>
      </w:r>
      <w:r w:rsidRPr="0052348A">
        <w:rPr>
          <w:i/>
        </w:rPr>
        <w:t>4</w:t>
      </w:r>
      <w:r w:rsidRPr="0052348A">
        <w:t>, 767-776.</w:t>
      </w:r>
      <w:bookmarkEnd w:id="36"/>
    </w:p>
    <w:p w:rsidR="004B4D75" w:rsidRPr="0052348A" w:rsidRDefault="004B4D75" w:rsidP="004B4D75">
      <w:pPr>
        <w:pStyle w:val="EndNoteBibliography"/>
        <w:spacing w:after="0"/>
        <w:ind w:left="720" w:hanging="720"/>
      </w:pPr>
      <w:bookmarkStart w:id="37" w:name="_ENREF_22"/>
      <w:r w:rsidRPr="0052348A">
        <w:t>22.</w:t>
      </w:r>
      <w:r w:rsidRPr="0052348A">
        <w:tab/>
        <w:t xml:space="preserve">Howe, A. C., Jansson, J. K., Malfatti, S. A., Tringe, S. G., Tiedje, J. M., and Brown, C. T. (2014) Tackling soil diversity with the assembly of large, complex metagenomes, </w:t>
      </w:r>
      <w:r w:rsidRPr="0052348A">
        <w:rPr>
          <w:i/>
        </w:rPr>
        <w:t>Proc. Natl. Acad. Sci.</w:t>
      </w:r>
      <w:r w:rsidRPr="0052348A">
        <w:t xml:space="preserve"> </w:t>
      </w:r>
      <w:r w:rsidRPr="0052348A">
        <w:rPr>
          <w:i/>
        </w:rPr>
        <w:t>111</w:t>
      </w:r>
      <w:r w:rsidRPr="0052348A">
        <w:t>, 4904-4909.</w:t>
      </w:r>
      <w:bookmarkEnd w:id="37"/>
    </w:p>
    <w:p w:rsidR="004B4D75" w:rsidRPr="0052348A" w:rsidRDefault="004B4D75" w:rsidP="005E40AF">
      <w:pPr>
        <w:pStyle w:val="EndNoteBibliography"/>
        <w:spacing w:after="0"/>
        <w:ind w:left="720" w:hanging="720"/>
      </w:pPr>
      <w:bookmarkStart w:id="38" w:name="_ENREF_23"/>
      <w:r w:rsidRPr="0052348A">
        <w:t>23.</w:t>
      </w:r>
      <w:r w:rsidRPr="0052348A">
        <w:tab/>
        <w:t xml:space="preserve">Scholz, M. B., Lo, C.-C., and Chain, P. S. (2012) Next generation sequencing and bioinformatic </w:t>
      </w:r>
      <w:r w:rsidRPr="0052348A">
        <w:lastRenderedPageBreak/>
        <w:t xml:space="preserve">bottlenecks: the current state of metagenomic data analysis, </w:t>
      </w:r>
      <w:r w:rsidRPr="0052348A">
        <w:rPr>
          <w:i/>
        </w:rPr>
        <w:t>Curr. Opin. Biotechnol.</w:t>
      </w:r>
      <w:r w:rsidRPr="0052348A">
        <w:t xml:space="preserve"> </w:t>
      </w:r>
      <w:r w:rsidRPr="0052348A">
        <w:rPr>
          <w:i/>
        </w:rPr>
        <w:t>23</w:t>
      </w:r>
      <w:r w:rsidRPr="0052348A">
        <w:t>, 9-15.</w:t>
      </w:r>
      <w:bookmarkEnd w:id="38"/>
    </w:p>
    <w:p w:rsidR="004B4D75" w:rsidRPr="00D74E91" w:rsidRDefault="004B4D75" w:rsidP="004B4D75">
      <w:pPr>
        <w:rPr>
          <w:rFonts w:ascii="Times New Roman" w:eastAsia="맑은 고딕" w:hAnsi="Times New Roman" w:cs="Times New Roman"/>
          <w:noProof/>
        </w:rPr>
      </w:pPr>
      <w:r w:rsidRPr="00D74E91">
        <w:rPr>
          <w:rFonts w:ascii="Times New Roman" w:hAnsi="Times New Roman" w:cs="Times New Roman"/>
          <w:noProof/>
          <w:sz w:val="22"/>
        </w:rPr>
        <w:fldChar w:fldCharType="end"/>
      </w:r>
    </w:p>
    <w:p w:rsidR="00707491" w:rsidRPr="004B4D75" w:rsidRDefault="00707491" w:rsidP="00714C14">
      <w:pPr>
        <w:spacing w:line="276" w:lineRule="auto"/>
        <w:rPr>
          <w:rFonts w:asciiTheme="majorHAnsi" w:eastAsiaTheme="majorHAnsi" w:hAnsiTheme="majorHAnsi"/>
          <w:sz w:val="22"/>
        </w:rPr>
      </w:pPr>
    </w:p>
    <w:sectPr w:rsidR="00707491" w:rsidRPr="004B4D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6D" w:rsidRDefault="00A1486D" w:rsidP="00B5569E">
      <w:pPr>
        <w:spacing w:after="0" w:line="240" w:lineRule="auto"/>
      </w:pPr>
      <w:r>
        <w:separator/>
      </w:r>
    </w:p>
  </w:endnote>
  <w:endnote w:type="continuationSeparator" w:id="0">
    <w:p w:rsidR="00A1486D" w:rsidRDefault="00A1486D"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6D" w:rsidRDefault="00A1486D" w:rsidP="00B5569E">
      <w:pPr>
        <w:spacing w:after="0" w:line="240" w:lineRule="auto"/>
      </w:pPr>
      <w:r>
        <w:separator/>
      </w:r>
    </w:p>
  </w:footnote>
  <w:footnote w:type="continuationSeparator" w:id="0">
    <w:p w:rsidR="00A1486D" w:rsidRDefault="00A1486D"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removePersonalInformation/>
  <w:removeDateAndTime/>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6E9B"/>
    <w:rsid w:val="00011055"/>
    <w:rsid w:val="00013089"/>
    <w:rsid w:val="00014CF0"/>
    <w:rsid w:val="00015039"/>
    <w:rsid w:val="0002431C"/>
    <w:rsid w:val="00026357"/>
    <w:rsid w:val="000277EB"/>
    <w:rsid w:val="00027921"/>
    <w:rsid w:val="000312E0"/>
    <w:rsid w:val="00036308"/>
    <w:rsid w:val="000376D3"/>
    <w:rsid w:val="00044C45"/>
    <w:rsid w:val="00050863"/>
    <w:rsid w:val="00070D8F"/>
    <w:rsid w:val="00072A50"/>
    <w:rsid w:val="0007451D"/>
    <w:rsid w:val="000825E4"/>
    <w:rsid w:val="00096921"/>
    <w:rsid w:val="000A4320"/>
    <w:rsid w:val="000A5578"/>
    <w:rsid w:val="000A6D75"/>
    <w:rsid w:val="000B04C5"/>
    <w:rsid w:val="000B2C40"/>
    <w:rsid w:val="000B4578"/>
    <w:rsid w:val="000B58DC"/>
    <w:rsid w:val="000C4C2A"/>
    <w:rsid w:val="000C5CA8"/>
    <w:rsid w:val="000C6554"/>
    <w:rsid w:val="000D12DC"/>
    <w:rsid w:val="000E5481"/>
    <w:rsid w:val="000F0DEC"/>
    <w:rsid w:val="000F2792"/>
    <w:rsid w:val="00100D4C"/>
    <w:rsid w:val="00121430"/>
    <w:rsid w:val="0012245E"/>
    <w:rsid w:val="00124DA5"/>
    <w:rsid w:val="00125B60"/>
    <w:rsid w:val="001326B8"/>
    <w:rsid w:val="00133B1A"/>
    <w:rsid w:val="00134083"/>
    <w:rsid w:val="00146118"/>
    <w:rsid w:val="00152518"/>
    <w:rsid w:val="00156C4F"/>
    <w:rsid w:val="00165625"/>
    <w:rsid w:val="001755BB"/>
    <w:rsid w:val="00175E1A"/>
    <w:rsid w:val="00177786"/>
    <w:rsid w:val="00183EBE"/>
    <w:rsid w:val="00190E3A"/>
    <w:rsid w:val="0019157E"/>
    <w:rsid w:val="00195978"/>
    <w:rsid w:val="00196CDF"/>
    <w:rsid w:val="001A06C6"/>
    <w:rsid w:val="001A4135"/>
    <w:rsid w:val="001A4E02"/>
    <w:rsid w:val="001B7781"/>
    <w:rsid w:val="001C44B4"/>
    <w:rsid w:val="001C57A1"/>
    <w:rsid w:val="001D0E33"/>
    <w:rsid w:val="001D79DE"/>
    <w:rsid w:val="001E0D88"/>
    <w:rsid w:val="001F0543"/>
    <w:rsid w:val="001F7A75"/>
    <w:rsid w:val="00203A37"/>
    <w:rsid w:val="002057EF"/>
    <w:rsid w:val="00205F8B"/>
    <w:rsid w:val="002073EB"/>
    <w:rsid w:val="00210BE8"/>
    <w:rsid w:val="00213EAF"/>
    <w:rsid w:val="00214A0B"/>
    <w:rsid w:val="002151CD"/>
    <w:rsid w:val="00215838"/>
    <w:rsid w:val="00215F94"/>
    <w:rsid w:val="00222AFD"/>
    <w:rsid w:val="0022401A"/>
    <w:rsid w:val="00224C96"/>
    <w:rsid w:val="002255FC"/>
    <w:rsid w:val="002263EB"/>
    <w:rsid w:val="002265CC"/>
    <w:rsid w:val="002362EF"/>
    <w:rsid w:val="00237014"/>
    <w:rsid w:val="0024182E"/>
    <w:rsid w:val="0024590D"/>
    <w:rsid w:val="00247215"/>
    <w:rsid w:val="00250362"/>
    <w:rsid w:val="00251461"/>
    <w:rsid w:val="00255C9A"/>
    <w:rsid w:val="00265315"/>
    <w:rsid w:val="002654FD"/>
    <w:rsid w:val="00270A5C"/>
    <w:rsid w:val="00272EC2"/>
    <w:rsid w:val="00276A93"/>
    <w:rsid w:val="00276B7D"/>
    <w:rsid w:val="00277DD1"/>
    <w:rsid w:val="00292688"/>
    <w:rsid w:val="00296505"/>
    <w:rsid w:val="002A4E2A"/>
    <w:rsid w:val="002B636E"/>
    <w:rsid w:val="002C3A23"/>
    <w:rsid w:val="002D12F3"/>
    <w:rsid w:val="002D3599"/>
    <w:rsid w:val="002D5857"/>
    <w:rsid w:val="002E5658"/>
    <w:rsid w:val="002F11A8"/>
    <w:rsid w:val="0030595B"/>
    <w:rsid w:val="00307AE9"/>
    <w:rsid w:val="00313927"/>
    <w:rsid w:val="00315C22"/>
    <w:rsid w:val="00331E51"/>
    <w:rsid w:val="00337F74"/>
    <w:rsid w:val="0034418E"/>
    <w:rsid w:val="00361765"/>
    <w:rsid w:val="003636A5"/>
    <w:rsid w:val="00364384"/>
    <w:rsid w:val="00370F42"/>
    <w:rsid w:val="00386C53"/>
    <w:rsid w:val="00394992"/>
    <w:rsid w:val="003A1DEF"/>
    <w:rsid w:val="003A4A11"/>
    <w:rsid w:val="003A4E98"/>
    <w:rsid w:val="003B1FA0"/>
    <w:rsid w:val="003B5EA1"/>
    <w:rsid w:val="003D0524"/>
    <w:rsid w:val="003D3E96"/>
    <w:rsid w:val="003D69FD"/>
    <w:rsid w:val="003D77BC"/>
    <w:rsid w:val="003E407E"/>
    <w:rsid w:val="003E5FA3"/>
    <w:rsid w:val="003E6D4C"/>
    <w:rsid w:val="003E7B91"/>
    <w:rsid w:val="004043D3"/>
    <w:rsid w:val="00404EB4"/>
    <w:rsid w:val="00412998"/>
    <w:rsid w:val="004133B4"/>
    <w:rsid w:val="0041474E"/>
    <w:rsid w:val="00414FC7"/>
    <w:rsid w:val="004156E5"/>
    <w:rsid w:val="004162F5"/>
    <w:rsid w:val="0042635B"/>
    <w:rsid w:val="00434308"/>
    <w:rsid w:val="00434A8D"/>
    <w:rsid w:val="004425F8"/>
    <w:rsid w:val="004447B6"/>
    <w:rsid w:val="00445691"/>
    <w:rsid w:val="00445C56"/>
    <w:rsid w:val="00446F69"/>
    <w:rsid w:val="0046181D"/>
    <w:rsid w:val="00461F08"/>
    <w:rsid w:val="00476127"/>
    <w:rsid w:val="00476B9A"/>
    <w:rsid w:val="0048468A"/>
    <w:rsid w:val="00485FF0"/>
    <w:rsid w:val="0048781E"/>
    <w:rsid w:val="00490533"/>
    <w:rsid w:val="00495764"/>
    <w:rsid w:val="004979AB"/>
    <w:rsid w:val="004A38F3"/>
    <w:rsid w:val="004A61CE"/>
    <w:rsid w:val="004B4D75"/>
    <w:rsid w:val="004B5745"/>
    <w:rsid w:val="004B68D1"/>
    <w:rsid w:val="004B68F7"/>
    <w:rsid w:val="004C1EA0"/>
    <w:rsid w:val="004C4C00"/>
    <w:rsid w:val="004D0189"/>
    <w:rsid w:val="004D1A89"/>
    <w:rsid w:val="004D50C4"/>
    <w:rsid w:val="004D7B9D"/>
    <w:rsid w:val="004E117D"/>
    <w:rsid w:val="004E667A"/>
    <w:rsid w:val="004E6EB9"/>
    <w:rsid w:val="004E74D8"/>
    <w:rsid w:val="004F047F"/>
    <w:rsid w:val="004F3060"/>
    <w:rsid w:val="004F4D67"/>
    <w:rsid w:val="004F609F"/>
    <w:rsid w:val="005004E4"/>
    <w:rsid w:val="005024B6"/>
    <w:rsid w:val="00510226"/>
    <w:rsid w:val="005124BD"/>
    <w:rsid w:val="00514171"/>
    <w:rsid w:val="0052698A"/>
    <w:rsid w:val="00527B5E"/>
    <w:rsid w:val="0053160C"/>
    <w:rsid w:val="00531E98"/>
    <w:rsid w:val="00534F67"/>
    <w:rsid w:val="005451A5"/>
    <w:rsid w:val="0054620B"/>
    <w:rsid w:val="00550714"/>
    <w:rsid w:val="00551FBD"/>
    <w:rsid w:val="005612D7"/>
    <w:rsid w:val="00562630"/>
    <w:rsid w:val="00566408"/>
    <w:rsid w:val="00566A3A"/>
    <w:rsid w:val="00566D5D"/>
    <w:rsid w:val="005747DC"/>
    <w:rsid w:val="005765AF"/>
    <w:rsid w:val="00585735"/>
    <w:rsid w:val="00585EFB"/>
    <w:rsid w:val="0059359A"/>
    <w:rsid w:val="00593DFC"/>
    <w:rsid w:val="00594133"/>
    <w:rsid w:val="005A17C2"/>
    <w:rsid w:val="005A29D2"/>
    <w:rsid w:val="005C6BFD"/>
    <w:rsid w:val="005C7874"/>
    <w:rsid w:val="005D02A3"/>
    <w:rsid w:val="005D2507"/>
    <w:rsid w:val="005D3CD6"/>
    <w:rsid w:val="005E40AF"/>
    <w:rsid w:val="005F44C6"/>
    <w:rsid w:val="005F70D8"/>
    <w:rsid w:val="0060256F"/>
    <w:rsid w:val="00602E34"/>
    <w:rsid w:val="006048C1"/>
    <w:rsid w:val="00607C38"/>
    <w:rsid w:val="00615A82"/>
    <w:rsid w:val="006206CE"/>
    <w:rsid w:val="006264A5"/>
    <w:rsid w:val="006346E6"/>
    <w:rsid w:val="00635952"/>
    <w:rsid w:val="0063662E"/>
    <w:rsid w:val="00643358"/>
    <w:rsid w:val="00643FA3"/>
    <w:rsid w:val="00645EF5"/>
    <w:rsid w:val="00646E4B"/>
    <w:rsid w:val="00646F35"/>
    <w:rsid w:val="00653276"/>
    <w:rsid w:val="00655199"/>
    <w:rsid w:val="00667280"/>
    <w:rsid w:val="00676380"/>
    <w:rsid w:val="00682325"/>
    <w:rsid w:val="00683492"/>
    <w:rsid w:val="0068741C"/>
    <w:rsid w:val="00691271"/>
    <w:rsid w:val="00693C7F"/>
    <w:rsid w:val="0069416D"/>
    <w:rsid w:val="00694FD8"/>
    <w:rsid w:val="006951D4"/>
    <w:rsid w:val="006B015A"/>
    <w:rsid w:val="006B2242"/>
    <w:rsid w:val="006B52F9"/>
    <w:rsid w:val="006B5CE5"/>
    <w:rsid w:val="006B77A2"/>
    <w:rsid w:val="006D0203"/>
    <w:rsid w:val="006D1B98"/>
    <w:rsid w:val="006D6A3A"/>
    <w:rsid w:val="006E0033"/>
    <w:rsid w:val="006E0D1B"/>
    <w:rsid w:val="006E737E"/>
    <w:rsid w:val="006F42F8"/>
    <w:rsid w:val="006F6877"/>
    <w:rsid w:val="007002AD"/>
    <w:rsid w:val="00706C8A"/>
    <w:rsid w:val="00707491"/>
    <w:rsid w:val="00712111"/>
    <w:rsid w:val="00714C14"/>
    <w:rsid w:val="00715320"/>
    <w:rsid w:val="00720322"/>
    <w:rsid w:val="00720501"/>
    <w:rsid w:val="00722600"/>
    <w:rsid w:val="00723159"/>
    <w:rsid w:val="0073599F"/>
    <w:rsid w:val="007428CA"/>
    <w:rsid w:val="007475B0"/>
    <w:rsid w:val="00757B98"/>
    <w:rsid w:val="007601D0"/>
    <w:rsid w:val="00765A38"/>
    <w:rsid w:val="00784524"/>
    <w:rsid w:val="00787FBC"/>
    <w:rsid w:val="00792D5B"/>
    <w:rsid w:val="00797064"/>
    <w:rsid w:val="00797D26"/>
    <w:rsid w:val="007A30B4"/>
    <w:rsid w:val="007B03B9"/>
    <w:rsid w:val="007B4A96"/>
    <w:rsid w:val="007C0C4D"/>
    <w:rsid w:val="007C14E0"/>
    <w:rsid w:val="007C2DA1"/>
    <w:rsid w:val="007D2F29"/>
    <w:rsid w:val="007D627B"/>
    <w:rsid w:val="007E11B2"/>
    <w:rsid w:val="007E7BF3"/>
    <w:rsid w:val="007E7E4D"/>
    <w:rsid w:val="007F320C"/>
    <w:rsid w:val="007F42DD"/>
    <w:rsid w:val="007F68C6"/>
    <w:rsid w:val="008050CE"/>
    <w:rsid w:val="008112BC"/>
    <w:rsid w:val="008127F6"/>
    <w:rsid w:val="00815141"/>
    <w:rsid w:val="00815B4D"/>
    <w:rsid w:val="008209FD"/>
    <w:rsid w:val="00831E47"/>
    <w:rsid w:val="00832EC3"/>
    <w:rsid w:val="00837157"/>
    <w:rsid w:val="0084432E"/>
    <w:rsid w:val="00845C1A"/>
    <w:rsid w:val="00852B8E"/>
    <w:rsid w:val="0085612C"/>
    <w:rsid w:val="00856629"/>
    <w:rsid w:val="00860273"/>
    <w:rsid w:val="008604F6"/>
    <w:rsid w:val="008617DD"/>
    <w:rsid w:val="008646AB"/>
    <w:rsid w:val="00874BB3"/>
    <w:rsid w:val="00876F1F"/>
    <w:rsid w:val="00877907"/>
    <w:rsid w:val="0088318A"/>
    <w:rsid w:val="00883673"/>
    <w:rsid w:val="00886333"/>
    <w:rsid w:val="00886B99"/>
    <w:rsid w:val="00887626"/>
    <w:rsid w:val="008878DF"/>
    <w:rsid w:val="008907CB"/>
    <w:rsid w:val="00890888"/>
    <w:rsid w:val="00895CF2"/>
    <w:rsid w:val="008A04F6"/>
    <w:rsid w:val="008A21AE"/>
    <w:rsid w:val="008A28A1"/>
    <w:rsid w:val="008A6488"/>
    <w:rsid w:val="008A7C66"/>
    <w:rsid w:val="008B0204"/>
    <w:rsid w:val="008B19A7"/>
    <w:rsid w:val="008B6A47"/>
    <w:rsid w:val="008B724F"/>
    <w:rsid w:val="008C7DC5"/>
    <w:rsid w:val="008F06F3"/>
    <w:rsid w:val="008F28CC"/>
    <w:rsid w:val="008F60E4"/>
    <w:rsid w:val="00904CDE"/>
    <w:rsid w:val="009066A1"/>
    <w:rsid w:val="00906A56"/>
    <w:rsid w:val="00911563"/>
    <w:rsid w:val="00914457"/>
    <w:rsid w:val="00914F25"/>
    <w:rsid w:val="00924153"/>
    <w:rsid w:val="009325FE"/>
    <w:rsid w:val="00935A7D"/>
    <w:rsid w:val="00936375"/>
    <w:rsid w:val="009443EB"/>
    <w:rsid w:val="00944C4E"/>
    <w:rsid w:val="009467C4"/>
    <w:rsid w:val="0094776B"/>
    <w:rsid w:val="009562C1"/>
    <w:rsid w:val="00957771"/>
    <w:rsid w:val="00957E5D"/>
    <w:rsid w:val="00960DEE"/>
    <w:rsid w:val="00976BD0"/>
    <w:rsid w:val="00985462"/>
    <w:rsid w:val="00985DAA"/>
    <w:rsid w:val="00991CC2"/>
    <w:rsid w:val="00993E12"/>
    <w:rsid w:val="009966F5"/>
    <w:rsid w:val="00997B72"/>
    <w:rsid w:val="009A115A"/>
    <w:rsid w:val="009A6C4B"/>
    <w:rsid w:val="009B09C2"/>
    <w:rsid w:val="009C17E3"/>
    <w:rsid w:val="009C40E1"/>
    <w:rsid w:val="009C7CA6"/>
    <w:rsid w:val="009D38E9"/>
    <w:rsid w:val="009D4B8F"/>
    <w:rsid w:val="009E173A"/>
    <w:rsid w:val="009F084C"/>
    <w:rsid w:val="009F10AC"/>
    <w:rsid w:val="009F4005"/>
    <w:rsid w:val="009F4035"/>
    <w:rsid w:val="009F7A5C"/>
    <w:rsid w:val="009F7B64"/>
    <w:rsid w:val="00A043F3"/>
    <w:rsid w:val="00A10583"/>
    <w:rsid w:val="00A1486D"/>
    <w:rsid w:val="00A17966"/>
    <w:rsid w:val="00A2014E"/>
    <w:rsid w:val="00A31854"/>
    <w:rsid w:val="00A31C29"/>
    <w:rsid w:val="00A336D0"/>
    <w:rsid w:val="00A33904"/>
    <w:rsid w:val="00A45FAD"/>
    <w:rsid w:val="00A4751F"/>
    <w:rsid w:val="00A50783"/>
    <w:rsid w:val="00A5207C"/>
    <w:rsid w:val="00A52CA3"/>
    <w:rsid w:val="00A5317B"/>
    <w:rsid w:val="00A57F66"/>
    <w:rsid w:val="00A60647"/>
    <w:rsid w:val="00A63348"/>
    <w:rsid w:val="00A65C25"/>
    <w:rsid w:val="00A65CF1"/>
    <w:rsid w:val="00A761B0"/>
    <w:rsid w:val="00A76A75"/>
    <w:rsid w:val="00A834A0"/>
    <w:rsid w:val="00A84108"/>
    <w:rsid w:val="00AA52B0"/>
    <w:rsid w:val="00AA67DC"/>
    <w:rsid w:val="00AC0159"/>
    <w:rsid w:val="00AC385B"/>
    <w:rsid w:val="00AC4B75"/>
    <w:rsid w:val="00AD3395"/>
    <w:rsid w:val="00AD36D1"/>
    <w:rsid w:val="00AD3A7A"/>
    <w:rsid w:val="00AD5179"/>
    <w:rsid w:val="00AE0FD1"/>
    <w:rsid w:val="00AE4FE2"/>
    <w:rsid w:val="00AE7E6C"/>
    <w:rsid w:val="00AF44A4"/>
    <w:rsid w:val="00AF4A55"/>
    <w:rsid w:val="00AF4C94"/>
    <w:rsid w:val="00B01C60"/>
    <w:rsid w:val="00B02657"/>
    <w:rsid w:val="00B04D8D"/>
    <w:rsid w:val="00B10517"/>
    <w:rsid w:val="00B136ED"/>
    <w:rsid w:val="00B147D5"/>
    <w:rsid w:val="00B1774C"/>
    <w:rsid w:val="00B217EC"/>
    <w:rsid w:val="00B22A04"/>
    <w:rsid w:val="00B25B7E"/>
    <w:rsid w:val="00B30CF6"/>
    <w:rsid w:val="00B32657"/>
    <w:rsid w:val="00B361B8"/>
    <w:rsid w:val="00B40275"/>
    <w:rsid w:val="00B418C0"/>
    <w:rsid w:val="00B43A88"/>
    <w:rsid w:val="00B43DA3"/>
    <w:rsid w:val="00B4504F"/>
    <w:rsid w:val="00B50A9D"/>
    <w:rsid w:val="00B5569E"/>
    <w:rsid w:val="00B601E8"/>
    <w:rsid w:val="00B756E7"/>
    <w:rsid w:val="00B81A06"/>
    <w:rsid w:val="00B81BFE"/>
    <w:rsid w:val="00B82842"/>
    <w:rsid w:val="00B9221C"/>
    <w:rsid w:val="00B92EA0"/>
    <w:rsid w:val="00B95752"/>
    <w:rsid w:val="00BA050F"/>
    <w:rsid w:val="00BA1FBC"/>
    <w:rsid w:val="00BA27DA"/>
    <w:rsid w:val="00BA784D"/>
    <w:rsid w:val="00BB39FB"/>
    <w:rsid w:val="00BB447D"/>
    <w:rsid w:val="00BB7585"/>
    <w:rsid w:val="00BC1CE1"/>
    <w:rsid w:val="00BC4679"/>
    <w:rsid w:val="00BC74A2"/>
    <w:rsid w:val="00BD20CA"/>
    <w:rsid w:val="00BD5925"/>
    <w:rsid w:val="00BD72E3"/>
    <w:rsid w:val="00BD7FE1"/>
    <w:rsid w:val="00BF2532"/>
    <w:rsid w:val="00C02810"/>
    <w:rsid w:val="00C02A24"/>
    <w:rsid w:val="00C03B46"/>
    <w:rsid w:val="00C04ED1"/>
    <w:rsid w:val="00C05039"/>
    <w:rsid w:val="00C05222"/>
    <w:rsid w:val="00C15FEB"/>
    <w:rsid w:val="00C250A9"/>
    <w:rsid w:val="00C25A4F"/>
    <w:rsid w:val="00C34CBF"/>
    <w:rsid w:val="00C44F57"/>
    <w:rsid w:val="00C66355"/>
    <w:rsid w:val="00C70A17"/>
    <w:rsid w:val="00C74018"/>
    <w:rsid w:val="00C8173D"/>
    <w:rsid w:val="00C84E3A"/>
    <w:rsid w:val="00C9638C"/>
    <w:rsid w:val="00CA21E1"/>
    <w:rsid w:val="00CA5637"/>
    <w:rsid w:val="00CB05F6"/>
    <w:rsid w:val="00CB6229"/>
    <w:rsid w:val="00CC46F8"/>
    <w:rsid w:val="00CD01C9"/>
    <w:rsid w:val="00CE4CAE"/>
    <w:rsid w:val="00CE4CEC"/>
    <w:rsid w:val="00CF38D3"/>
    <w:rsid w:val="00CF3AAB"/>
    <w:rsid w:val="00CF3B1E"/>
    <w:rsid w:val="00CF3F9C"/>
    <w:rsid w:val="00CF783A"/>
    <w:rsid w:val="00D0098B"/>
    <w:rsid w:val="00D25658"/>
    <w:rsid w:val="00D268E3"/>
    <w:rsid w:val="00D30FC3"/>
    <w:rsid w:val="00D331E9"/>
    <w:rsid w:val="00D332B3"/>
    <w:rsid w:val="00D4113A"/>
    <w:rsid w:val="00D43D01"/>
    <w:rsid w:val="00D47739"/>
    <w:rsid w:val="00D479A7"/>
    <w:rsid w:val="00D55B8E"/>
    <w:rsid w:val="00D5645E"/>
    <w:rsid w:val="00D61970"/>
    <w:rsid w:val="00D63CCC"/>
    <w:rsid w:val="00D70890"/>
    <w:rsid w:val="00D734F0"/>
    <w:rsid w:val="00D76D83"/>
    <w:rsid w:val="00D846DC"/>
    <w:rsid w:val="00D875A4"/>
    <w:rsid w:val="00D91FAC"/>
    <w:rsid w:val="00D923A0"/>
    <w:rsid w:val="00D9438B"/>
    <w:rsid w:val="00D95A0A"/>
    <w:rsid w:val="00D97865"/>
    <w:rsid w:val="00DA5B3B"/>
    <w:rsid w:val="00DA5F46"/>
    <w:rsid w:val="00DA7097"/>
    <w:rsid w:val="00DB3AC2"/>
    <w:rsid w:val="00DB719B"/>
    <w:rsid w:val="00DB73E5"/>
    <w:rsid w:val="00DB7C0C"/>
    <w:rsid w:val="00DD278A"/>
    <w:rsid w:val="00DE4FAD"/>
    <w:rsid w:val="00DE7D32"/>
    <w:rsid w:val="00DF1152"/>
    <w:rsid w:val="00E0088A"/>
    <w:rsid w:val="00E017AB"/>
    <w:rsid w:val="00E02EF9"/>
    <w:rsid w:val="00E03E69"/>
    <w:rsid w:val="00E16E6C"/>
    <w:rsid w:val="00E2070C"/>
    <w:rsid w:val="00E2269A"/>
    <w:rsid w:val="00E235A7"/>
    <w:rsid w:val="00E26526"/>
    <w:rsid w:val="00E4618A"/>
    <w:rsid w:val="00E503E7"/>
    <w:rsid w:val="00E60E36"/>
    <w:rsid w:val="00E613FA"/>
    <w:rsid w:val="00E73FC5"/>
    <w:rsid w:val="00E8109D"/>
    <w:rsid w:val="00E81BDD"/>
    <w:rsid w:val="00E87768"/>
    <w:rsid w:val="00E87FE6"/>
    <w:rsid w:val="00E94A3F"/>
    <w:rsid w:val="00EA0CEC"/>
    <w:rsid w:val="00EA6279"/>
    <w:rsid w:val="00EA772E"/>
    <w:rsid w:val="00EB0211"/>
    <w:rsid w:val="00EB04AF"/>
    <w:rsid w:val="00EB6D63"/>
    <w:rsid w:val="00EB7C9C"/>
    <w:rsid w:val="00EC6DFE"/>
    <w:rsid w:val="00EC6EF9"/>
    <w:rsid w:val="00ED295B"/>
    <w:rsid w:val="00ED3AAC"/>
    <w:rsid w:val="00EE349D"/>
    <w:rsid w:val="00EE3EB2"/>
    <w:rsid w:val="00EE4536"/>
    <w:rsid w:val="00EF06E1"/>
    <w:rsid w:val="00F04768"/>
    <w:rsid w:val="00F06F19"/>
    <w:rsid w:val="00F1238F"/>
    <w:rsid w:val="00F1423A"/>
    <w:rsid w:val="00F20197"/>
    <w:rsid w:val="00F21A6D"/>
    <w:rsid w:val="00F2381B"/>
    <w:rsid w:val="00F2457B"/>
    <w:rsid w:val="00F25DDA"/>
    <w:rsid w:val="00F30A4F"/>
    <w:rsid w:val="00F35638"/>
    <w:rsid w:val="00F37441"/>
    <w:rsid w:val="00F47003"/>
    <w:rsid w:val="00F50043"/>
    <w:rsid w:val="00F50F78"/>
    <w:rsid w:val="00F559D6"/>
    <w:rsid w:val="00F6413C"/>
    <w:rsid w:val="00F72AB5"/>
    <w:rsid w:val="00F76254"/>
    <w:rsid w:val="00F818F3"/>
    <w:rsid w:val="00F83719"/>
    <w:rsid w:val="00F90E5E"/>
    <w:rsid w:val="00F963FC"/>
    <w:rsid w:val="00F974B3"/>
    <w:rsid w:val="00FA4801"/>
    <w:rsid w:val="00FA4EFF"/>
    <w:rsid w:val="00FA5B8B"/>
    <w:rsid w:val="00FB2204"/>
    <w:rsid w:val="00FB4B63"/>
    <w:rsid w:val="00FB4EAE"/>
    <w:rsid w:val="00FB6660"/>
    <w:rsid w:val="00FB7E64"/>
    <w:rsid w:val="00FC0250"/>
    <w:rsid w:val="00FC09E0"/>
    <w:rsid w:val="00FC0B7E"/>
    <w:rsid w:val="00FC4E2B"/>
    <w:rsid w:val="00FC5F9B"/>
    <w:rsid w:val="00FD2482"/>
    <w:rsid w:val="00FE15AD"/>
    <w:rsid w:val="00FE6FDE"/>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2698A"/>
    <w:rPr>
      <w:rFonts w:asciiTheme="majorHAnsi" w:eastAsiaTheme="majorEastAsia" w:hAnsiTheme="majorHAnsi" w:cstheme="majorBidi"/>
      <w:sz w:val="18"/>
      <w:szCs w:val="18"/>
    </w:rPr>
  </w:style>
  <w:style w:type="character" w:styleId="a7">
    <w:name w:val="Hyperlink"/>
    <w:basedOn w:val="a0"/>
    <w:uiPriority w:val="99"/>
    <w:unhideWhenUsed/>
    <w:rsid w:val="00D43D01"/>
    <w:rPr>
      <w:color w:val="0563C1" w:themeColor="hyperlink"/>
      <w:u w:val="single"/>
    </w:rPr>
  </w:style>
  <w:style w:type="paragraph" w:customStyle="1" w:styleId="EndNoteBibliography">
    <w:name w:val="EndNote Bibliography"/>
    <w:basedOn w:val="a"/>
    <w:link w:val="EndNoteBibliographyChar"/>
    <w:rsid w:val="004B4D75"/>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B4D75"/>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629A-6930-419A-831A-D41D8286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4550</Words>
  <Characters>25941</Characters>
  <Application>Microsoft Office Word</Application>
  <DocSecurity>0</DocSecurity>
  <Lines>216</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2019-05-16T01:46:00Z</dcterms:created>
  <dcterms:modified xsi:type="dcterms:W3CDTF">2019-05-16T01:49:00Z</dcterms:modified>
</cp:coreProperties>
</file>