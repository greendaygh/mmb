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04F" w:rsidRPr="008B0204" w:rsidRDefault="00B4504F" w:rsidP="008B0204">
      <w:pPr>
        <w:pStyle w:val="a3"/>
        <w:snapToGrid w:val="0"/>
        <w:spacing w:line="276" w:lineRule="auto"/>
        <w:rPr>
          <w:rFonts w:asciiTheme="majorHAnsi" w:eastAsiaTheme="majorHAnsi" w:hAnsiTheme="majorHAnsi"/>
          <w:b/>
          <w:sz w:val="36"/>
          <w:szCs w:val="22"/>
        </w:rPr>
      </w:pPr>
      <w:r w:rsidRPr="008B0204">
        <w:rPr>
          <w:rFonts w:asciiTheme="majorHAnsi" w:eastAsiaTheme="majorHAnsi" w:hAnsiTheme="majorHAnsi" w:hint="eastAsia"/>
          <w:b/>
          <w:sz w:val="36"/>
          <w:szCs w:val="22"/>
        </w:rPr>
        <w:t>서론</w:t>
      </w:r>
    </w:p>
    <w:p w:rsidR="00EB6D63" w:rsidRPr="008B0204" w:rsidRDefault="00DB3AC2" w:rsidP="008B0204">
      <w:pPr>
        <w:pStyle w:val="a3"/>
        <w:snapToGrid w:val="0"/>
        <w:spacing w:line="276" w:lineRule="auto"/>
        <w:rPr>
          <w:rFonts w:asciiTheme="majorHAnsi" w:eastAsiaTheme="majorHAnsi" w:hAnsiTheme="majorHAnsi"/>
          <w:sz w:val="22"/>
          <w:szCs w:val="22"/>
        </w:rPr>
      </w:pPr>
      <w:r w:rsidRPr="008B0204">
        <w:rPr>
          <w:rFonts w:asciiTheme="majorHAnsi" w:eastAsiaTheme="majorHAnsi" w:hAnsiTheme="majorHAnsi" w:hint="eastAsia"/>
          <w:sz w:val="22"/>
          <w:szCs w:val="22"/>
        </w:rPr>
        <w:t xml:space="preserve">고소비형 사회로의 전환, 산업화에 따라 전 지구적 환경오염, 특히 토양 및 지하수 오염은 심각한 환경 문제를 유발할 수 있는 원인 중 하나로 인류의 건강을 위협하는 난제의 하나로 인식되고 있음. 또한 산업 시설의 노후화로 인한 오염물질 누출 위험이 항상 뒤따르고 있는 상황에서 높은 민감도를 갖는 효율적인 유해물질 모니터링 기술의 확보가 요구됨. </w:t>
      </w:r>
      <w:r w:rsidR="00B1774C" w:rsidRPr="008B0204">
        <w:rPr>
          <w:rFonts w:asciiTheme="majorHAnsi" w:eastAsiaTheme="majorHAnsi" w:hAnsiTheme="majorHAnsi" w:hint="eastAsia"/>
          <w:sz w:val="22"/>
          <w:szCs w:val="22"/>
        </w:rPr>
        <w:t xml:space="preserve">일반적으로 </w:t>
      </w:r>
      <w:r w:rsidRPr="008B0204">
        <w:rPr>
          <w:rFonts w:asciiTheme="majorHAnsi" w:eastAsiaTheme="majorHAnsi" w:hAnsiTheme="majorHAnsi" w:hint="eastAsia"/>
          <w:sz w:val="22"/>
          <w:szCs w:val="22"/>
        </w:rPr>
        <w:t xml:space="preserve">위와 같은 오염물질을 탐지하기 위해서 기기 화학적 방법이 사용되고 있으나 고비용 장비와 복잡한 처리에 의한 단점으로 인해 미생물을 활용한 환경 바이오센서가 대안으로서 </w:t>
      </w:r>
      <w:r w:rsidR="00B1774C" w:rsidRPr="008B0204">
        <w:rPr>
          <w:rFonts w:asciiTheme="majorHAnsi" w:eastAsiaTheme="majorHAnsi" w:hAnsiTheme="majorHAnsi" w:hint="eastAsia"/>
          <w:sz w:val="22"/>
          <w:szCs w:val="22"/>
        </w:rPr>
        <w:t>주목받고 있음</w:t>
      </w:r>
      <w:r w:rsidRPr="008B0204">
        <w:rPr>
          <w:rFonts w:asciiTheme="majorHAnsi" w:eastAsiaTheme="majorHAnsi" w:hAnsiTheme="majorHAnsi" w:hint="eastAsia"/>
          <w:sz w:val="22"/>
          <w:szCs w:val="22"/>
        </w:rPr>
        <w:t xml:space="preserve">. 특히 슈도모나스를 비롯한 많은 미생물이 환경에 존재하는 난분해성 방향족 화합물과 같은 독성물질에 적응하며 이들을 생분해하는 효소 유전자들을 보유하고 있음이 알려지면서 이러한 유전자와 GFP와 같은 형광 단백질을 조합하여 손쉽게 오염물질의 존재 유무를 확인하는 </w:t>
      </w:r>
      <w:r w:rsidR="00B1774C" w:rsidRPr="008B0204">
        <w:rPr>
          <w:rFonts w:asciiTheme="majorHAnsi" w:eastAsiaTheme="majorHAnsi" w:hAnsiTheme="majorHAnsi"/>
          <w:sz w:val="22"/>
          <w:szCs w:val="22"/>
        </w:rPr>
        <w:t xml:space="preserve">whole cell </w:t>
      </w:r>
      <w:r w:rsidRPr="008B0204">
        <w:rPr>
          <w:rFonts w:asciiTheme="majorHAnsi" w:eastAsiaTheme="majorHAnsi" w:hAnsiTheme="majorHAnsi" w:hint="eastAsia"/>
          <w:sz w:val="22"/>
          <w:szCs w:val="22"/>
        </w:rPr>
        <w:t>바이오센서가 개발됨. 대장균을 이용하여</w:t>
      </w:r>
      <w:r w:rsidR="00AF4C94" w:rsidRPr="008B0204">
        <w:rPr>
          <w:rFonts w:asciiTheme="majorHAnsi" w:eastAsiaTheme="majorHAnsi" w:hAnsiTheme="majorHAnsi" w:hint="eastAsia"/>
          <w:sz w:val="22"/>
          <w:szCs w:val="22"/>
        </w:rPr>
        <w:t xml:space="preserve"> </w:t>
      </w:r>
      <w:r w:rsidR="00AF4C94" w:rsidRPr="008B0204">
        <w:rPr>
          <w:rFonts w:asciiTheme="majorHAnsi" w:eastAsiaTheme="majorHAnsi" w:hAnsiTheme="majorHAnsi"/>
          <w:sz w:val="22"/>
          <w:szCs w:val="22"/>
        </w:rPr>
        <w:t>TNT</w:t>
      </w:r>
      <w:r w:rsidR="00AF4C94" w:rsidRPr="008B0204">
        <w:rPr>
          <w:rFonts w:asciiTheme="majorHAnsi" w:eastAsiaTheme="majorHAnsi" w:hAnsiTheme="majorHAnsi" w:hint="eastAsia"/>
          <w:sz w:val="22"/>
          <w:szCs w:val="22"/>
        </w:rPr>
        <w:t>를</w:t>
      </w:r>
      <w:r w:rsidRPr="008B0204">
        <w:rPr>
          <w:rFonts w:asciiTheme="majorHAnsi" w:eastAsiaTheme="majorHAnsi" w:hAnsiTheme="majorHAnsi" w:hint="eastAsia"/>
          <w:sz w:val="22"/>
          <w:szCs w:val="22"/>
        </w:rPr>
        <w:t xml:space="preserve"> 감지하는 감지 바이오센서</w:t>
      </w:r>
      <w:r w:rsidR="00AF4C94" w:rsidRPr="008B0204">
        <w:rPr>
          <w:rFonts w:asciiTheme="majorHAnsi" w:eastAsiaTheme="majorHAnsi" w:hAnsiTheme="majorHAnsi" w:hint="eastAsia"/>
          <w:sz w:val="22"/>
          <w:szCs w:val="22"/>
        </w:rPr>
        <w:t>가 가장 대표적인 예임.</w:t>
      </w:r>
      <w:r w:rsidR="00AC0159" w:rsidRPr="008B0204">
        <w:rPr>
          <w:rFonts w:asciiTheme="majorHAnsi" w:eastAsiaTheme="majorHAnsi" w:hAnsiTheme="majorHAnsi"/>
          <w:sz w:val="22"/>
          <w:szCs w:val="22"/>
        </w:rPr>
        <w:t xml:space="preserve"> </w:t>
      </w:r>
      <w:r w:rsidR="00AC0159" w:rsidRPr="008B0204">
        <w:rPr>
          <w:rFonts w:asciiTheme="majorHAnsi" w:eastAsiaTheme="majorHAnsi" w:hAnsiTheme="majorHAnsi" w:hint="eastAsia"/>
          <w:sz w:val="22"/>
          <w:szCs w:val="22"/>
        </w:rPr>
        <w:t>일반적으로</w:t>
      </w:r>
      <w:r w:rsidRPr="008B0204">
        <w:rPr>
          <w:rFonts w:asciiTheme="majorHAnsi" w:eastAsiaTheme="majorHAnsi" w:hAnsiTheme="majorHAnsi" w:hint="eastAsia"/>
          <w:sz w:val="22"/>
          <w:szCs w:val="22"/>
        </w:rPr>
        <w:t xml:space="preserve"> </w:t>
      </w:r>
      <w:r w:rsidR="000312E0" w:rsidRPr="008B0204">
        <w:rPr>
          <w:rFonts w:asciiTheme="majorHAnsi" w:eastAsiaTheme="majorHAnsi" w:hAnsiTheme="majorHAnsi" w:hint="eastAsia"/>
          <w:sz w:val="22"/>
          <w:szCs w:val="22"/>
        </w:rPr>
        <w:t xml:space="preserve">미생물 바이오센서는 세포가 </w:t>
      </w:r>
      <w:r w:rsidR="00AC0159" w:rsidRPr="008B0204">
        <w:rPr>
          <w:rFonts w:asciiTheme="majorHAnsi" w:eastAsiaTheme="majorHAnsi" w:hAnsiTheme="majorHAnsi" w:hint="eastAsia"/>
          <w:sz w:val="22"/>
          <w:szCs w:val="22"/>
        </w:rPr>
        <w:t>감지하는 미세한 환경 변화를 효율적으로 관찰자에게 전달해 주기 위해 발광이나 형광 리포터를 사용하고 있으나 약한 신호로 인한 가시화 효율에 한계가 있으며 특히 형광의 경우 고출력의 레이저와 필터를 갖춘 고가 장비가 필요한 단점이 있음.</w:t>
      </w:r>
      <w:r w:rsidR="00AC0159" w:rsidRPr="008B0204">
        <w:rPr>
          <w:rFonts w:asciiTheme="majorHAnsi" w:eastAsiaTheme="majorHAnsi" w:hAnsiTheme="majorHAnsi"/>
          <w:sz w:val="22"/>
          <w:szCs w:val="22"/>
        </w:rPr>
        <w:t xml:space="preserve"> </w:t>
      </w:r>
      <w:r w:rsidR="00434308" w:rsidRPr="008B0204">
        <w:rPr>
          <w:rFonts w:asciiTheme="majorHAnsi" w:eastAsiaTheme="majorHAnsi" w:hAnsiTheme="majorHAnsi" w:hint="eastAsia"/>
          <w:sz w:val="22"/>
          <w:szCs w:val="22"/>
        </w:rPr>
        <w:t xml:space="preserve">또한 미생물 </w:t>
      </w:r>
      <w:r w:rsidRPr="008B0204">
        <w:rPr>
          <w:rFonts w:asciiTheme="majorHAnsi" w:eastAsiaTheme="majorHAnsi" w:hAnsiTheme="majorHAnsi" w:hint="eastAsia"/>
          <w:sz w:val="22"/>
          <w:szCs w:val="22"/>
        </w:rPr>
        <w:t xml:space="preserve">바이오센서는 </w:t>
      </w:r>
      <w:r w:rsidR="00434308" w:rsidRPr="008B0204">
        <w:rPr>
          <w:rFonts w:asciiTheme="majorHAnsi" w:eastAsiaTheme="majorHAnsi" w:hAnsiTheme="majorHAnsi" w:hint="eastAsia"/>
          <w:sz w:val="22"/>
          <w:szCs w:val="22"/>
        </w:rPr>
        <w:t xml:space="preserve">세포의 </w:t>
      </w:r>
      <w:r w:rsidRPr="008B0204">
        <w:rPr>
          <w:rFonts w:asciiTheme="majorHAnsi" w:eastAsiaTheme="majorHAnsi" w:hAnsiTheme="majorHAnsi" w:hint="eastAsia"/>
          <w:sz w:val="22"/>
          <w:szCs w:val="22"/>
        </w:rPr>
        <w:t>배양</w:t>
      </w:r>
      <w:r w:rsidR="00434308" w:rsidRPr="008B0204">
        <w:rPr>
          <w:rFonts w:asciiTheme="majorHAnsi" w:eastAsiaTheme="majorHAnsi" w:hAnsiTheme="majorHAnsi" w:hint="eastAsia"/>
          <w:sz w:val="22"/>
          <w:szCs w:val="22"/>
        </w:rPr>
        <w:t xml:space="preserve">과 </w:t>
      </w:r>
      <w:r w:rsidRPr="008B0204">
        <w:rPr>
          <w:rFonts w:asciiTheme="majorHAnsi" w:eastAsiaTheme="majorHAnsi" w:hAnsiTheme="majorHAnsi" w:hint="eastAsia"/>
          <w:sz w:val="22"/>
          <w:szCs w:val="22"/>
        </w:rPr>
        <w:t xml:space="preserve">반응 처리 </w:t>
      </w:r>
      <w:r w:rsidR="00434308" w:rsidRPr="008B0204">
        <w:rPr>
          <w:rFonts w:asciiTheme="majorHAnsi" w:eastAsiaTheme="majorHAnsi" w:hAnsiTheme="majorHAnsi" w:hint="eastAsia"/>
          <w:sz w:val="22"/>
          <w:szCs w:val="22"/>
        </w:rPr>
        <w:t xml:space="preserve">등의 전처리 과정에 시간이 필요하다는 점도 실용화의 걸림돌로 </w:t>
      </w:r>
      <w:r w:rsidR="00B136ED" w:rsidRPr="008B0204">
        <w:rPr>
          <w:rFonts w:asciiTheme="majorHAnsi" w:eastAsiaTheme="majorHAnsi" w:hAnsiTheme="majorHAnsi" w:hint="eastAsia"/>
          <w:sz w:val="22"/>
          <w:szCs w:val="22"/>
        </w:rPr>
        <w:t>지적</w:t>
      </w:r>
      <w:r w:rsidR="00434308" w:rsidRPr="008B0204">
        <w:rPr>
          <w:rFonts w:asciiTheme="majorHAnsi" w:eastAsiaTheme="majorHAnsi" w:hAnsiTheme="majorHAnsi" w:hint="eastAsia"/>
          <w:sz w:val="22"/>
          <w:szCs w:val="22"/>
        </w:rPr>
        <w:t>되고 있음.</w:t>
      </w:r>
      <w:r w:rsidR="00434308" w:rsidRPr="008B0204">
        <w:rPr>
          <w:rFonts w:asciiTheme="majorHAnsi" w:eastAsiaTheme="majorHAnsi" w:hAnsiTheme="majorHAnsi"/>
          <w:sz w:val="22"/>
          <w:szCs w:val="22"/>
        </w:rPr>
        <w:t xml:space="preserve"> </w:t>
      </w:r>
    </w:p>
    <w:p w:rsidR="008B6A47" w:rsidRPr="008B0204" w:rsidRDefault="00315C22" w:rsidP="008B0204">
      <w:pPr>
        <w:pStyle w:val="a3"/>
        <w:snapToGrid w:val="0"/>
        <w:spacing w:line="276" w:lineRule="auto"/>
        <w:rPr>
          <w:rFonts w:asciiTheme="majorHAnsi" w:eastAsiaTheme="majorHAnsi" w:hAnsiTheme="majorHAnsi"/>
          <w:sz w:val="22"/>
          <w:szCs w:val="22"/>
        </w:rPr>
      </w:pPr>
      <w:r w:rsidRPr="008B0204">
        <w:rPr>
          <w:rFonts w:asciiTheme="majorHAnsi" w:eastAsiaTheme="majorHAnsi" w:hAnsiTheme="majorHAnsi" w:hint="eastAsia"/>
          <w:sz w:val="22"/>
          <w:szCs w:val="22"/>
        </w:rPr>
        <w:t xml:space="preserve">본 연구에서는 </w:t>
      </w:r>
      <w:r w:rsidR="00B136ED" w:rsidRPr="008B0204">
        <w:rPr>
          <w:rFonts w:asciiTheme="majorHAnsi" w:eastAsiaTheme="majorHAnsi" w:hAnsiTheme="majorHAnsi" w:hint="eastAsia"/>
          <w:sz w:val="22"/>
          <w:szCs w:val="22"/>
        </w:rPr>
        <w:t xml:space="preserve">유해물 중 방향성 유해물을 </w:t>
      </w:r>
      <w:r w:rsidRPr="008B0204">
        <w:rPr>
          <w:rFonts w:asciiTheme="majorHAnsi" w:eastAsiaTheme="majorHAnsi" w:hAnsiTheme="majorHAnsi" w:hint="eastAsia"/>
          <w:sz w:val="22"/>
          <w:szCs w:val="22"/>
        </w:rPr>
        <w:t>감지하</w:t>
      </w:r>
      <w:r w:rsidR="00EB6D63" w:rsidRPr="008B0204">
        <w:rPr>
          <w:rFonts w:asciiTheme="majorHAnsi" w:eastAsiaTheme="majorHAnsi" w:hAnsiTheme="majorHAnsi" w:hint="eastAsia"/>
          <w:sz w:val="22"/>
          <w:szCs w:val="22"/>
        </w:rPr>
        <w:t>여</w:t>
      </w:r>
      <w:r w:rsidR="00B136ED" w:rsidRPr="008B0204">
        <w:rPr>
          <w:rFonts w:asciiTheme="majorHAnsi" w:eastAsiaTheme="majorHAnsi" w:hAnsiTheme="majorHAnsi" w:hint="eastAsia"/>
          <w:sz w:val="22"/>
          <w:szCs w:val="22"/>
        </w:rPr>
        <w:t xml:space="preserve"> 신호를</w:t>
      </w:r>
      <w:r w:rsidR="00EB6D63" w:rsidRPr="008B0204">
        <w:rPr>
          <w:rFonts w:asciiTheme="majorHAnsi" w:eastAsiaTheme="majorHAnsi" w:hAnsiTheme="majorHAnsi" w:hint="eastAsia"/>
          <w:sz w:val="22"/>
          <w:szCs w:val="22"/>
        </w:rPr>
        <w:t xml:space="preserve"> </w:t>
      </w:r>
      <w:r w:rsidR="00B136ED" w:rsidRPr="008B0204">
        <w:rPr>
          <w:rFonts w:asciiTheme="majorHAnsi" w:eastAsiaTheme="majorHAnsi" w:hAnsiTheme="majorHAnsi" w:hint="eastAsia"/>
          <w:sz w:val="22"/>
          <w:szCs w:val="22"/>
        </w:rPr>
        <w:t xml:space="preserve">증폭하는 유전자회로를 미생물에 탑재하고 </w:t>
      </w:r>
      <w:r w:rsidR="00EB6D63" w:rsidRPr="008B0204">
        <w:rPr>
          <w:rFonts w:asciiTheme="majorHAnsi" w:eastAsiaTheme="majorHAnsi" w:hAnsiTheme="majorHAnsi" w:hint="eastAsia"/>
          <w:sz w:val="22"/>
          <w:szCs w:val="22"/>
        </w:rPr>
        <w:t>이를 형광 감지 디바이스로 원거리에서 감지하는 시스템을 구축함.</w:t>
      </w:r>
      <w:r w:rsidR="00EB6D63" w:rsidRPr="008B0204">
        <w:rPr>
          <w:rFonts w:asciiTheme="majorHAnsi" w:eastAsiaTheme="majorHAnsi" w:hAnsiTheme="majorHAnsi"/>
          <w:sz w:val="22"/>
          <w:szCs w:val="22"/>
        </w:rPr>
        <w:t xml:space="preserve"> </w:t>
      </w:r>
      <w:r w:rsidR="00F90E5E" w:rsidRPr="008B0204">
        <w:rPr>
          <w:rFonts w:asciiTheme="majorHAnsi" w:eastAsiaTheme="majorHAnsi" w:hAnsiTheme="majorHAnsi" w:hint="eastAsia"/>
          <w:sz w:val="22"/>
          <w:szCs w:val="22"/>
        </w:rPr>
        <w:t xml:space="preserve">특히 </w:t>
      </w:r>
      <w:r w:rsidR="005F70D8" w:rsidRPr="008B0204">
        <w:rPr>
          <w:rFonts w:asciiTheme="majorHAnsi" w:eastAsiaTheme="majorHAnsi" w:hAnsiTheme="majorHAnsi" w:hint="eastAsia"/>
          <w:sz w:val="22"/>
          <w:szCs w:val="22"/>
        </w:rPr>
        <w:t xml:space="preserve">시스템을 감지 미생물 </w:t>
      </w:r>
      <w:r w:rsidR="005F70D8" w:rsidRPr="008B0204">
        <w:rPr>
          <w:rFonts w:asciiTheme="majorHAnsi" w:eastAsiaTheme="majorHAnsi" w:hAnsiTheme="majorHAnsi"/>
          <w:sz w:val="22"/>
          <w:szCs w:val="22"/>
        </w:rPr>
        <w:t xml:space="preserve">(sender) </w:t>
      </w:r>
      <w:r w:rsidR="005F70D8" w:rsidRPr="008B0204">
        <w:rPr>
          <w:rFonts w:asciiTheme="majorHAnsi" w:eastAsiaTheme="majorHAnsi" w:hAnsiTheme="majorHAnsi" w:hint="eastAsia"/>
          <w:sz w:val="22"/>
          <w:szCs w:val="22"/>
        </w:rPr>
        <w:t>과 증폭 신호 수신 미생물 (</w:t>
      </w:r>
      <w:r w:rsidR="005F70D8" w:rsidRPr="008B0204">
        <w:rPr>
          <w:rFonts w:asciiTheme="majorHAnsi" w:eastAsiaTheme="majorHAnsi" w:hAnsiTheme="majorHAnsi"/>
          <w:sz w:val="22"/>
          <w:szCs w:val="22"/>
        </w:rPr>
        <w:t>receiver)</w:t>
      </w:r>
      <w:r w:rsidR="005F70D8" w:rsidRPr="008B0204">
        <w:rPr>
          <w:rFonts w:asciiTheme="majorHAnsi" w:eastAsiaTheme="majorHAnsi" w:hAnsiTheme="majorHAnsi" w:hint="eastAsia"/>
          <w:sz w:val="22"/>
          <w:szCs w:val="22"/>
        </w:rPr>
        <w:t>로 나누어 이종간 균주를 조합함으로써 감지와 증폭</w:t>
      </w:r>
      <w:r w:rsidR="00E87FE6" w:rsidRPr="008B0204">
        <w:rPr>
          <w:rFonts w:asciiTheme="majorHAnsi" w:eastAsiaTheme="majorHAnsi" w:hAnsiTheme="majorHAnsi" w:hint="eastAsia"/>
          <w:sz w:val="22"/>
          <w:szCs w:val="22"/>
        </w:rPr>
        <w:t xml:space="preserve"> 각각에 대한 반응 최적화를 수행할 수 </w:t>
      </w:r>
      <w:r w:rsidR="00B136ED" w:rsidRPr="008B0204">
        <w:rPr>
          <w:rFonts w:asciiTheme="majorHAnsi" w:eastAsiaTheme="majorHAnsi" w:hAnsiTheme="majorHAnsi" w:hint="eastAsia"/>
          <w:sz w:val="22"/>
          <w:szCs w:val="22"/>
        </w:rPr>
        <w:t>있으며</w:t>
      </w:r>
      <w:r w:rsidR="008B6A47" w:rsidRPr="008B0204">
        <w:rPr>
          <w:rFonts w:asciiTheme="majorHAnsi" w:eastAsiaTheme="majorHAnsi" w:hAnsiTheme="majorHAnsi" w:hint="eastAsia"/>
          <w:sz w:val="22"/>
          <w:szCs w:val="22"/>
        </w:rPr>
        <w:t xml:space="preserve"> </w:t>
      </w:r>
      <w:r w:rsidR="00CF783A" w:rsidRPr="008B0204">
        <w:rPr>
          <w:rFonts w:asciiTheme="majorHAnsi" w:eastAsiaTheme="majorHAnsi" w:hAnsiTheme="majorHAnsi"/>
          <w:sz w:val="22"/>
          <w:szCs w:val="22"/>
        </w:rPr>
        <w:t xml:space="preserve">freeze </w:t>
      </w:r>
      <w:r w:rsidR="00CF783A" w:rsidRPr="008B0204">
        <w:rPr>
          <w:rFonts w:asciiTheme="majorHAnsi" w:eastAsiaTheme="majorHAnsi" w:hAnsiTheme="majorHAnsi" w:hint="eastAsia"/>
          <w:sz w:val="22"/>
          <w:szCs w:val="22"/>
        </w:rPr>
        <w:t xml:space="preserve">기반 bead 센서를 개발하여 </w:t>
      </w:r>
      <w:r w:rsidR="00096921" w:rsidRPr="008B0204">
        <w:rPr>
          <w:rFonts w:asciiTheme="majorHAnsi" w:eastAsiaTheme="majorHAnsi" w:hAnsiTheme="majorHAnsi" w:hint="eastAsia"/>
          <w:sz w:val="22"/>
          <w:szCs w:val="22"/>
        </w:rPr>
        <w:t>빠른</w:t>
      </w:r>
      <w:r w:rsidR="0012245E">
        <w:rPr>
          <w:rFonts w:asciiTheme="majorHAnsi" w:eastAsiaTheme="majorHAnsi" w:hAnsiTheme="majorHAnsi" w:hint="eastAsia"/>
          <w:sz w:val="22"/>
          <w:szCs w:val="22"/>
        </w:rPr>
        <w:t xml:space="preserve"> 반응과 </w:t>
      </w:r>
      <w:r w:rsidR="00096921" w:rsidRPr="008B0204">
        <w:rPr>
          <w:rFonts w:asciiTheme="majorHAnsi" w:eastAsiaTheme="majorHAnsi" w:hAnsiTheme="majorHAnsi" w:hint="eastAsia"/>
          <w:sz w:val="22"/>
          <w:szCs w:val="22"/>
        </w:rPr>
        <w:t>사용</w:t>
      </w:r>
      <w:r w:rsidR="0012245E">
        <w:rPr>
          <w:rFonts w:asciiTheme="majorHAnsi" w:eastAsiaTheme="majorHAnsi" w:hAnsiTheme="majorHAnsi" w:hint="eastAsia"/>
          <w:sz w:val="22"/>
          <w:szCs w:val="22"/>
        </w:rPr>
        <w:t>의 편의성을 최대화함.</w:t>
      </w:r>
      <w:r w:rsidR="0012245E">
        <w:rPr>
          <w:rFonts w:asciiTheme="majorHAnsi" w:eastAsiaTheme="majorHAnsi" w:hAnsiTheme="majorHAnsi"/>
          <w:sz w:val="22"/>
          <w:szCs w:val="22"/>
        </w:rPr>
        <w:t xml:space="preserve"> </w:t>
      </w:r>
      <w:r w:rsidR="00096921" w:rsidRPr="008B0204">
        <w:rPr>
          <w:rFonts w:asciiTheme="majorHAnsi" w:eastAsiaTheme="majorHAnsi" w:hAnsiTheme="majorHAnsi" w:hint="eastAsia"/>
          <w:sz w:val="22"/>
          <w:szCs w:val="22"/>
        </w:rPr>
        <w:t xml:space="preserve">또한 </w:t>
      </w:r>
      <w:r w:rsidR="008B6A47" w:rsidRPr="008B0204">
        <w:rPr>
          <w:rFonts w:asciiTheme="majorHAnsi" w:eastAsiaTheme="majorHAnsi" w:hAnsiTheme="majorHAnsi" w:hint="eastAsia"/>
          <w:sz w:val="22"/>
          <w:szCs w:val="22"/>
        </w:rPr>
        <w:t xml:space="preserve">형광을 효율적으로 관찰하기 위한 </w:t>
      </w:r>
      <w:r w:rsidR="008B6A47" w:rsidRPr="008B0204">
        <w:rPr>
          <w:rFonts w:asciiTheme="majorHAnsi" w:eastAsiaTheme="majorHAnsi" w:hAnsiTheme="majorHAnsi"/>
          <w:sz w:val="22"/>
          <w:szCs w:val="22"/>
        </w:rPr>
        <w:t xml:space="preserve">3D </w:t>
      </w:r>
      <w:r w:rsidR="008B6A47" w:rsidRPr="008B0204">
        <w:rPr>
          <w:rFonts w:asciiTheme="majorHAnsi" w:eastAsiaTheme="majorHAnsi" w:hAnsiTheme="majorHAnsi" w:hint="eastAsia"/>
          <w:sz w:val="22"/>
          <w:szCs w:val="22"/>
        </w:rPr>
        <w:t xml:space="preserve">프린팅 및 아두이노를 활용한 저가형 디바이스를 제작하여 </w:t>
      </w:r>
      <w:r w:rsidR="00214A0B" w:rsidRPr="008B0204">
        <w:rPr>
          <w:rFonts w:asciiTheme="majorHAnsi" w:eastAsiaTheme="majorHAnsi" w:hAnsiTheme="majorHAnsi" w:hint="eastAsia"/>
          <w:sz w:val="22"/>
          <w:szCs w:val="22"/>
        </w:rPr>
        <w:t xml:space="preserve">실용적 유해물 감지 및 </w:t>
      </w:r>
      <w:r w:rsidR="008B6A47" w:rsidRPr="008B0204">
        <w:rPr>
          <w:rFonts w:asciiTheme="majorHAnsi" w:eastAsiaTheme="majorHAnsi" w:hAnsiTheme="majorHAnsi" w:hint="eastAsia"/>
          <w:sz w:val="22"/>
          <w:szCs w:val="22"/>
        </w:rPr>
        <w:t>활용을 위한 가능성을 보여주고 있음.</w:t>
      </w:r>
      <w:r w:rsidR="008B6A47" w:rsidRPr="008B0204">
        <w:rPr>
          <w:rFonts w:asciiTheme="majorHAnsi" w:eastAsiaTheme="majorHAnsi" w:hAnsiTheme="majorHAnsi"/>
          <w:sz w:val="22"/>
          <w:szCs w:val="22"/>
        </w:rPr>
        <w:t xml:space="preserve"> </w:t>
      </w:r>
    </w:p>
    <w:p w:rsidR="008B6A47" w:rsidRPr="008B0204" w:rsidRDefault="008B6A47" w:rsidP="008B0204">
      <w:pPr>
        <w:pStyle w:val="a3"/>
        <w:snapToGrid w:val="0"/>
        <w:spacing w:line="276" w:lineRule="auto"/>
        <w:rPr>
          <w:rFonts w:asciiTheme="majorHAnsi" w:eastAsiaTheme="majorHAnsi" w:hAnsiTheme="majorHAnsi"/>
          <w:sz w:val="22"/>
          <w:szCs w:val="22"/>
        </w:rPr>
      </w:pPr>
    </w:p>
    <w:p w:rsidR="00315C22" w:rsidRPr="008B0204" w:rsidRDefault="00E503E7" w:rsidP="008B0204">
      <w:pPr>
        <w:pStyle w:val="a3"/>
        <w:snapToGrid w:val="0"/>
        <w:spacing w:line="276" w:lineRule="auto"/>
        <w:rPr>
          <w:rFonts w:asciiTheme="majorHAnsi" w:eastAsiaTheme="majorHAnsi" w:hAnsiTheme="majorHAnsi"/>
          <w:sz w:val="22"/>
          <w:szCs w:val="22"/>
        </w:rPr>
      </w:pPr>
      <w:r w:rsidRPr="008B0204">
        <w:rPr>
          <w:rFonts w:asciiTheme="majorHAnsi" w:eastAsiaTheme="majorHAnsi" w:hAnsiTheme="majorHAnsi" w:hint="eastAsia"/>
          <w:sz w:val="22"/>
          <w:szCs w:val="22"/>
        </w:rPr>
        <w:t>.</w:t>
      </w:r>
      <w:r w:rsidRPr="008B0204">
        <w:rPr>
          <w:rFonts w:asciiTheme="majorHAnsi" w:eastAsiaTheme="majorHAnsi" w:hAnsiTheme="majorHAnsi"/>
          <w:sz w:val="22"/>
          <w:szCs w:val="22"/>
        </w:rPr>
        <w:t xml:space="preserve"> </w:t>
      </w:r>
    </w:p>
    <w:p w:rsidR="00B4504F" w:rsidRPr="008B0204" w:rsidRDefault="00B4504F" w:rsidP="008B0204">
      <w:pPr>
        <w:pStyle w:val="a3"/>
        <w:snapToGrid w:val="0"/>
        <w:spacing w:line="276" w:lineRule="auto"/>
        <w:rPr>
          <w:rFonts w:asciiTheme="majorHAnsi" w:eastAsiaTheme="majorHAnsi" w:hAnsiTheme="majorHAnsi"/>
          <w:sz w:val="22"/>
          <w:szCs w:val="22"/>
        </w:rPr>
      </w:pPr>
    </w:p>
    <w:p w:rsidR="00B4504F" w:rsidRPr="008B0204" w:rsidRDefault="00D268E3" w:rsidP="008B0204">
      <w:pPr>
        <w:pStyle w:val="a3"/>
        <w:snapToGrid w:val="0"/>
        <w:spacing w:line="276" w:lineRule="auto"/>
        <w:rPr>
          <w:rFonts w:asciiTheme="majorHAnsi" w:eastAsiaTheme="majorHAnsi" w:hAnsiTheme="majorHAnsi"/>
          <w:b/>
          <w:sz w:val="36"/>
          <w:szCs w:val="22"/>
        </w:rPr>
      </w:pPr>
      <w:r w:rsidRPr="008B0204">
        <w:rPr>
          <w:rFonts w:asciiTheme="majorHAnsi" w:eastAsiaTheme="majorHAnsi" w:hAnsiTheme="majorHAnsi" w:hint="eastAsia"/>
          <w:b/>
          <w:sz w:val="36"/>
          <w:szCs w:val="22"/>
        </w:rPr>
        <w:t>결과</w:t>
      </w:r>
    </w:p>
    <w:p w:rsidR="00B4504F" w:rsidRPr="008B0204" w:rsidRDefault="00F35638" w:rsidP="008B0204">
      <w:pPr>
        <w:pStyle w:val="a3"/>
        <w:snapToGrid w:val="0"/>
        <w:spacing w:line="276" w:lineRule="auto"/>
        <w:rPr>
          <w:rFonts w:asciiTheme="majorHAnsi" w:eastAsiaTheme="majorHAnsi" w:hAnsiTheme="majorHAnsi"/>
          <w:b/>
          <w:sz w:val="24"/>
          <w:szCs w:val="22"/>
        </w:rPr>
      </w:pPr>
      <w:r w:rsidRPr="008B0204">
        <w:rPr>
          <w:rFonts w:asciiTheme="majorHAnsi" w:eastAsiaTheme="majorHAnsi" w:hAnsiTheme="majorHAnsi"/>
          <w:b/>
          <w:sz w:val="24"/>
          <w:szCs w:val="22"/>
        </w:rPr>
        <w:t>Cell-cell communication based c</w:t>
      </w:r>
      <w:r w:rsidR="00792D5B" w:rsidRPr="008B0204">
        <w:rPr>
          <w:rFonts w:asciiTheme="majorHAnsi" w:eastAsiaTheme="majorHAnsi" w:hAnsiTheme="majorHAnsi"/>
          <w:b/>
          <w:sz w:val="24"/>
          <w:szCs w:val="22"/>
        </w:rPr>
        <w:t>oupled</w:t>
      </w:r>
      <w:r w:rsidR="00E613FA" w:rsidRPr="008B0204">
        <w:rPr>
          <w:rFonts w:asciiTheme="majorHAnsi" w:eastAsiaTheme="majorHAnsi" w:hAnsiTheme="majorHAnsi"/>
          <w:b/>
          <w:sz w:val="24"/>
          <w:szCs w:val="22"/>
        </w:rPr>
        <w:t xml:space="preserve"> </w:t>
      </w:r>
      <w:r w:rsidR="00FF6D0F" w:rsidRPr="008B0204">
        <w:rPr>
          <w:rFonts w:asciiTheme="majorHAnsi" w:eastAsiaTheme="majorHAnsi" w:hAnsiTheme="majorHAnsi"/>
          <w:b/>
          <w:sz w:val="24"/>
          <w:szCs w:val="22"/>
        </w:rPr>
        <w:t>biosensor</w:t>
      </w:r>
      <w:r w:rsidR="00792D5B" w:rsidRPr="008B0204">
        <w:rPr>
          <w:rFonts w:asciiTheme="majorHAnsi" w:eastAsiaTheme="majorHAnsi" w:hAnsiTheme="majorHAnsi"/>
          <w:b/>
          <w:sz w:val="24"/>
          <w:szCs w:val="22"/>
        </w:rPr>
        <w:t>s</w:t>
      </w:r>
    </w:p>
    <w:p w:rsidR="00551FBD" w:rsidRPr="008B0204" w:rsidRDefault="00096921" w:rsidP="008B0204">
      <w:pPr>
        <w:pStyle w:val="a3"/>
        <w:snapToGrid w:val="0"/>
        <w:spacing w:line="276" w:lineRule="auto"/>
        <w:rPr>
          <w:rFonts w:asciiTheme="majorHAnsi" w:eastAsiaTheme="majorHAnsi" w:hAnsiTheme="majorHAnsi"/>
          <w:sz w:val="22"/>
          <w:szCs w:val="22"/>
        </w:rPr>
      </w:pPr>
      <w:r w:rsidRPr="008B0204">
        <w:rPr>
          <w:rFonts w:asciiTheme="majorHAnsi" w:eastAsiaTheme="majorHAnsi" w:hAnsiTheme="majorHAnsi" w:hint="eastAsia"/>
          <w:sz w:val="22"/>
          <w:szCs w:val="22"/>
        </w:rPr>
        <w:t xml:space="preserve">본 연구팀은 </w:t>
      </w:r>
      <w:r w:rsidR="001F7A75" w:rsidRPr="008B0204">
        <w:rPr>
          <w:rFonts w:asciiTheme="majorHAnsi" w:eastAsiaTheme="majorHAnsi" w:hAnsiTheme="majorHAnsi" w:hint="eastAsia"/>
          <w:sz w:val="22"/>
          <w:szCs w:val="22"/>
        </w:rPr>
        <w:t>유해물 중 특히 방향성 페놀류 화학물에</w:t>
      </w:r>
      <w:r w:rsidR="001F7A75" w:rsidRPr="008B0204">
        <w:rPr>
          <w:rFonts w:asciiTheme="majorHAnsi" w:eastAsiaTheme="majorHAnsi" w:hAnsiTheme="majorHAnsi"/>
          <w:sz w:val="22"/>
          <w:szCs w:val="22"/>
        </w:rPr>
        <w:t xml:space="preserve"> 반응하는 바이오센서</w:t>
      </w:r>
      <w:r w:rsidR="001F7A75" w:rsidRPr="008B0204">
        <w:rPr>
          <w:rFonts w:asciiTheme="majorHAnsi" w:eastAsiaTheme="majorHAnsi" w:hAnsiTheme="majorHAnsi" w:hint="eastAsia"/>
          <w:sz w:val="22"/>
          <w:szCs w:val="22"/>
        </w:rPr>
        <w:t xml:space="preserve">를 개발하여 </w:t>
      </w:r>
      <w:r w:rsidR="001F7A75" w:rsidRPr="008B0204">
        <w:rPr>
          <w:rFonts w:asciiTheme="majorHAnsi" w:eastAsiaTheme="majorHAnsi" w:hAnsiTheme="majorHAnsi" w:hint="eastAsia"/>
          <w:sz w:val="22"/>
          <w:szCs w:val="22"/>
        </w:rPr>
        <w:lastRenderedPageBreak/>
        <w:t>고속 탐색이나</w:t>
      </w:r>
      <w:r w:rsidR="0012245E">
        <w:rPr>
          <w:rFonts w:asciiTheme="majorHAnsi" w:eastAsiaTheme="majorHAnsi" w:hAnsiTheme="majorHAnsi" w:hint="eastAsia"/>
          <w:sz w:val="22"/>
          <w:szCs w:val="22"/>
        </w:rPr>
        <w:t xml:space="preserve"> </w:t>
      </w:r>
      <w:r w:rsidR="001F7A75" w:rsidRPr="008B0204">
        <w:rPr>
          <w:rFonts w:asciiTheme="majorHAnsi" w:eastAsiaTheme="majorHAnsi" w:hAnsiTheme="majorHAnsi" w:hint="eastAsia"/>
          <w:sz w:val="22"/>
          <w:szCs w:val="22"/>
        </w:rPr>
        <w:t xml:space="preserve">유해물 감지 </w:t>
      </w:r>
      <w:r w:rsidR="001F7A75" w:rsidRPr="008B0204">
        <w:rPr>
          <w:rFonts w:asciiTheme="majorHAnsi" w:eastAsiaTheme="majorHAnsi" w:hAnsiTheme="majorHAnsi"/>
          <w:sz w:val="22"/>
          <w:szCs w:val="22"/>
        </w:rPr>
        <w:t xml:space="preserve">whole cell </w:t>
      </w:r>
      <w:r w:rsidR="001F7A75" w:rsidRPr="008B0204">
        <w:rPr>
          <w:rFonts w:asciiTheme="majorHAnsi" w:eastAsiaTheme="majorHAnsi" w:hAnsiTheme="majorHAnsi" w:hint="eastAsia"/>
          <w:sz w:val="22"/>
          <w:szCs w:val="22"/>
        </w:rPr>
        <w:t>센서로서 사용되어 왔음.</w:t>
      </w:r>
      <w:r w:rsidR="001F7A75" w:rsidRPr="008B0204">
        <w:rPr>
          <w:rFonts w:asciiTheme="majorHAnsi" w:eastAsiaTheme="majorHAnsi" w:hAnsiTheme="majorHAnsi"/>
          <w:sz w:val="22"/>
          <w:szCs w:val="22"/>
        </w:rPr>
        <w:t xml:space="preserve"> </w:t>
      </w:r>
      <w:r w:rsidR="001F7A75" w:rsidRPr="008B0204">
        <w:rPr>
          <w:rFonts w:asciiTheme="majorHAnsi" w:eastAsiaTheme="majorHAnsi" w:hAnsiTheme="majorHAnsi" w:hint="eastAsia"/>
          <w:sz w:val="22"/>
          <w:szCs w:val="22"/>
        </w:rPr>
        <w:t xml:space="preserve">이러한 센서들은 </w:t>
      </w:r>
      <w:r w:rsidR="001F7A75" w:rsidRPr="008B0204">
        <w:rPr>
          <w:rFonts w:asciiTheme="majorHAnsi" w:eastAsiaTheme="majorHAnsi" w:hAnsiTheme="majorHAnsi"/>
          <w:sz w:val="22"/>
          <w:szCs w:val="22"/>
        </w:rPr>
        <w:t xml:space="preserve">DmpR </w:t>
      </w:r>
      <w:r w:rsidR="001F7A75" w:rsidRPr="008B0204">
        <w:rPr>
          <w:rFonts w:asciiTheme="majorHAnsi" w:eastAsiaTheme="majorHAnsi" w:hAnsiTheme="majorHAnsi" w:hint="eastAsia"/>
          <w:sz w:val="22"/>
          <w:szCs w:val="22"/>
        </w:rPr>
        <w:t xml:space="preserve">단백질을 기반으로 </w:t>
      </w:r>
      <w:r w:rsidR="001F7A75" w:rsidRPr="008B0204">
        <w:rPr>
          <w:rFonts w:asciiTheme="majorHAnsi" w:eastAsiaTheme="majorHAnsi" w:hAnsiTheme="majorHAnsi"/>
          <w:sz w:val="22"/>
          <w:szCs w:val="22"/>
        </w:rPr>
        <w:t>phenol</w:t>
      </w:r>
      <w:r w:rsidR="001F7A75" w:rsidRPr="008B0204">
        <w:rPr>
          <w:rFonts w:asciiTheme="majorHAnsi" w:eastAsiaTheme="majorHAnsi" w:hAnsiTheme="majorHAnsi" w:hint="eastAsia"/>
          <w:sz w:val="22"/>
          <w:szCs w:val="22"/>
        </w:rPr>
        <w:t>이 존재할 경우</w:t>
      </w:r>
      <w:r w:rsidR="001F7A75" w:rsidRPr="008B0204">
        <w:rPr>
          <w:rFonts w:asciiTheme="majorHAnsi" w:eastAsiaTheme="majorHAnsi" w:hAnsiTheme="majorHAnsi"/>
          <w:sz w:val="22"/>
          <w:szCs w:val="22"/>
        </w:rPr>
        <w:t xml:space="preserve"> DmpR</w:t>
      </w:r>
      <w:r w:rsidR="001F7A75" w:rsidRPr="008B0204">
        <w:rPr>
          <w:rFonts w:asciiTheme="majorHAnsi" w:eastAsiaTheme="majorHAnsi" w:hAnsiTheme="majorHAnsi" w:hint="eastAsia"/>
          <w:sz w:val="22"/>
          <w:szCs w:val="22"/>
        </w:rPr>
        <w:t>이 활성화 되</w:t>
      </w:r>
      <w:r w:rsidR="004B5745" w:rsidRPr="008B0204">
        <w:rPr>
          <w:rFonts w:asciiTheme="majorHAnsi" w:eastAsiaTheme="majorHAnsi" w:hAnsiTheme="majorHAnsi" w:hint="eastAsia"/>
          <w:sz w:val="22"/>
          <w:szCs w:val="22"/>
        </w:rPr>
        <w:t>고</w:t>
      </w:r>
      <w:r w:rsidR="001F7A75" w:rsidRPr="008B0204">
        <w:rPr>
          <w:rFonts w:asciiTheme="majorHAnsi" w:eastAsiaTheme="majorHAnsi" w:hAnsiTheme="majorHAnsi" w:hint="eastAsia"/>
          <w:sz w:val="22"/>
          <w:szCs w:val="22"/>
        </w:rPr>
        <w:t xml:space="preserve"> </w:t>
      </w:r>
      <w:r w:rsidR="004B5745" w:rsidRPr="008B0204">
        <w:rPr>
          <w:rFonts w:asciiTheme="majorHAnsi" w:eastAsiaTheme="majorHAnsi" w:hAnsiTheme="majorHAnsi" w:hint="eastAsia"/>
          <w:sz w:val="22"/>
          <w:szCs w:val="22"/>
        </w:rPr>
        <w:t xml:space="preserve">하위 </w:t>
      </w:r>
      <w:r w:rsidR="004B5745" w:rsidRPr="008B0204">
        <w:rPr>
          <w:rFonts w:asciiTheme="majorHAnsi" w:eastAsiaTheme="majorHAnsi" w:hAnsiTheme="majorHAnsi"/>
          <w:sz w:val="22"/>
          <w:szCs w:val="22"/>
        </w:rPr>
        <w:t xml:space="preserve">gfp </w:t>
      </w:r>
      <w:r w:rsidR="004B5745" w:rsidRPr="008B0204">
        <w:rPr>
          <w:rFonts w:asciiTheme="majorHAnsi" w:eastAsiaTheme="majorHAnsi" w:hAnsiTheme="majorHAnsi" w:hint="eastAsia"/>
          <w:sz w:val="22"/>
          <w:szCs w:val="22"/>
        </w:rPr>
        <w:t xml:space="preserve">유전자를 발현시켜 형광을 보이는 세포를 관찰함으로써 </w:t>
      </w:r>
      <w:r w:rsidR="0046181D" w:rsidRPr="008B0204">
        <w:rPr>
          <w:rFonts w:asciiTheme="majorHAnsi" w:eastAsiaTheme="majorHAnsi" w:hAnsiTheme="majorHAnsi" w:hint="eastAsia"/>
          <w:sz w:val="22"/>
          <w:szCs w:val="22"/>
        </w:rPr>
        <w:t xml:space="preserve">페놀의 유무를 정량적으로 </w:t>
      </w:r>
      <w:r w:rsidR="00364384">
        <w:rPr>
          <w:rFonts w:asciiTheme="majorHAnsi" w:eastAsiaTheme="majorHAnsi" w:hAnsiTheme="majorHAnsi" w:hint="eastAsia"/>
          <w:sz w:val="22"/>
          <w:szCs w:val="22"/>
        </w:rPr>
        <w:t>확하는데 사용되고 있음.</w:t>
      </w:r>
      <w:r w:rsidR="00364384">
        <w:rPr>
          <w:rFonts w:asciiTheme="majorHAnsi" w:eastAsiaTheme="majorHAnsi" w:hAnsiTheme="majorHAnsi"/>
          <w:sz w:val="22"/>
          <w:szCs w:val="22"/>
        </w:rPr>
        <w:t xml:space="preserve"> </w:t>
      </w:r>
      <w:r w:rsidR="0046181D" w:rsidRPr="008B0204">
        <w:rPr>
          <w:rFonts w:asciiTheme="majorHAnsi" w:eastAsiaTheme="majorHAnsi" w:hAnsiTheme="majorHAnsi" w:hint="eastAsia"/>
          <w:sz w:val="22"/>
          <w:szCs w:val="22"/>
        </w:rPr>
        <w:t xml:space="preserve">본 연구에서는 이러한 </w:t>
      </w:r>
      <w:r w:rsidR="0046181D" w:rsidRPr="008B0204">
        <w:rPr>
          <w:rFonts w:asciiTheme="majorHAnsi" w:eastAsiaTheme="majorHAnsi" w:hAnsiTheme="majorHAnsi"/>
          <w:sz w:val="22"/>
          <w:szCs w:val="22"/>
        </w:rPr>
        <w:t xml:space="preserve">whole cell </w:t>
      </w:r>
      <w:r w:rsidR="0046181D" w:rsidRPr="008B0204">
        <w:rPr>
          <w:rFonts w:asciiTheme="majorHAnsi" w:eastAsiaTheme="majorHAnsi" w:hAnsiTheme="majorHAnsi" w:hint="eastAsia"/>
          <w:sz w:val="22"/>
          <w:szCs w:val="22"/>
        </w:rPr>
        <w:t xml:space="preserve">센서의 </w:t>
      </w:r>
      <w:r w:rsidRPr="008B0204">
        <w:rPr>
          <w:rFonts w:asciiTheme="majorHAnsi" w:eastAsiaTheme="majorHAnsi" w:hAnsiTheme="majorHAnsi" w:hint="eastAsia"/>
          <w:sz w:val="22"/>
          <w:szCs w:val="22"/>
        </w:rPr>
        <w:t xml:space="preserve">감지 </w:t>
      </w:r>
      <w:r w:rsidR="00D5645E" w:rsidRPr="008B0204">
        <w:rPr>
          <w:rFonts w:asciiTheme="majorHAnsi" w:eastAsiaTheme="majorHAnsi" w:hAnsiTheme="majorHAnsi" w:hint="eastAsia"/>
          <w:sz w:val="22"/>
          <w:szCs w:val="22"/>
        </w:rPr>
        <w:t xml:space="preserve">효율 개선 </w:t>
      </w:r>
      <w:r w:rsidRPr="008B0204">
        <w:rPr>
          <w:rFonts w:asciiTheme="majorHAnsi" w:eastAsiaTheme="majorHAnsi" w:hAnsiTheme="majorHAnsi" w:hint="eastAsia"/>
          <w:sz w:val="22"/>
          <w:szCs w:val="22"/>
        </w:rPr>
        <w:t xml:space="preserve">및 </w:t>
      </w:r>
      <w:r w:rsidR="0046181D" w:rsidRPr="008B0204">
        <w:rPr>
          <w:rFonts w:asciiTheme="majorHAnsi" w:eastAsiaTheme="majorHAnsi" w:hAnsiTheme="majorHAnsi" w:hint="eastAsia"/>
          <w:sz w:val="22"/>
          <w:szCs w:val="22"/>
        </w:rPr>
        <w:t>신호</w:t>
      </w:r>
      <w:r w:rsidRPr="008B0204">
        <w:rPr>
          <w:rFonts w:asciiTheme="majorHAnsi" w:eastAsiaTheme="majorHAnsi" w:hAnsiTheme="majorHAnsi" w:hint="eastAsia"/>
          <w:sz w:val="22"/>
          <w:szCs w:val="22"/>
        </w:rPr>
        <w:t xml:space="preserve"> 증폭을 </w:t>
      </w:r>
      <w:r w:rsidR="0046181D" w:rsidRPr="008B0204">
        <w:rPr>
          <w:rFonts w:asciiTheme="majorHAnsi" w:eastAsiaTheme="majorHAnsi" w:hAnsiTheme="majorHAnsi" w:hint="eastAsia"/>
          <w:sz w:val="22"/>
          <w:szCs w:val="22"/>
        </w:rPr>
        <w:t xml:space="preserve">위해서 기존 </w:t>
      </w:r>
      <w:r w:rsidR="0046181D" w:rsidRPr="008B0204">
        <w:rPr>
          <w:rFonts w:asciiTheme="majorHAnsi" w:eastAsiaTheme="majorHAnsi" w:hAnsiTheme="majorHAnsi"/>
          <w:sz w:val="22"/>
          <w:szCs w:val="22"/>
        </w:rPr>
        <w:t>dmpR</w:t>
      </w:r>
      <w:r w:rsidR="0046181D" w:rsidRPr="008B0204">
        <w:rPr>
          <w:rFonts w:asciiTheme="majorHAnsi" w:eastAsiaTheme="majorHAnsi" w:hAnsiTheme="majorHAnsi" w:hint="eastAsia"/>
          <w:sz w:val="22"/>
          <w:szCs w:val="22"/>
        </w:rPr>
        <w:t xml:space="preserve">과 </w:t>
      </w:r>
      <w:r w:rsidR="0046181D" w:rsidRPr="008B0204">
        <w:rPr>
          <w:rFonts w:asciiTheme="majorHAnsi" w:eastAsiaTheme="majorHAnsi" w:hAnsiTheme="majorHAnsi"/>
          <w:sz w:val="22"/>
          <w:szCs w:val="22"/>
        </w:rPr>
        <w:t>gfp</w:t>
      </w:r>
      <w:r w:rsidR="0046181D" w:rsidRPr="008B0204">
        <w:rPr>
          <w:rFonts w:asciiTheme="majorHAnsi" w:eastAsiaTheme="majorHAnsi" w:hAnsiTheme="majorHAnsi" w:hint="eastAsia"/>
          <w:sz w:val="22"/>
          <w:szCs w:val="22"/>
        </w:rPr>
        <w:t xml:space="preserve">로 이루어진 유전자 회로에 </w:t>
      </w:r>
      <w:r w:rsidR="0046181D" w:rsidRPr="008B0204">
        <w:rPr>
          <w:rFonts w:asciiTheme="majorHAnsi" w:eastAsiaTheme="majorHAnsi" w:hAnsiTheme="majorHAnsi"/>
          <w:sz w:val="22"/>
          <w:szCs w:val="22"/>
        </w:rPr>
        <w:t>luxI</w:t>
      </w:r>
      <w:r w:rsidR="0046181D" w:rsidRPr="008B0204">
        <w:rPr>
          <w:rFonts w:asciiTheme="majorHAnsi" w:eastAsiaTheme="majorHAnsi" w:hAnsiTheme="majorHAnsi" w:hint="eastAsia"/>
          <w:sz w:val="22"/>
          <w:szCs w:val="22"/>
        </w:rPr>
        <w:t>-luxR 기반의 세포간 통신 모듈을 추가한 유해물 감지 시스템을 구축하였음</w:t>
      </w:r>
      <w:r w:rsidR="00887626" w:rsidRPr="008B0204">
        <w:rPr>
          <w:rFonts w:asciiTheme="majorHAnsi" w:eastAsiaTheme="majorHAnsi" w:hAnsiTheme="majorHAnsi" w:hint="eastAsia"/>
          <w:sz w:val="22"/>
          <w:szCs w:val="22"/>
        </w:rPr>
        <w:t xml:space="preserve"> (그림 </w:t>
      </w:r>
      <w:r w:rsidR="00887626" w:rsidRPr="008B0204">
        <w:rPr>
          <w:rFonts w:asciiTheme="majorHAnsi" w:eastAsiaTheme="majorHAnsi" w:hAnsiTheme="majorHAnsi"/>
          <w:sz w:val="22"/>
          <w:szCs w:val="22"/>
        </w:rPr>
        <w:t>1</w:t>
      </w:r>
      <w:r w:rsidR="00531E98" w:rsidRPr="008B0204">
        <w:rPr>
          <w:rFonts w:asciiTheme="majorHAnsi" w:eastAsiaTheme="majorHAnsi" w:hAnsiTheme="majorHAnsi"/>
          <w:sz w:val="22"/>
          <w:szCs w:val="22"/>
        </w:rPr>
        <w:t xml:space="preserve"> A</w:t>
      </w:r>
      <w:r w:rsidR="00887626" w:rsidRPr="008B0204">
        <w:rPr>
          <w:rFonts w:asciiTheme="majorHAnsi" w:eastAsiaTheme="majorHAnsi" w:hAnsiTheme="majorHAnsi"/>
          <w:sz w:val="22"/>
          <w:szCs w:val="22"/>
        </w:rPr>
        <w:t>)</w:t>
      </w:r>
      <w:r w:rsidR="0046181D" w:rsidRPr="008B0204">
        <w:rPr>
          <w:rFonts w:asciiTheme="majorHAnsi" w:eastAsiaTheme="majorHAnsi" w:hAnsiTheme="majorHAnsi" w:hint="eastAsia"/>
          <w:sz w:val="22"/>
          <w:szCs w:val="22"/>
        </w:rPr>
        <w:t>.</w:t>
      </w:r>
      <w:r w:rsidR="0046181D" w:rsidRPr="008B0204">
        <w:rPr>
          <w:rFonts w:asciiTheme="majorHAnsi" w:eastAsiaTheme="majorHAnsi" w:hAnsiTheme="majorHAnsi"/>
          <w:sz w:val="22"/>
          <w:szCs w:val="22"/>
        </w:rPr>
        <w:t xml:space="preserve"> </w:t>
      </w:r>
      <w:r w:rsidR="00887626" w:rsidRPr="008B0204">
        <w:rPr>
          <w:rFonts w:asciiTheme="majorHAnsi" w:eastAsiaTheme="majorHAnsi" w:hAnsiTheme="majorHAnsi" w:hint="eastAsia"/>
          <w:sz w:val="22"/>
          <w:szCs w:val="22"/>
        </w:rPr>
        <w:t>이 시스템은 유해물을 감지하</w:t>
      </w:r>
      <w:r w:rsidR="000376D3" w:rsidRPr="008B0204">
        <w:rPr>
          <w:rFonts w:asciiTheme="majorHAnsi" w:eastAsiaTheme="majorHAnsi" w:hAnsiTheme="majorHAnsi" w:hint="eastAsia"/>
          <w:sz w:val="22"/>
          <w:szCs w:val="22"/>
        </w:rPr>
        <w:t xml:space="preserve">고 증폭 신호를 전달하는 </w:t>
      </w:r>
      <w:r w:rsidR="000376D3" w:rsidRPr="008B0204">
        <w:rPr>
          <w:rFonts w:asciiTheme="majorHAnsi" w:eastAsiaTheme="majorHAnsi" w:hAnsiTheme="majorHAnsi"/>
          <w:sz w:val="22"/>
          <w:szCs w:val="22"/>
        </w:rPr>
        <w:t>sender cell</w:t>
      </w:r>
      <w:r w:rsidR="000376D3" w:rsidRPr="008B0204">
        <w:rPr>
          <w:rFonts w:asciiTheme="majorHAnsi" w:eastAsiaTheme="majorHAnsi" w:hAnsiTheme="majorHAnsi" w:hint="eastAsia"/>
          <w:sz w:val="22"/>
          <w:szCs w:val="22"/>
        </w:rPr>
        <w:t xml:space="preserve">과 증폭된 신호를 받아 형광을 내는 </w:t>
      </w:r>
      <w:r w:rsidR="000376D3" w:rsidRPr="008B0204">
        <w:rPr>
          <w:rFonts w:asciiTheme="majorHAnsi" w:eastAsiaTheme="majorHAnsi" w:hAnsiTheme="majorHAnsi"/>
          <w:sz w:val="22"/>
          <w:szCs w:val="22"/>
        </w:rPr>
        <w:t>receiver cell</w:t>
      </w:r>
      <w:r w:rsidR="00887626" w:rsidRPr="008B0204">
        <w:rPr>
          <w:rFonts w:asciiTheme="majorHAnsi" w:eastAsiaTheme="majorHAnsi" w:hAnsiTheme="majorHAnsi" w:hint="eastAsia"/>
          <w:sz w:val="22"/>
          <w:szCs w:val="22"/>
        </w:rPr>
        <w:t xml:space="preserve">로 나누어져 있으며 </w:t>
      </w:r>
      <w:r w:rsidR="00F06F19" w:rsidRPr="008B0204">
        <w:rPr>
          <w:rFonts w:asciiTheme="majorHAnsi" w:eastAsiaTheme="majorHAnsi" w:hAnsiTheme="majorHAnsi"/>
          <w:sz w:val="22"/>
          <w:szCs w:val="22"/>
        </w:rPr>
        <w:t>sender cell</w:t>
      </w:r>
      <w:r w:rsidR="00887626" w:rsidRPr="008B0204">
        <w:rPr>
          <w:rFonts w:asciiTheme="majorHAnsi" w:eastAsiaTheme="majorHAnsi" w:hAnsiTheme="majorHAnsi" w:hint="eastAsia"/>
          <w:sz w:val="22"/>
          <w:szCs w:val="22"/>
        </w:rPr>
        <w:t xml:space="preserve">에서는 </w:t>
      </w:r>
      <w:r w:rsidR="00887626" w:rsidRPr="008B0204">
        <w:rPr>
          <w:rFonts w:asciiTheme="majorHAnsi" w:eastAsiaTheme="majorHAnsi" w:hAnsiTheme="majorHAnsi"/>
          <w:sz w:val="22"/>
          <w:szCs w:val="22"/>
        </w:rPr>
        <w:t>dmpR</w:t>
      </w:r>
      <w:r w:rsidR="00887626" w:rsidRPr="008B0204">
        <w:rPr>
          <w:rFonts w:asciiTheme="majorHAnsi" w:eastAsiaTheme="majorHAnsi" w:hAnsiTheme="majorHAnsi" w:hint="eastAsia"/>
          <w:sz w:val="22"/>
          <w:szCs w:val="22"/>
        </w:rPr>
        <w:t xml:space="preserve">과 </w:t>
      </w:r>
      <w:r w:rsidR="00887626" w:rsidRPr="008B0204">
        <w:rPr>
          <w:rFonts w:asciiTheme="majorHAnsi" w:eastAsiaTheme="majorHAnsi" w:hAnsiTheme="majorHAnsi"/>
          <w:sz w:val="22"/>
          <w:szCs w:val="22"/>
        </w:rPr>
        <w:t xml:space="preserve">rfp </w:t>
      </w:r>
      <w:r w:rsidR="00887626" w:rsidRPr="008B0204">
        <w:rPr>
          <w:rFonts w:asciiTheme="majorHAnsi" w:eastAsiaTheme="majorHAnsi" w:hAnsiTheme="majorHAnsi" w:hint="eastAsia"/>
          <w:sz w:val="22"/>
          <w:szCs w:val="22"/>
        </w:rPr>
        <w:t xml:space="preserve">그리고 </w:t>
      </w:r>
      <w:r w:rsidR="00887626" w:rsidRPr="008B0204">
        <w:rPr>
          <w:rFonts w:asciiTheme="majorHAnsi" w:eastAsiaTheme="majorHAnsi" w:hAnsiTheme="majorHAnsi"/>
          <w:sz w:val="22"/>
          <w:szCs w:val="22"/>
        </w:rPr>
        <w:t xml:space="preserve">luxR </w:t>
      </w:r>
      <w:r w:rsidR="00887626" w:rsidRPr="008B0204">
        <w:rPr>
          <w:rFonts w:asciiTheme="majorHAnsi" w:eastAsiaTheme="majorHAnsi" w:hAnsiTheme="majorHAnsi" w:hint="eastAsia"/>
          <w:sz w:val="22"/>
          <w:szCs w:val="22"/>
        </w:rPr>
        <w:t xml:space="preserve">로 구성되어 </w:t>
      </w:r>
      <w:r w:rsidR="00887626" w:rsidRPr="008B0204">
        <w:rPr>
          <w:rFonts w:asciiTheme="majorHAnsi" w:eastAsiaTheme="majorHAnsi" w:hAnsiTheme="majorHAnsi"/>
          <w:sz w:val="22"/>
          <w:szCs w:val="22"/>
        </w:rPr>
        <w:t>phenol</w:t>
      </w:r>
      <w:r w:rsidR="00F06F19" w:rsidRPr="008B0204">
        <w:rPr>
          <w:rFonts w:asciiTheme="majorHAnsi" w:eastAsiaTheme="majorHAnsi" w:hAnsiTheme="majorHAnsi" w:hint="eastAsia"/>
          <w:sz w:val="22"/>
          <w:szCs w:val="22"/>
        </w:rPr>
        <w:t xml:space="preserve">이 존재할 경우 하위 </w:t>
      </w:r>
      <w:r w:rsidR="00887626" w:rsidRPr="008B0204">
        <w:rPr>
          <w:rFonts w:asciiTheme="majorHAnsi" w:eastAsiaTheme="majorHAnsi" w:hAnsiTheme="majorHAnsi"/>
          <w:sz w:val="22"/>
          <w:szCs w:val="22"/>
        </w:rPr>
        <w:t>rfp</w:t>
      </w:r>
      <w:r w:rsidR="00F06F19" w:rsidRPr="008B0204">
        <w:rPr>
          <w:rFonts w:asciiTheme="majorHAnsi" w:eastAsiaTheme="majorHAnsi" w:hAnsiTheme="majorHAnsi" w:hint="eastAsia"/>
          <w:sz w:val="22"/>
          <w:szCs w:val="22"/>
        </w:rPr>
        <w:t>를</w:t>
      </w:r>
      <w:r w:rsidR="00887626" w:rsidRPr="008B0204">
        <w:rPr>
          <w:rFonts w:asciiTheme="majorHAnsi" w:eastAsiaTheme="majorHAnsi" w:hAnsiTheme="majorHAnsi" w:hint="eastAsia"/>
          <w:sz w:val="22"/>
          <w:szCs w:val="22"/>
        </w:rPr>
        <w:t xml:space="preserve"> 발현하여 </w:t>
      </w:r>
      <w:r w:rsidR="00887626" w:rsidRPr="008B0204">
        <w:rPr>
          <w:rFonts w:asciiTheme="majorHAnsi" w:eastAsiaTheme="majorHAnsi" w:hAnsiTheme="majorHAnsi"/>
          <w:sz w:val="22"/>
          <w:szCs w:val="22"/>
        </w:rPr>
        <w:t xml:space="preserve">red </w:t>
      </w:r>
      <w:r w:rsidR="00887626" w:rsidRPr="008B0204">
        <w:rPr>
          <w:rFonts w:asciiTheme="majorHAnsi" w:eastAsiaTheme="majorHAnsi" w:hAnsiTheme="majorHAnsi" w:hint="eastAsia"/>
          <w:sz w:val="22"/>
          <w:szCs w:val="22"/>
        </w:rPr>
        <w:t>형광</w:t>
      </w:r>
      <w:r w:rsidR="00F06F19" w:rsidRPr="008B0204">
        <w:rPr>
          <w:rFonts w:asciiTheme="majorHAnsi" w:eastAsiaTheme="majorHAnsi" w:hAnsiTheme="majorHAnsi" w:hint="eastAsia"/>
          <w:sz w:val="22"/>
          <w:szCs w:val="22"/>
        </w:rPr>
        <w:t xml:space="preserve">을 내고 동시에 </w:t>
      </w:r>
      <w:r w:rsidR="00F06F19" w:rsidRPr="008B0204">
        <w:rPr>
          <w:rFonts w:asciiTheme="majorHAnsi" w:eastAsiaTheme="majorHAnsi" w:hAnsiTheme="majorHAnsi"/>
          <w:sz w:val="22"/>
          <w:szCs w:val="22"/>
        </w:rPr>
        <w:t>luxI</w:t>
      </w:r>
      <w:r w:rsidR="00F06F19" w:rsidRPr="008B0204">
        <w:rPr>
          <w:rFonts w:asciiTheme="majorHAnsi" w:eastAsiaTheme="majorHAnsi" w:hAnsiTheme="majorHAnsi" w:hint="eastAsia"/>
          <w:sz w:val="22"/>
          <w:szCs w:val="22"/>
        </w:rPr>
        <w:t xml:space="preserve">를 발현하여 </w:t>
      </w:r>
      <w:r w:rsidR="00887626" w:rsidRPr="008B0204">
        <w:rPr>
          <w:rFonts w:asciiTheme="majorHAnsi" w:eastAsiaTheme="majorHAnsi" w:hAnsiTheme="majorHAnsi" w:hint="eastAsia"/>
          <w:sz w:val="22"/>
          <w:szCs w:val="22"/>
        </w:rPr>
        <w:t xml:space="preserve">세포간 통신용 매개물인 </w:t>
      </w:r>
      <w:r w:rsidR="00887626" w:rsidRPr="008B0204">
        <w:rPr>
          <w:rFonts w:asciiTheme="majorHAnsi" w:eastAsiaTheme="majorHAnsi" w:hAnsiTheme="majorHAnsi"/>
          <w:sz w:val="22"/>
          <w:szCs w:val="22"/>
        </w:rPr>
        <w:t>AHL</w:t>
      </w:r>
      <w:r w:rsidR="00887626" w:rsidRPr="008B0204">
        <w:rPr>
          <w:rFonts w:asciiTheme="majorHAnsi" w:eastAsiaTheme="majorHAnsi" w:hAnsiTheme="majorHAnsi" w:hint="eastAsia"/>
          <w:sz w:val="22"/>
          <w:szCs w:val="22"/>
        </w:rPr>
        <w:t>을 생성함.</w:t>
      </w:r>
      <w:r w:rsidR="00887626" w:rsidRPr="008B0204">
        <w:rPr>
          <w:rFonts w:asciiTheme="majorHAnsi" w:eastAsiaTheme="majorHAnsi" w:hAnsiTheme="majorHAnsi"/>
          <w:sz w:val="22"/>
          <w:szCs w:val="22"/>
        </w:rPr>
        <w:t xml:space="preserve"> </w:t>
      </w:r>
      <w:r w:rsidR="006B2242" w:rsidRPr="008B0204">
        <w:rPr>
          <w:rFonts w:asciiTheme="majorHAnsi" w:eastAsiaTheme="majorHAnsi" w:hAnsiTheme="majorHAnsi"/>
          <w:sz w:val="22"/>
          <w:szCs w:val="22"/>
        </w:rPr>
        <w:t>Receiver cell</w:t>
      </w:r>
      <w:r w:rsidR="006B2242" w:rsidRPr="008B0204">
        <w:rPr>
          <w:rFonts w:asciiTheme="majorHAnsi" w:eastAsiaTheme="majorHAnsi" w:hAnsiTheme="majorHAnsi" w:hint="eastAsia"/>
          <w:sz w:val="22"/>
          <w:szCs w:val="22"/>
        </w:rPr>
        <w:t>에서는 sender cell</w:t>
      </w:r>
      <w:r w:rsidR="00887626" w:rsidRPr="008B0204">
        <w:rPr>
          <w:rFonts w:asciiTheme="majorHAnsi" w:eastAsiaTheme="majorHAnsi" w:hAnsiTheme="majorHAnsi" w:hint="eastAsia"/>
          <w:sz w:val="22"/>
          <w:szCs w:val="22"/>
        </w:rPr>
        <w:t xml:space="preserve">에서 생성한 </w:t>
      </w:r>
      <w:r w:rsidR="00887626" w:rsidRPr="008B0204">
        <w:rPr>
          <w:rFonts w:asciiTheme="majorHAnsi" w:eastAsiaTheme="majorHAnsi" w:hAnsiTheme="majorHAnsi"/>
          <w:sz w:val="22"/>
          <w:szCs w:val="22"/>
        </w:rPr>
        <w:t>AHL</w:t>
      </w:r>
      <w:r w:rsidR="00887626" w:rsidRPr="008B0204">
        <w:rPr>
          <w:rFonts w:asciiTheme="majorHAnsi" w:eastAsiaTheme="majorHAnsi" w:hAnsiTheme="majorHAnsi" w:hint="eastAsia"/>
          <w:sz w:val="22"/>
          <w:szCs w:val="22"/>
        </w:rPr>
        <w:t xml:space="preserve">를 받아 </w:t>
      </w:r>
      <w:r w:rsidR="00887626" w:rsidRPr="008B0204">
        <w:rPr>
          <w:rFonts w:asciiTheme="majorHAnsi" w:eastAsiaTheme="majorHAnsi" w:hAnsiTheme="majorHAnsi"/>
          <w:sz w:val="22"/>
          <w:szCs w:val="22"/>
        </w:rPr>
        <w:t xml:space="preserve">green </w:t>
      </w:r>
      <w:r w:rsidR="00887626" w:rsidRPr="008B0204">
        <w:rPr>
          <w:rFonts w:asciiTheme="majorHAnsi" w:eastAsiaTheme="majorHAnsi" w:hAnsiTheme="majorHAnsi" w:hint="eastAsia"/>
          <w:sz w:val="22"/>
          <w:szCs w:val="22"/>
        </w:rPr>
        <w:t xml:space="preserve">형광을 내기 위한 </w:t>
      </w:r>
      <w:r w:rsidR="00887626" w:rsidRPr="008B0204">
        <w:rPr>
          <w:rFonts w:asciiTheme="majorHAnsi" w:eastAsiaTheme="majorHAnsi" w:hAnsiTheme="majorHAnsi"/>
          <w:sz w:val="22"/>
          <w:szCs w:val="22"/>
        </w:rPr>
        <w:t>luxR</w:t>
      </w:r>
      <w:r w:rsidR="00887626" w:rsidRPr="008B0204">
        <w:rPr>
          <w:rFonts w:asciiTheme="majorHAnsi" w:eastAsiaTheme="majorHAnsi" w:hAnsiTheme="majorHAnsi" w:hint="eastAsia"/>
          <w:sz w:val="22"/>
          <w:szCs w:val="22"/>
        </w:rPr>
        <w:t xml:space="preserve">과 그 하위 </w:t>
      </w:r>
      <w:r w:rsidR="00887626" w:rsidRPr="008B0204">
        <w:rPr>
          <w:rFonts w:asciiTheme="majorHAnsi" w:eastAsiaTheme="majorHAnsi" w:hAnsiTheme="majorHAnsi"/>
          <w:sz w:val="22"/>
          <w:szCs w:val="22"/>
        </w:rPr>
        <w:t xml:space="preserve">gfp </w:t>
      </w:r>
      <w:r w:rsidR="00887626" w:rsidRPr="008B0204">
        <w:rPr>
          <w:rFonts w:asciiTheme="majorHAnsi" w:eastAsiaTheme="majorHAnsi" w:hAnsiTheme="majorHAnsi" w:hint="eastAsia"/>
          <w:sz w:val="22"/>
          <w:szCs w:val="22"/>
        </w:rPr>
        <w:t>유전자로 구성되어 있음.</w:t>
      </w:r>
      <w:r w:rsidR="00887626" w:rsidRPr="008B0204">
        <w:rPr>
          <w:rFonts w:asciiTheme="majorHAnsi" w:eastAsiaTheme="majorHAnsi" w:hAnsiTheme="majorHAnsi"/>
          <w:sz w:val="22"/>
          <w:szCs w:val="22"/>
        </w:rPr>
        <w:t xml:space="preserve"> </w:t>
      </w:r>
      <w:r w:rsidR="00887626" w:rsidRPr="008B0204">
        <w:rPr>
          <w:rFonts w:asciiTheme="majorHAnsi" w:eastAsiaTheme="majorHAnsi" w:hAnsiTheme="majorHAnsi" w:hint="eastAsia"/>
          <w:sz w:val="22"/>
          <w:szCs w:val="22"/>
        </w:rPr>
        <w:t xml:space="preserve">먼저 이 두 가지 종류의 세포를 각각 다른 </w:t>
      </w:r>
      <w:r w:rsidR="00887626" w:rsidRPr="008B0204">
        <w:rPr>
          <w:rFonts w:asciiTheme="majorHAnsi" w:eastAsiaTheme="majorHAnsi" w:hAnsiTheme="majorHAnsi"/>
          <w:sz w:val="22"/>
          <w:szCs w:val="22"/>
        </w:rPr>
        <w:t xml:space="preserve">seed </w:t>
      </w:r>
      <w:r w:rsidR="00887626" w:rsidRPr="008B0204">
        <w:rPr>
          <w:rFonts w:asciiTheme="majorHAnsi" w:eastAsiaTheme="majorHAnsi" w:hAnsiTheme="majorHAnsi" w:hint="eastAsia"/>
          <w:sz w:val="22"/>
          <w:szCs w:val="22"/>
        </w:rPr>
        <w:t xml:space="preserve">비율로 공배양하며 </w:t>
      </w:r>
      <w:r w:rsidR="004F609F" w:rsidRPr="008B0204">
        <w:rPr>
          <w:rFonts w:asciiTheme="majorHAnsi" w:eastAsiaTheme="majorHAnsi" w:hAnsiTheme="majorHAnsi"/>
          <w:sz w:val="22"/>
          <w:szCs w:val="22"/>
        </w:rPr>
        <w:t>phenol</w:t>
      </w:r>
      <w:r w:rsidR="004F609F" w:rsidRPr="008B0204">
        <w:rPr>
          <w:rFonts w:asciiTheme="majorHAnsi" w:eastAsiaTheme="majorHAnsi" w:hAnsiTheme="majorHAnsi" w:hint="eastAsia"/>
          <w:sz w:val="22"/>
          <w:szCs w:val="22"/>
        </w:rPr>
        <w:t xml:space="preserve"> 감지에 따른 형광 신호의 증폭 효과를 확인하였음 (그림 </w:t>
      </w:r>
      <w:r w:rsidR="009D38E9" w:rsidRPr="008B0204">
        <w:rPr>
          <w:rFonts w:asciiTheme="majorHAnsi" w:eastAsiaTheme="majorHAnsi" w:hAnsiTheme="majorHAnsi"/>
          <w:sz w:val="22"/>
          <w:szCs w:val="22"/>
        </w:rPr>
        <w:t xml:space="preserve">1 </w:t>
      </w:r>
      <w:r w:rsidR="00531E98" w:rsidRPr="008B0204">
        <w:rPr>
          <w:rFonts w:asciiTheme="majorHAnsi" w:eastAsiaTheme="majorHAnsi" w:hAnsiTheme="majorHAnsi" w:hint="eastAsia"/>
          <w:sz w:val="22"/>
          <w:szCs w:val="22"/>
        </w:rPr>
        <w:t>B</w:t>
      </w:r>
      <w:r w:rsidR="004F609F" w:rsidRPr="008B0204">
        <w:rPr>
          <w:rFonts w:asciiTheme="majorHAnsi" w:eastAsiaTheme="majorHAnsi" w:hAnsiTheme="majorHAnsi"/>
          <w:sz w:val="22"/>
          <w:szCs w:val="22"/>
        </w:rPr>
        <w:t>)</w:t>
      </w:r>
      <w:r w:rsidR="004F609F" w:rsidRPr="008B0204">
        <w:rPr>
          <w:rFonts w:asciiTheme="majorHAnsi" w:eastAsiaTheme="majorHAnsi" w:hAnsiTheme="majorHAnsi" w:hint="eastAsia"/>
          <w:sz w:val="22"/>
          <w:szCs w:val="22"/>
        </w:rPr>
        <w:t>.</w:t>
      </w:r>
      <w:r w:rsidR="004F609F" w:rsidRPr="008B0204">
        <w:rPr>
          <w:rFonts w:asciiTheme="majorHAnsi" w:eastAsiaTheme="majorHAnsi" w:hAnsiTheme="majorHAnsi"/>
          <w:sz w:val="22"/>
          <w:szCs w:val="22"/>
        </w:rPr>
        <w:t xml:space="preserve"> </w:t>
      </w:r>
      <w:r w:rsidR="004D1A89" w:rsidRPr="008B0204">
        <w:rPr>
          <w:rFonts w:asciiTheme="majorHAnsi" w:eastAsiaTheme="majorHAnsi" w:hAnsiTheme="majorHAnsi"/>
          <w:sz w:val="22"/>
          <w:szCs w:val="22"/>
        </w:rPr>
        <w:t>Sender와 Receiver</w:t>
      </w:r>
      <w:r w:rsidR="004D1A89" w:rsidRPr="008B0204">
        <w:rPr>
          <w:rFonts w:asciiTheme="majorHAnsi" w:eastAsiaTheme="majorHAnsi" w:hAnsiTheme="majorHAnsi" w:hint="eastAsia"/>
          <w:sz w:val="22"/>
          <w:szCs w:val="22"/>
        </w:rPr>
        <w:t xml:space="preserve">의 공배양을 위해 </w:t>
      </w:r>
      <w:r w:rsidR="004D1A89" w:rsidRPr="008B0204">
        <w:rPr>
          <w:rFonts w:asciiTheme="majorHAnsi" w:eastAsiaTheme="majorHAnsi" w:hAnsiTheme="majorHAnsi"/>
          <w:sz w:val="22"/>
          <w:szCs w:val="22"/>
        </w:rPr>
        <w:t xml:space="preserve">각각에 대한 </w:t>
      </w:r>
      <w:r w:rsidR="004D1A89" w:rsidRPr="008B0204">
        <w:rPr>
          <w:rFonts w:asciiTheme="majorHAnsi" w:eastAsiaTheme="majorHAnsi" w:hAnsiTheme="majorHAnsi" w:hint="eastAsia"/>
          <w:sz w:val="22"/>
          <w:szCs w:val="22"/>
        </w:rPr>
        <w:t xml:space="preserve">접종 </w:t>
      </w:r>
      <w:r w:rsidR="004D1A89" w:rsidRPr="008B0204">
        <w:rPr>
          <w:rFonts w:asciiTheme="majorHAnsi" w:eastAsiaTheme="majorHAnsi" w:hAnsiTheme="majorHAnsi"/>
          <w:sz w:val="22"/>
          <w:szCs w:val="22"/>
        </w:rPr>
        <w:t>비율을 0, 5, 10, 15, 20</w:t>
      </w:r>
      <w:r w:rsidR="00856629" w:rsidRPr="008B0204">
        <w:rPr>
          <w:rFonts w:asciiTheme="majorHAnsi" w:eastAsiaTheme="majorHAnsi" w:hAnsiTheme="majorHAnsi"/>
          <w:sz w:val="22"/>
          <w:szCs w:val="22"/>
        </w:rPr>
        <w:sym w:font="Symbol" w:char="F06D"/>
      </w:r>
      <w:r w:rsidR="004D1A89" w:rsidRPr="008B0204">
        <w:rPr>
          <w:rFonts w:asciiTheme="majorHAnsi" w:eastAsiaTheme="majorHAnsi" w:hAnsiTheme="majorHAnsi"/>
          <w:sz w:val="22"/>
          <w:szCs w:val="22"/>
        </w:rPr>
        <w:t>L</w:t>
      </w:r>
      <w:r w:rsidR="004D1A89" w:rsidRPr="008B0204">
        <w:rPr>
          <w:rFonts w:asciiTheme="majorHAnsi" w:eastAsiaTheme="majorHAnsi" w:hAnsiTheme="majorHAnsi" w:hint="eastAsia"/>
          <w:sz w:val="22"/>
          <w:szCs w:val="22"/>
        </w:rPr>
        <w:t xml:space="preserve">으로 나누어 </w:t>
      </w:r>
      <w:r w:rsidR="004D1A89" w:rsidRPr="008B0204">
        <w:rPr>
          <w:rFonts w:asciiTheme="majorHAnsi" w:eastAsiaTheme="majorHAnsi" w:hAnsiTheme="majorHAnsi"/>
          <w:sz w:val="22"/>
          <w:szCs w:val="22"/>
        </w:rPr>
        <w:t xml:space="preserve">1ml </w:t>
      </w:r>
      <w:r w:rsidR="004D1A89" w:rsidRPr="008B0204">
        <w:rPr>
          <w:rFonts w:asciiTheme="majorHAnsi" w:eastAsiaTheme="majorHAnsi" w:hAnsiTheme="majorHAnsi" w:hint="eastAsia"/>
          <w:sz w:val="22"/>
          <w:szCs w:val="22"/>
        </w:rPr>
        <w:t xml:space="preserve">배지에 최종 </w:t>
      </w:r>
      <w:r w:rsidR="004D1A89" w:rsidRPr="008B0204">
        <w:rPr>
          <w:rFonts w:asciiTheme="majorHAnsi" w:eastAsiaTheme="majorHAnsi" w:hAnsiTheme="majorHAnsi"/>
          <w:sz w:val="22"/>
          <w:szCs w:val="22"/>
        </w:rPr>
        <w:t xml:space="preserve">40mL </w:t>
      </w:r>
      <w:r w:rsidR="004D1A89" w:rsidRPr="008B0204">
        <w:rPr>
          <w:rFonts w:asciiTheme="majorHAnsi" w:eastAsiaTheme="majorHAnsi" w:hAnsiTheme="majorHAnsi" w:hint="eastAsia"/>
          <w:sz w:val="22"/>
          <w:szCs w:val="22"/>
        </w:rPr>
        <w:t xml:space="preserve">가 되도록 하여 </w:t>
      </w:r>
      <w:r w:rsidR="004D1A89" w:rsidRPr="008B0204">
        <w:rPr>
          <w:rFonts w:asciiTheme="majorHAnsi" w:eastAsiaTheme="majorHAnsi" w:hAnsiTheme="majorHAnsi"/>
          <w:sz w:val="22"/>
          <w:szCs w:val="22"/>
        </w:rPr>
        <w:t xml:space="preserve">총 9개 경우에 대한 형광 세기를 </w:t>
      </w:r>
      <w:r w:rsidR="004D1A89" w:rsidRPr="008B0204">
        <w:rPr>
          <w:rFonts w:asciiTheme="majorHAnsi" w:eastAsiaTheme="majorHAnsi" w:hAnsiTheme="majorHAnsi" w:hint="eastAsia"/>
          <w:sz w:val="22"/>
          <w:szCs w:val="22"/>
        </w:rPr>
        <w:t xml:space="preserve">비교 </w:t>
      </w:r>
      <w:r w:rsidR="004D1A89" w:rsidRPr="008B0204">
        <w:rPr>
          <w:rFonts w:asciiTheme="majorHAnsi" w:eastAsiaTheme="majorHAnsi" w:hAnsiTheme="majorHAnsi"/>
          <w:sz w:val="22"/>
          <w:szCs w:val="22"/>
        </w:rPr>
        <w:t>측정</w:t>
      </w:r>
      <w:r w:rsidR="004D1A89" w:rsidRPr="008B0204">
        <w:rPr>
          <w:rFonts w:asciiTheme="majorHAnsi" w:eastAsiaTheme="majorHAnsi" w:hAnsiTheme="majorHAnsi" w:hint="eastAsia"/>
          <w:sz w:val="22"/>
          <w:szCs w:val="22"/>
        </w:rPr>
        <w:t>하였음</w:t>
      </w:r>
      <w:r w:rsidR="004D1A89" w:rsidRPr="008B0204">
        <w:rPr>
          <w:rFonts w:asciiTheme="majorHAnsi" w:eastAsiaTheme="majorHAnsi" w:hAnsiTheme="majorHAnsi"/>
          <w:sz w:val="22"/>
          <w:szCs w:val="22"/>
        </w:rPr>
        <w:t xml:space="preserve">. </w:t>
      </w:r>
      <w:r w:rsidR="00667280" w:rsidRPr="008B0204">
        <w:rPr>
          <w:rFonts w:asciiTheme="majorHAnsi" w:eastAsiaTheme="majorHAnsi" w:hAnsiTheme="majorHAnsi"/>
          <w:sz w:val="22"/>
          <w:szCs w:val="22"/>
        </w:rPr>
        <w:t>Phenol</w:t>
      </w:r>
      <w:r w:rsidR="00667280" w:rsidRPr="008B0204">
        <w:rPr>
          <w:rFonts w:asciiTheme="majorHAnsi" w:eastAsiaTheme="majorHAnsi" w:hAnsiTheme="majorHAnsi" w:hint="eastAsia"/>
          <w:sz w:val="22"/>
          <w:szCs w:val="22"/>
        </w:rPr>
        <w:t xml:space="preserve"> 사용량은 최종 </w:t>
      </w:r>
      <w:r w:rsidR="00667280" w:rsidRPr="008B0204">
        <w:rPr>
          <w:rFonts w:asciiTheme="majorHAnsi" w:eastAsiaTheme="majorHAnsi" w:hAnsiTheme="majorHAnsi"/>
          <w:sz w:val="22"/>
          <w:szCs w:val="22"/>
        </w:rPr>
        <w:t>100</w:t>
      </w:r>
      <w:r w:rsidR="00445691" w:rsidRPr="008B0204">
        <w:rPr>
          <w:rFonts w:asciiTheme="majorHAnsi" w:eastAsiaTheme="majorHAnsi" w:hAnsiTheme="majorHAnsi"/>
          <w:sz w:val="22"/>
          <w:szCs w:val="22"/>
        </w:rPr>
        <w:sym w:font="Symbol" w:char="F06D"/>
      </w:r>
      <w:r w:rsidR="00667280" w:rsidRPr="008B0204">
        <w:rPr>
          <w:rFonts w:asciiTheme="majorHAnsi" w:eastAsiaTheme="majorHAnsi" w:hAnsiTheme="majorHAnsi"/>
          <w:sz w:val="22"/>
          <w:szCs w:val="22"/>
        </w:rPr>
        <w:t xml:space="preserve">M </w:t>
      </w:r>
      <w:r w:rsidR="00667280" w:rsidRPr="008B0204">
        <w:rPr>
          <w:rFonts w:asciiTheme="majorHAnsi" w:eastAsiaTheme="majorHAnsi" w:hAnsiTheme="majorHAnsi" w:hint="eastAsia"/>
          <w:sz w:val="22"/>
          <w:szCs w:val="22"/>
        </w:rPr>
        <w:t xml:space="preserve">농도로 </w:t>
      </w:r>
      <w:r w:rsidR="00667280" w:rsidRPr="008B0204">
        <w:rPr>
          <w:rFonts w:asciiTheme="majorHAnsi" w:eastAsiaTheme="majorHAnsi" w:hAnsiTheme="majorHAnsi"/>
          <w:sz w:val="22"/>
          <w:szCs w:val="22"/>
        </w:rPr>
        <w:t>seed</w:t>
      </w:r>
      <w:r w:rsidR="00667280" w:rsidRPr="008B0204">
        <w:rPr>
          <w:rFonts w:asciiTheme="majorHAnsi" w:eastAsiaTheme="majorHAnsi" w:hAnsiTheme="majorHAnsi" w:hint="eastAsia"/>
          <w:sz w:val="22"/>
          <w:szCs w:val="22"/>
        </w:rPr>
        <w:t>와 함께 처리해 주었음.</w:t>
      </w:r>
      <w:r w:rsidR="00667280" w:rsidRPr="008B0204">
        <w:rPr>
          <w:rFonts w:asciiTheme="majorHAnsi" w:eastAsiaTheme="majorHAnsi" w:hAnsiTheme="majorHAnsi"/>
          <w:sz w:val="22"/>
          <w:szCs w:val="22"/>
        </w:rPr>
        <w:t xml:space="preserve"> </w:t>
      </w:r>
      <w:r w:rsidR="00886B99" w:rsidRPr="008B0204">
        <w:rPr>
          <w:rFonts w:asciiTheme="majorHAnsi" w:eastAsiaTheme="majorHAnsi" w:hAnsiTheme="majorHAnsi"/>
          <w:sz w:val="22"/>
          <w:szCs w:val="22"/>
        </w:rPr>
        <w:t>30</w:t>
      </w:r>
      <w:r w:rsidR="00886B99" w:rsidRPr="008B0204">
        <w:rPr>
          <w:rFonts w:asciiTheme="majorHAnsi" w:eastAsiaTheme="majorHAnsi" w:hAnsiTheme="majorHAnsi" w:hint="eastAsia"/>
          <w:sz w:val="22"/>
          <w:szCs w:val="22"/>
        </w:rPr>
        <w:t xml:space="preserve">도에서 </w:t>
      </w:r>
      <w:r w:rsidR="00886B99" w:rsidRPr="008B0204">
        <w:rPr>
          <w:rFonts w:asciiTheme="majorHAnsi" w:eastAsiaTheme="majorHAnsi" w:hAnsiTheme="majorHAnsi"/>
          <w:sz w:val="22"/>
          <w:szCs w:val="22"/>
        </w:rPr>
        <w:t>15</w:t>
      </w:r>
      <w:r w:rsidR="00886B99" w:rsidRPr="008B0204">
        <w:rPr>
          <w:rFonts w:asciiTheme="majorHAnsi" w:eastAsiaTheme="majorHAnsi" w:hAnsiTheme="majorHAnsi" w:hint="eastAsia"/>
          <w:sz w:val="22"/>
          <w:szCs w:val="22"/>
        </w:rPr>
        <w:t xml:space="preserve">시간 배양한 후 형광을 측정한 </w:t>
      </w:r>
      <w:r w:rsidR="00667280" w:rsidRPr="008B0204">
        <w:rPr>
          <w:rFonts w:asciiTheme="majorHAnsi" w:eastAsiaTheme="majorHAnsi" w:hAnsiTheme="majorHAnsi" w:hint="eastAsia"/>
          <w:sz w:val="22"/>
          <w:szCs w:val="22"/>
        </w:rPr>
        <w:t xml:space="preserve">결과 </w:t>
      </w:r>
      <w:r w:rsidR="004D1A89" w:rsidRPr="008B0204">
        <w:rPr>
          <w:rFonts w:asciiTheme="majorHAnsi" w:eastAsiaTheme="majorHAnsi" w:hAnsiTheme="majorHAnsi"/>
          <w:sz w:val="22"/>
          <w:szCs w:val="22"/>
        </w:rPr>
        <w:t>Sender 15</w:t>
      </w:r>
      <w:r w:rsidR="00BA050F" w:rsidRPr="008B0204">
        <w:rPr>
          <w:rFonts w:asciiTheme="majorHAnsi" w:eastAsiaTheme="majorHAnsi" w:hAnsiTheme="majorHAnsi"/>
          <w:sz w:val="22"/>
          <w:szCs w:val="22"/>
        </w:rPr>
        <w:sym w:font="Symbol" w:char="F06D"/>
      </w:r>
      <w:r w:rsidR="004D1A89" w:rsidRPr="008B0204">
        <w:rPr>
          <w:rFonts w:asciiTheme="majorHAnsi" w:eastAsiaTheme="majorHAnsi" w:hAnsiTheme="majorHAnsi"/>
          <w:sz w:val="22"/>
          <w:szCs w:val="22"/>
        </w:rPr>
        <w:t>L, Receiver 25</w:t>
      </w:r>
      <w:r w:rsidR="00BA050F" w:rsidRPr="008B0204">
        <w:rPr>
          <w:rFonts w:asciiTheme="majorHAnsi" w:eastAsiaTheme="majorHAnsi" w:hAnsiTheme="majorHAnsi"/>
          <w:sz w:val="22"/>
          <w:szCs w:val="22"/>
        </w:rPr>
        <w:sym w:font="Symbol" w:char="F06D"/>
      </w:r>
      <w:r w:rsidR="004D1A89" w:rsidRPr="008B0204">
        <w:rPr>
          <w:rFonts w:asciiTheme="majorHAnsi" w:eastAsiaTheme="majorHAnsi" w:hAnsiTheme="majorHAnsi"/>
          <w:sz w:val="22"/>
          <w:szCs w:val="22"/>
        </w:rPr>
        <w:t>L</w:t>
      </w:r>
      <w:r w:rsidR="00886B99" w:rsidRPr="008B0204">
        <w:rPr>
          <w:rFonts w:asciiTheme="majorHAnsi" w:eastAsiaTheme="majorHAnsi" w:hAnsiTheme="majorHAnsi" w:hint="eastAsia"/>
          <w:sz w:val="22"/>
          <w:szCs w:val="22"/>
        </w:rPr>
        <w:t xml:space="preserve"> 비율에</w:t>
      </w:r>
      <w:r w:rsidR="00667280" w:rsidRPr="008B0204">
        <w:rPr>
          <w:rFonts w:asciiTheme="majorHAnsi" w:eastAsiaTheme="majorHAnsi" w:hAnsiTheme="majorHAnsi" w:hint="eastAsia"/>
          <w:sz w:val="22"/>
          <w:szCs w:val="22"/>
        </w:rPr>
        <w:t>서</w:t>
      </w:r>
      <w:r w:rsidR="004D1A89" w:rsidRPr="008B0204">
        <w:rPr>
          <w:rFonts w:asciiTheme="majorHAnsi" w:eastAsiaTheme="majorHAnsi" w:hAnsiTheme="majorHAnsi"/>
          <w:sz w:val="22"/>
          <w:szCs w:val="22"/>
        </w:rPr>
        <w:t xml:space="preserve"> 가장 높은 </w:t>
      </w:r>
      <w:r w:rsidR="00667280" w:rsidRPr="008B0204">
        <w:rPr>
          <w:rFonts w:asciiTheme="majorHAnsi" w:eastAsiaTheme="majorHAnsi" w:hAnsiTheme="majorHAnsi"/>
          <w:sz w:val="22"/>
          <w:szCs w:val="22"/>
        </w:rPr>
        <w:t xml:space="preserve">green </w:t>
      </w:r>
      <w:r w:rsidR="004D1A89" w:rsidRPr="008B0204">
        <w:rPr>
          <w:rFonts w:asciiTheme="majorHAnsi" w:eastAsiaTheme="majorHAnsi" w:hAnsiTheme="majorHAnsi"/>
          <w:sz w:val="22"/>
          <w:szCs w:val="22"/>
        </w:rPr>
        <w:t>형광</w:t>
      </w:r>
      <w:r w:rsidR="00476127" w:rsidRPr="008B0204">
        <w:rPr>
          <w:rFonts w:asciiTheme="majorHAnsi" w:eastAsiaTheme="majorHAnsi" w:hAnsiTheme="majorHAnsi" w:hint="eastAsia"/>
          <w:sz w:val="22"/>
          <w:szCs w:val="22"/>
        </w:rPr>
        <w:t xml:space="preserve"> </w:t>
      </w:r>
      <w:r w:rsidR="004D1A89" w:rsidRPr="008B0204">
        <w:rPr>
          <w:rFonts w:asciiTheme="majorHAnsi" w:eastAsiaTheme="majorHAnsi" w:hAnsiTheme="majorHAnsi"/>
          <w:sz w:val="22"/>
          <w:szCs w:val="22"/>
        </w:rPr>
        <w:t>발현을 보였</w:t>
      </w:r>
      <w:r w:rsidR="00667280" w:rsidRPr="008B0204">
        <w:rPr>
          <w:rFonts w:asciiTheme="majorHAnsi" w:eastAsiaTheme="majorHAnsi" w:hAnsiTheme="majorHAnsi" w:hint="eastAsia"/>
          <w:sz w:val="22"/>
          <w:szCs w:val="22"/>
        </w:rPr>
        <w:t>음</w:t>
      </w:r>
      <w:r w:rsidR="004D1A89" w:rsidRPr="008B0204">
        <w:rPr>
          <w:rFonts w:asciiTheme="majorHAnsi" w:eastAsiaTheme="majorHAnsi" w:hAnsiTheme="majorHAnsi"/>
          <w:sz w:val="22"/>
          <w:szCs w:val="22"/>
        </w:rPr>
        <w:t>.</w:t>
      </w:r>
      <w:r w:rsidR="00667280" w:rsidRPr="008B0204">
        <w:rPr>
          <w:rFonts w:asciiTheme="majorHAnsi" w:eastAsiaTheme="majorHAnsi" w:hAnsiTheme="majorHAnsi"/>
          <w:sz w:val="22"/>
          <w:szCs w:val="22"/>
        </w:rPr>
        <w:t xml:space="preserve"> </w:t>
      </w:r>
      <w:r w:rsidR="00886B99" w:rsidRPr="008B0204">
        <w:rPr>
          <w:rFonts w:asciiTheme="majorHAnsi" w:eastAsiaTheme="majorHAnsi" w:hAnsiTheme="majorHAnsi" w:hint="eastAsia"/>
          <w:sz w:val="22"/>
          <w:szCs w:val="22"/>
        </w:rPr>
        <w:t xml:space="preserve">다음으로 </w:t>
      </w:r>
      <w:r w:rsidR="00886B99" w:rsidRPr="008B0204">
        <w:rPr>
          <w:rFonts w:asciiTheme="majorHAnsi" w:eastAsiaTheme="majorHAnsi" w:hAnsiTheme="majorHAnsi"/>
          <w:sz w:val="22"/>
          <w:szCs w:val="22"/>
        </w:rPr>
        <w:t>sender-receiver</w:t>
      </w:r>
      <w:r w:rsidR="00886B99" w:rsidRPr="008B0204">
        <w:rPr>
          <w:rFonts w:asciiTheme="majorHAnsi" w:eastAsiaTheme="majorHAnsi" w:hAnsiTheme="majorHAnsi" w:hint="eastAsia"/>
          <w:sz w:val="22"/>
          <w:szCs w:val="22"/>
        </w:rPr>
        <w:t xml:space="preserve"> 시스템과 </w:t>
      </w:r>
      <w:r w:rsidR="00886B99" w:rsidRPr="008B0204">
        <w:rPr>
          <w:rFonts w:asciiTheme="majorHAnsi" w:eastAsiaTheme="majorHAnsi" w:hAnsiTheme="majorHAnsi"/>
          <w:sz w:val="22"/>
          <w:szCs w:val="22"/>
        </w:rPr>
        <w:t>dmpR</w:t>
      </w:r>
      <w:r w:rsidR="00886B99" w:rsidRPr="008B0204">
        <w:rPr>
          <w:rFonts w:asciiTheme="majorHAnsi" w:eastAsiaTheme="majorHAnsi" w:hAnsiTheme="majorHAnsi" w:hint="eastAsia"/>
          <w:sz w:val="22"/>
          <w:szCs w:val="22"/>
        </w:rPr>
        <w:t xml:space="preserve">과 </w:t>
      </w:r>
      <w:r w:rsidR="00886B99" w:rsidRPr="008B0204">
        <w:rPr>
          <w:rFonts w:asciiTheme="majorHAnsi" w:eastAsiaTheme="majorHAnsi" w:hAnsiTheme="majorHAnsi"/>
          <w:sz w:val="22"/>
          <w:szCs w:val="22"/>
        </w:rPr>
        <w:t>gfp</w:t>
      </w:r>
      <w:r w:rsidR="00886B99" w:rsidRPr="008B0204">
        <w:rPr>
          <w:rFonts w:asciiTheme="majorHAnsi" w:eastAsiaTheme="majorHAnsi" w:hAnsiTheme="majorHAnsi" w:hint="eastAsia"/>
          <w:sz w:val="22"/>
          <w:szCs w:val="22"/>
        </w:rPr>
        <w:t xml:space="preserve">만으로 이루어진 </w:t>
      </w:r>
      <w:r w:rsidR="00886B99" w:rsidRPr="008B0204">
        <w:rPr>
          <w:rFonts w:asciiTheme="majorHAnsi" w:eastAsiaTheme="majorHAnsi" w:hAnsiTheme="majorHAnsi"/>
          <w:sz w:val="22"/>
          <w:szCs w:val="22"/>
        </w:rPr>
        <w:t xml:space="preserve">whole cell </w:t>
      </w:r>
      <w:r w:rsidR="00886B99" w:rsidRPr="008B0204">
        <w:rPr>
          <w:rFonts w:asciiTheme="majorHAnsi" w:eastAsiaTheme="majorHAnsi" w:hAnsiTheme="majorHAnsi" w:hint="eastAsia"/>
          <w:sz w:val="22"/>
          <w:szCs w:val="22"/>
        </w:rPr>
        <w:t>시스템의 신호 강도를 비교하였음.</w:t>
      </w:r>
      <w:r w:rsidR="00886B99" w:rsidRPr="008B0204">
        <w:rPr>
          <w:rFonts w:asciiTheme="majorHAnsi" w:eastAsiaTheme="majorHAnsi" w:hAnsiTheme="majorHAnsi"/>
          <w:sz w:val="22"/>
          <w:szCs w:val="22"/>
        </w:rPr>
        <w:t xml:space="preserve"> </w:t>
      </w:r>
      <w:r w:rsidR="00886B99" w:rsidRPr="008B0204">
        <w:rPr>
          <w:rFonts w:asciiTheme="majorHAnsi" w:eastAsiaTheme="majorHAnsi" w:hAnsiTheme="majorHAnsi" w:hint="eastAsia"/>
          <w:sz w:val="22"/>
          <w:szCs w:val="22"/>
        </w:rPr>
        <w:t xml:space="preserve">최종 선정된 </w:t>
      </w:r>
      <w:r w:rsidR="00886B99" w:rsidRPr="008B0204">
        <w:rPr>
          <w:rFonts w:asciiTheme="majorHAnsi" w:eastAsiaTheme="majorHAnsi" w:hAnsiTheme="majorHAnsi"/>
          <w:sz w:val="22"/>
          <w:szCs w:val="22"/>
        </w:rPr>
        <w:t xml:space="preserve">sender-receiver </w:t>
      </w:r>
      <w:r w:rsidR="00886B99" w:rsidRPr="008B0204">
        <w:rPr>
          <w:rFonts w:asciiTheme="majorHAnsi" w:eastAsiaTheme="majorHAnsi" w:hAnsiTheme="majorHAnsi" w:hint="eastAsia"/>
          <w:sz w:val="22"/>
          <w:szCs w:val="22"/>
        </w:rPr>
        <w:t xml:space="preserve">시스템의 최적 조건과 동일한 조건의 단일 </w:t>
      </w:r>
      <w:r w:rsidR="00886B99" w:rsidRPr="008B0204">
        <w:rPr>
          <w:rFonts w:asciiTheme="majorHAnsi" w:eastAsiaTheme="majorHAnsi" w:hAnsiTheme="majorHAnsi"/>
          <w:sz w:val="22"/>
          <w:szCs w:val="22"/>
        </w:rPr>
        <w:t xml:space="preserve">whole cell </w:t>
      </w:r>
      <w:r w:rsidR="00886B99" w:rsidRPr="008B0204">
        <w:rPr>
          <w:rFonts w:asciiTheme="majorHAnsi" w:eastAsiaTheme="majorHAnsi" w:hAnsiTheme="majorHAnsi" w:hint="eastAsia"/>
          <w:sz w:val="22"/>
          <w:szCs w:val="22"/>
        </w:rPr>
        <w:t xml:space="preserve">센서를 </w:t>
      </w:r>
      <w:r w:rsidR="00886B99" w:rsidRPr="008B0204">
        <w:rPr>
          <w:rFonts w:asciiTheme="majorHAnsi" w:eastAsiaTheme="majorHAnsi" w:hAnsiTheme="majorHAnsi"/>
          <w:sz w:val="22"/>
          <w:szCs w:val="22"/>
        </w:rPr>
        <w:t>phenol</w:t>
      </w:r>
      <w:r w:rsidR="00886B99" w:rsidRPr="008B0204">
        <w:rPr>
          <w:rFonts w:asciiTheme="majorHAnsi" w:eastAsiaTheme="majorHAnsi" w:hAnsiTheme="majorHAnsi" w:hint="eastAsia"/>
          <w:sz w:val="22"/>
          <w:szCs w:val="22"/>
        </w:rPr>
        <w:t xml:space="preserve">과 반응 시킨 결과 </w:t>
      </w:r>
      <w:r w:rsidR="00886B99" w:rsidRPr="008B0204">
        <w:rPr>
          <w:rFonts w:asciiTheme="majorHAnsi" w:eastAsiaTheme="majorHAnsi" w:hAnsiTheme="majorHAnsi"/>
          <w:sz w:val="22"/>
          <w:szCs w:val="22"/>
        </w:rPr>
        <w:t xml:space="preserve">sender-receiver </w:t>
      </w:r>
      <w:r w:rsidR="00886B99" w:rsidRPr="008B0204">
        <w:rPr>
          <w:rFonts w:asciiTheme="majorHAnsi" w:eastAsiaTheme="majorHAnsi" w:hAnsiTheme="majorHAnsi" w:hint="eastAsia"/>
          <w:sz w:val="22"/>
          <w:szCs w:val="22"/>
        </w:rPr>
        <w:t xml:space="preserve">시스템이 단일 </w:t>
      </w:r>
      <w:r w:rsidR="00886B99" w:rsidRPr="008B0204">
        <w:rPr>
          <w:rFonts w:asciiTheme="majorHAnsi" w:eastAsiaTheme="majorHAnsi" w:hAnsiTheme="majorHAnsi"/>
          <w:sz w:val="22"/>
          <w:szCs w:val="22"/>
        </w:rPr>
        <w:t xml:space="preserve">whole cell </w:t>
      </w:r>
      <w:r w:rsidR="00886B99" w:rsidRPr="008B0204">
        <w:rPr>
          <w:rFonts w:asciiTheme="majorHAnsi" w:eastAsiaTheme="majorHAnsi" w:hAnsiTheme="majorHAnsi" w:hint="eastAsia"/>
          <w:sz w:val="22"/>
          <w:szCs w:val="22"/>
        </w:rPr>
        <w:t xml:space="preserve">시스템에 비해 약 </w:t>
      </w:r>
      <w:r w:rsidR="00886B99" w:rsidRPr="008B0204">
        <w:rPr>
          <w:rFonts w:asciiTheme="majorHAnsi" w:eastAsiaTheme="majorHAnsi" w:hAnsiTheme="majorHAnsi"/>
          <w:sz w:val="22"/>
          <w:szCs w:val="22"/>
        </w:rPr>
        <w:t>2</w:t>
      </w:r>
      <w:r w:rsidR="00886B99" w:rsidRPr="008B0204">
        <w:rPr>
          <w:rFonts w:asciiTheme="majorHAnsi" w:eastAsiaTheme="majorHAnsi" w:hAnsiTheme="majorHAnsi" w:hint="eastAsia"/>
          <w:sz w:val="22"/>
          <w:szCs w:val="22"/>
        </w:rPr>
        <w:t xml:space="preserve">배의 높은 신호 강도를 갖는 것을 알 수 있었음 (그림 </w:t>
      </w:r>
      <w:r w:rsidR="00886B99" w:rsidRPr="008B0204">
        <w:rPr>
          <w:rFonts w:asciiTheme="majorHAnsi" w:eastAsiaTheme="majorHAnsi" w:hAnsiTheme="majorHAnsi"/>
          <w:sz w:val="22"/>
          <w:szCs w:val="22"/>
        </w:rPr>
        <w:t xml:space="preserve">1 </w:t>
      </w:r>
      <w:r w:rsidR="00FD2482" w:rsidRPr="008B0204">
        <w:rPr>
          <w:rFonts w:asciiTheme="majorHAnsi" w:eastAsiaTheme="majorHAnsi" w:hAnsiTheme="majorHAnsi"/>
          <w:sz w:val="22"/>
          <w:szCs w:val="22"/>
        </w:rPr>
        <w:t>C</w:t>
      </w:r>
      <w:r w:rsidR="00886B99" w:rsidRPr="008B0204">
        <w:rPr>
          <w:rFonts w:asciiTheme="majorHAnsi" w:eastAsiaTheme="majorHAnsi" w:hAnsiTheme="majorHAnsi"/>
          <w:sz w:val="22"/>
          <w:szCs w:val="22"/>
        </w:rPr>
        <w:t>)</w:t>
      </w:r>
      <w:r w:rsidR="00C03B46" w:rsidRPr="008B0204">
        <w:rPr>
          <w:rFonts w:asciiTheme="majorHAnsi" w:eastAsiaTheme="majorHAnsi" w:hAnsiTheme="majorHAnsi"/>
          <w:sz w:val="22"/>
          <w:szCs w:val="22"/>
        </w:rPr>
        <w:t xml:space="preserve">. </w:t>
      </w:r>
      <w:r w:rsidR="00886B99" w:rsidRPr="008B0204">
        <w:rPr>
          <w:rFonts w:asciiTheme="majorHAnsi" w:eastAsiaTheme="majorHAnsi" w:hAnsiTheme="majorHAnsi" w:hint="eastAsia"/>
          <w:sz w:val="22"/>
          <w:szCs w:val="22"/>
        </w:rPr>
        <w:t>이</w:t>
      </w:r>
      <w:r w:rsidR="007D2F29" w:rsidRPr="008B0204">
        <w:rPr>
          <w:rFonts w:asciiTheme="majorHAnsi" w:eastAsiaTheme="majorHAnsi" w:hAnsiTheme="majorHAnsi" w:hint="eastAsia"/>
          <w:sz w:val="22"/>
          <w:szCs w:val="22"/>
        </w:rPr>
        <w:t>러한 결과</w:t>
      </w:r>
      <w:r w:rsidR="00886B99" w:rsidRPr="008B0204">
        <w:rPr>
          <w:rFonts w:asciiTheme="majorHAnsi" w:eastAsiaTheme="majorHAnsi" w:hAnsiTheme="majorHAnsi" w:hint="eastAsia"/>
          <w:sz w:val="22"/>
          <w:szCs w:val="22"/>
        </w:rPr>
        <w:t xml:space="preserve">는 </w:t>
      </w:r>
      <w:r w:rsidR="00FD2482" w:rsidRPr="008B0204">
        <w:rPr>
          <w:rFonts w:asciiTheme="majorHAnsi" w:eastAsiaTheme="majorHAnsi" w:hAnsiTheme="majorHAnsi"/>
          <w:sz w:val="22"/>
          <w:szCs w:val="22"/>
        </w:rPr>
        <w:t>DmpR</w:t>
      </w:r>
      <w:r w:rsidR="00FD2482" w:rsidRPr="008B0204">
        <w:rPr>
          <w:rFonts w:asciiTheme="majorHAnsi" w:eastAsiaTheme="majorHAnsi" w:hAnsiTheme="majorHAnsi" w:hint="eastAsia"/>
          <w:sz w:val="22"/>
          <w:szCs w:val="22"/>
        </w:rPr>
        <w:t xml:space="preserve">의 </w:t>
      </w:r>
      <w:r w:rsidR="00FD2482" w:rsidRPr="008B0204">
        <w:rPr>
          <w:rFonts w:asciiTheme="majorHAnsi" w:eastAsiaTheme="majorHAnsi" w:hAnsiTheme="majorHAnsi"/>
          <w:sz w:val="22"/>
          <w:szCs w:val="22"/>
        </w:rPr>
        <w:t xml:space="preserve">phenol </w:t>
      </w:r>
      <w:r w:rsidR="00FD2482" w:rsidRPr="008B0204">
        <w:rPr>
          <w:rFonts w:asciiTheme="majorHAnsi" w:eastAsiaTheme="majorHAnsi" w:hAnsiTheme="majorHAnsi" w:hint="eastAsia"/>
          <w:sz w:val="22"/>
          <w:szCs w:val="22"/>
        </w:rPr>
        <w:t xml:space="preserve">감지 민감도와 </w:t>
      </w:r>
      <w:r w:rsidR="00FD2482" w:rsidRPr="008B0204">
        <w:rPr>
          <w:rFonts w:asciiTheme="majorHAnsi" w:eastAsiaTheme="majorHAnsi" w:hAnsiTheme="majorHAnsi"/>
          <w:sz w:val="22"/>
          <w:szCs w:val="22"/>
        </w:rPr>
        <w:t>LuxR</w:t>
      </w:r>
      <w:r w:rsidR="00FD2482" w:rsidRPr="008B0204">
        <w:rPr>
          <w:rFonts w:asciiTheme="majorHAnsi" w:eastAsiaTheme="majorHAnsi" w:hAnsiTheme="majorHAnsi" w:hint="eastAsia"/>
          <w:sz w:val="22"/>
          <w:szCs w:val="22"/>
        </w:rPr>
        <w:t xml:space="preserve">에 의한 </w:t>
      </w:r>
      <w:r w:rsidR="00FD2482" w:rsidRPr="008B0204">
        <w:rPr>
          <w:rFonts w:asciiTheme="majorHAnsi" w:eastAsiaTheme="majorHAnsi" w:hAnsiTheme="majorHAnsi"/>
          <w:sz w:val="22"/>
          <w:szCs w:val="22"/>
        </w:rPr>
        <w:t>AHL</w:t>
      </w:r>
      <w:r w:rsidR="00FD2482" w:rsidRPr="008B0204">
        <w:rPr>
          <w:rFonts w:asciiTheme="majorHAnsi" w:eastAsiaTheme="majorHAnsi" w:hAnsiTheme="majorHAnsi" w:hint="eastAsia"/>
          <w:sz w:val="22"/>
          <w:szCs w:val="22"/>
        </w:rPr>
        <w:t xml:space="preserve"> 감지 민감도의 차이에 따른 것으로 </w:t>
      </w:r>
      <w:r w:rsidR="00FD2482" w:rsidRPr="008B0204">
        <w:rPr>
          <w:rFonts w:asciiTheme="majorHAnsi" w:eastAsiaTheme="majorHAnsi" w:hAnsiTheme="majorHAnsi"/>
          <w:sz w:val="22"/>
          <w:szCs w:val="22"/>
        </w:rPr>
        <w:t>(</w:t>
      </w:r>
      <w:r w:rsidR="00FD2482" w:rsidRPr="008B0204">
        <w:rPr>
          <w:rFonts w:asciiTheme="majorHAnsi" w:eastAsiaTheme="majorHAnsi" w:hAnsiTheme="majorHAnsi" w:hint="eastAsia"/>
          <w:sz w:val="22"/>
          <w:szCs w:val="22"/>
        </w:rPr>
        <w:t xml:space="preserve">그림 </w:t>
      </w:r>
      <w:r w:rsidR="00FD2482" w:rsidRPr="008B0204">
        <w:rPr>
          <w:rFonts w:asciiTheme="majorHAnsi" w:eastAsiaTheme="majorHAnsi" w:hAnsiTheme="majorHAnsi"/>
          <w:sz w:val="22"/>
          <w:szCs w:val="22"/>
        </w:rPr>
        <w:t>1 D)</w:t>
      </w:r>
      <w:r w:rsidR="00FD2482" w:rsidRPr="008B0204">
        <w:rPr>
          <w:rFonts w:asciiTheme="majorHAnsi" w:eastAsiaTheme="majorHAnsi" w:hAnsiTheme="majorHAnsi" w:hint="eastAsia"/>
          <w:sz w:val="22"/>
          <w:szCs w:val="22"/>
        </w:rPr>
        <w:t xml:space="preserve"> </w:t>
      </w:r>
      <w:r w:rsidR="0059359A" w:rsidRPr="008B0204">
        <w:rPr>
          <w:rFonts w:asciiTheme="majorHAnsi" w:eastAsiaTheme="majorHAnsi" w:hAnsiTheme="majorHAnsi" w:hint="eastAsia"/>
          <w:sz w:val="22"/>
          <w:szCs w:val="22"/>
        </w:rPr>
        <w:t xml:space="preserve">일정 phenol 농도에 의한 </w:t>
      </w:r>
      <w:r w:rsidR="0059359A" w:rsidRPr="008B0204">
        <w:rPr>
          <w:rFonts w:asciiTheme="majorHAnsi" w:eastAsiaTheme="majorHAnsi" w:hAnsiTheme="majorHAnsi"/>
          <w:sz w:val="22"/>
          <w:szCs w:val="22"/>
        </w:rPr>
        <w:t>DmpR</w:t>
      </w:r>
      <w:r w:rsidR="0059359A" w:rsidRPr="008B0204">
        <w:rPr>
          <w:rFonts w:asciiTheme="majorHAnsi" w:eastAsiaTheme="majorHAnsi" w:hAnsiTheme="majorHAnsi" w:hint="eastAsia"/>
          <w:sz w:val="22"/>
          <w:szCs w:val="22"/>
        </w:rPr>
        <w:t xml:space="preserve">의 발현이 </w:t>
      </w:r>
      <w:r w:rsidR="0059359A" w:rsidRPr="008B0204">
        <w:rPr>
          <w:rFonts w:asciiTheme="majorHAnsi" w:eastAsiaTheme="majorHAnsi" w:hAnsiTheme="majorHAnsi"/>
          <w:sz w:val="22"/>
          <w:szCs w:val="22"/>
        </w:rPr>
        <w:t>LuxI</w:t>
      </w:r>
      <w:r w:rsidR="0059359A" w:rsidRPr="008B0204">
        <w:rPr>
          <w:rFonts w:asciiTheme="majorHAnsi" w:eastAsiaTheme="majorHAnsi" w:hAnsiTheme="majorHAnsi" w:hint="eastAsia"/>
          <w:sz w:val="22"/>
          <w:szCs w:val="22"/>
        </w:rPr>
        <w:t xml:space="preserve">의 </w:t>
      </w:r>
      <w:r w:rsidR="0059359A" w:rsidRPr="008B0204">
        <w:rPr>
          <w:rFonts w:asciiTheme="majorHAnsi" w:eastAsiaTheme="majorHAnsi" w:hAnsiTheme="majorHAnsi"/>
          <w:sz w:val="22"/>
          <w:szCs w:val="22"/>
        </w:rPr>
        <w:t>AHL</w:t>
      </w:r>
      <w:r w:rsidR="0059359A" w:rsidRPr="008B0204">
        <w:rPr>
          <w:rFonts w:asciiTheme="majorHAnsi" w:eastAsiaTheme="majorHAnsi" w:hAnsiTheme="majorHAnsi" w:hint="eastAsia"/>
          <w:sz w:val="22"/>
          <w:szCs w:val="22"/>
        </w:rPr>
        <w:t xml:space="preserve"> 생성을 매개로 증폭되고 보다 높은 수준의 </w:t>
      </w:r>
      <w:r w:rsidR="0059359A" w:rsidRPr="008B0204">
        <w:rPr>
          <w:rFonts w:asciiTheme="majorHAnsi" w:eastAsiaTheme="majorHAnsi" w:hAnsiTheme="majorHAnsi"/>
          <w:sz w:val="22"/>
          <w:szCs w:val="22"/>
        </w:rPr>
        <w:t xml:space="preserve">gfp </w:t>
      </w:r>
      <w:r w:rsidR="0059359A" w:rsidRPr="008B0204">
        <w:rPr>
          <w:rFonts w:asciiTheme="majorHAnsi" w:eastAsiaTheme="majorHAnsi" w:hAnsiTheme="majorHAnsi" w:hint="eastAsia"/>
          <w:sz w:val="22"/>
          <w:szCs w:val="22"/>
        </w:rPr>
        <w:t xml:space="preserve">발현을 유도하여 </w:t>
      </w:r>
      <w:r w:rsidR="00CE4CAE" w:rsidRPr="008B0204">
        <w:rPr>
          <w:rFonts w:asciiTheme="majorHAnsi" w:eastAsiaTheme="majorHAnsi" w:hAnsiTheme="majorHAnsi" w:hint="eastAsia"/>
          <w:sz w:val="22"/>
          <w:szCs w:val="22"/>
        </w:rPr>
        <w:t xml:space="preserve">최종적으로 </w:t>
      </w:r>
      <w:r w:rsidR="0059359A" w:rsidRPr="008B0204">
        <w:rPr>
          <w:rFonts w:asciiTheme="majorHAnsi" w:eastAsiaTheme="majorHAnsi" w:hAnsiTheme="majorHAnsi" w:hint="eastAsia"/>
          <w:sz w:val="22"/>
          <w:szCs w:val="22"/>
        </w:rPr>
        <w:t xml:space="preserve">향상된 </w:t>
      </w:r>
      <w:r w:rsidR="00FD2482" w:rsidRPr="008B0204">
        <w:rPr>
          <w:rFonts w:asciiTheme="majorHAnsi" w:eastAsiaTheme="majorHAnsi" w:hAnsiTheme="majorHAnsi" w:hint="eastAsia"/>
          <w:sz w:val="22"/>
          <w:szCs w:val="22"/>
        </w:rPr>
        <w:t>유해물 가시화</w:t>
      </w:r>
      <w:r w:rsidR="0059359A" w:rsidRPr="008B0204">
        <w:rPr>
          <w:rFonts w:asciiTheme="majorHAnsi" w:eastAsiaTheme="majorHAnsi" w:hAnsiTheme="majorHAnsi" w:hint="eastAsia"/>
          <w:sz w:val="22"/>
          <w:szCs w:val="22"/>
        </w:rPr>
        <w:t xml:space="preserve"> 성능을 보</w:t>
      </w:r>
      <w:r w:rsidR="00CE4CAE" w:rsidRPr="008B0204">
        <w:rPr>
          <w:rFonts w:asciiTheme="majorHAnsi" w:eastAsiaTheme="majorHAnsi" w:hAnsiTheme="majorHAnsi" w:hint="eastAsia"/>
          <w:sz w:val="22"/>
          <w:szCs w:val="22"/>
        </w:rPr>
        <w:t>여주고 있음.</w:t>
      </w:r>
      <w:r w:rsidR="0059359A" w:rsidRPr="008B0204">
        <w:rPr>
          <w:rFonts w:asciiTheme="majorHAnsi" w:eastAsiaTheme="majorHAnsi" w:hAnsiTheme="majorHAnsi"/>
          <w:sz w:val="22"/>
          <w:szCs w:val="22"/>
        </w:rPr>
        <w:t xml:space="preserve"> </w:t>
      </w:r>
    </w:p>
    <w:p w:rsidR="00215F94" w:rsidRPr="008B0204" w:rsidRDefault="00551FBD" w:rsidP="008B0204">
      <w:pPr>
        <w:pStyle w:val="a3"/>
        <w:snapToGrid w:val="0"/>
        <w:spacing w:line="276" w:lineRule="auto"/>
        <w:rPr>
          <w:rFonts w:asciiTheme="majorHAnsi" w:eastAsiaTheme="majorHAnsi" w:hAnsiTheme="majorHAnsi"/>
          <w:sz w:val="22"/>
          <w:szCs w:val="22"/>
        </w:rPr>
      </w:pPr>
      <w:r w:rsidRPr="008B0204">
        <w:rPr>
          <w:rFonts w:asciiTheme="majorHAnsi" w:eastAsiaTheme="majorHAnsi" w:hAnsiTheme="majorHAnsi" w:hint="eastAsia"/>
          <w:sz w:val="22"/>
          <w:szCs w:val="22"/>
        </w:rPr>
        <w:t>추가적으로</w:t>
      </w:r>
      <w:r w:rsidR="00215F94" w:rsidRPr="008B0204">
        <w:rPr>
          <w:rFonts w:asciiTheme="majorHAnsi" w:eastAsiaTheme="majorHAnsi" w:hAnsiTheme="majorHAnsi" w:hint="eastAsia"/>
          <w:sz w:val="22"/>
          <w:szCs w:val="22"/>
        </w:rPr>
        <w:t xml:space="preserve"> </w:t>
      </w:r>
      <w:r w:rsidR="00215F94" w:rsidRPr="008B0204">
        <w:rPr>
          <w:rFonts w:asciiTheme="majorHAnsi" w:eastAsiaTheme="majorHAnsi" w:hAnsiTheme="majorHAnsi"/>
          <w:sz w:val="22"/>
          <w:szCs w:val="22"/>
        </w:rPr>
        <w:t>sender</w:t>
      </w:r>
      <w:r w:rsidR="00215F94" w:rsidRPr="008B0204">
        <w:rPr>
          <w:rFonts w:asciiTheme="majorHAnsi" w:eastAsiaTheme="majorHAnsi" w:hAnsiTheme="majorHAnsi" w:hint="eastAsia"/>
          <w:sz w:val="22"/>
          <w:szCs w:val="22"/>
        </w:rPr>
        <w:t xml:space="preserve">와 </w:t>
      </w:r>
      <w:r w:rsidR="00215F94" w:rsidRPr="008B0204">
        <w:rPr>
          <w:rFonts w:asciiTheme="majorHAnsi" w:eastAsiaTheme="majorHAnsi" w:hAnsiTheme="majorHAnsi"/>
          <w:sz w:val="22"/>
          <w:szCs w:val="22"/>
        </w:rPr>
        <w:t>receiver</w:t>
      </w:r>
      <w:r w:rsidR="00215F94" w:rsidRPr="008B0204">
        <w:rPr>
          <w:rFonts w:asciiTheme="majorHAnsi" w:eastAsiaTheme="majorHAnsi" w:hAnsiTheme="majorHAnsi" w:hint="eastAsia"/>
          <w:sz w:val="22"/>
          <w:szCs w:val="22"/>
        </w:rPr>
        <w:t>로</w:t>
      </w:r>
      <w:r w:rsidR="00215F94" w:rsidRPr="008B0204">
        <w:rPr>
          <w:rFonts w:asciiTheme="majorHAnsi" w:eastAsiaTheme="majorHAnsi" w:hAnsiTheme="majorHAnsi"/>
          <w:sz w:val="22"/>
          <w:szCs w:val="22"/>
        </w:rPr>
        <w:t xml:space="preserve"> </w:t>
      </w:r>
      <w:r w:rsidR="00215F94" w:rsidRPr="008B0204">
        <w:rPr>
          <w:rFonts w:asciiTheme="majorHAnsi" w:eastAsiaTheme="majorHAnsi" w:hAnsiTheme="majorHAnsi" w:hint="eastAsia"/>
          <w:sz w:val="22"/>
          <w:szCs w:val="22"/>
        </w:rPr>
        <w:t>모듈화된 시스템은 각 모듈의 기능을 최대화 할 수 있다는 장점이 있음.</w:t>
      </w:r>
      <w:r w:rsidR="00215F94" w:rsidRPr="008B0204">
        <w:rPr>
          <w:rFonts w:asciiTheme="majorHAnsi" w:eastAsiaTheme="majorHAnsi" w:hAnsiTheme="majorHAnsi"/>
          <w:sz w:val="22"/>
          <w:szCs w:val="22"/>
        </w:rPr>
        <w:t xml:space="preserve"> </w:t>
      </w:r>
      <w:r w:rsidR="00215F94" w:rsidRPr="008B0204">
        <w:rPr>
          <w:rFonts w:asciiTheme="majorHAnsi" w:eastAsiaTheme="majorHAnsi" w:hAnsiTheme="majorHAnsi" w:hint="eastAsia"/>
          <w:sz w:val="22"/>
          <w:szCs w:val="22"/>
        </w:rPr>
        <w:t xml:space="preserve">즉, sender의 </w:t>
      </w:r>
      <w:r w:rsidR="00215F94" w:rsidRPr="008B0204">
        <w:rPr>
          <w:rFonts w:asciiTheme="majorHAnsi" w:eastAsiaTheme="majorHAnsi" w:hAnsiTheme="majorHAnsi"/>
          <w:sz w:val="22"/>
          <w:szCs w:val="22"/>
        </w:rPr>
        <w:t>D</w:t>
      </w:r>
      <w:r w:rsidR="00215F94" w:rsidRPr="008B0204">
        <w:rPr>
          <w:rFonts w:asciiTheme="majorHAnsi" w:eastAsiaTheme="majorHAnsi" w:hAnsiTheme="majorHAnsi" w:hint="eastAsia"/>
          <w:sz w:val="22"/>
          <w:szCs w:val="22"/>
        </w:rPr>
        <w:t xml:space="preserve">mpR 단백질이 유래한 </w:t>
      </w:r>
      <w:r w:rsidR="00215F94" w:rsidRPr="008B0204">
        <w:rPr>
          <w:rFonts w:asciiTheme="majorHAnsi" w:eastAsiaTheme="majorHAnsi" w:hAnsiTheme="majorHAnsi"/>
          <w:sz w:val="22"/>
          <w:szCs w:val="22"/>
        </w:rPr>
        <w:t xml:space="preserve">Pseudomonas putida KT2440 </w:t>
      </w:r>
      <w:r w:rsidR="00215F94" w:rsidRPr="008B0204">
        <w:rPr>
          <w:rFonts w:asciiTheme="majorHAnsi" w:eastAsiaTheme="majorHAnsi" w:hAnsiTheme="majorHAnsi" w:hint="eastAsia"/>
          <w:sz w:val="22"/>
          <w:szCs w:val="22"/>
        </w:rPr>
        <w:t xml:space="preserve">균주는 </w:t>
      </w:r>
      <w:r w:rsidR="00215F94" w:rsidRPr="008B0204">
        <w:rPr>
          <w:rFonts w:asciiTheme="majorHAnsi" w:eastAsiaTheme="majorHAnsi" w:hAnsiTheme="majorHAnsi"/>
          <w:sz w:val="22"/>
          <w:szCs w:val="22"/>
        </w:rPr>
        <w:t>30</w:t>
      </w:r>
      <w:r w:rsidR="00215F94" w:rsidRPr="008B0204">
        <w:rPr>
          <w:rFonts w:asciiTheme="majorHAnsi" w:eastAsiaTheme="majorHAnsi" w:hAnsiTheme="majorHAnsi" w:hint="eastAsia"/>
          <w:sz w:val="22"/>
          <w:szCs w:val="22"/>
        </w:rPr>
        <w:t xml:space="preserve">도가 적정 </w:t>
      </w:r>
      <w:r w:rsidR="00215F94" w:rsidRPr="008B0204">
        <w:rPr>
          <w:rFonts w:asciiTheme="majorHAnsi" w:eastAsiaTheme="majorHAnsi" w:hAnsiTheme="majorHAnsi"/>
          <w:sz w:val="22"/>
          <w:szCs w:val="22"/>
        </w:rPr>
        <w:t xml:space="preserve">growth </w:t>
      </w:r>
      <w:r w:rsidR="00215F94" w:rsidRPr="008B0204">
        <w:rPr>
          <w:rFonts w:asciiTheme="majorHAnsi" w:eastAsiaTheme="majorHAnsi" w:hAnsiTheme="majorHAnsi" w:hint="eastAsia"/>
          <w:sz w:val="22"/>
          <w:szCs w:val="22"/>
        </w:rPr>
        <w:t xml:space="preserve">온도이고 </w:t>
      </w:r>
      <w:r w:rsidR="00215F94" w:rsidRPr="008B0204">
        <w:rPr>
          <w:rFonts w:asciiTheme="majorHAnsi" w:eastAsiaTheme="majorHAnsi" w:hAnsiTheme="majorHAnsi"/>
          <w:sz w:val="22"/>
          <w:szCs w:val="22"/>
        </w:rPr>
        <w:t>LuxI</w:t>
      </w:r>
      <w:r w:rsidR="00215F94" w:rsidRPr="008B0204">
        <w:rPr>
          <w:rFonts w:asciiTheme="majorHAnsi" w:eastAsiaTheme="majorHAnsi" w:hAnsiTheme="majorHAnsi" w:hint="eastAsia"/>
          <w:sz w:val="22"/>
          <w:szCs w:val="22"/>
        </w:rPr>
        <w:t xml:space="preserve">의 경우도 </w:t>
      </w:r>
      <w:r w:rsidR="00215F94" w:rsidRPr="008B0204">
        <w:rPr>
          <w:rFonts w:asciiTheme="majorHAnsi" w:eastAsiaTheme="majorHAnsi" w:hAnsiTheme="majorHAnsi"/>
          <w:sz w:val="22"/>
          <w:szCs w:val="22"/>
        </w:rPr>
        <w:t>30</w:t>
      </w:r>
      <w:r w:rsidR="00215F94" w:rsidRPr="008B0204">
        <w:rPr>
          <w:rFonts w:asciiTheme="majorHAnsi" w:eastAsiaTheme="majorHAnsi" w:hAnsiTheme="majorHAnsi" w:hint="eastAsia"/>
          <w:sz w:val="22"/>
          <w:szCs w:val="22"/>
        </w:rPr>
        <w:t xml:space="preserve">도에서 </w:t>
      </w:r>
      <w:r w:rsidR="00215F94" w:rsidRPr="008B0204">
        <w:rPr>
          <w:rFonts w:asciiTheme="majorHAnsi" w:eastAsiaTheme="majorHAnsi" w:hAnsiTheme="majorHAnsi"/>
          <w:sz w:val="22"/>
          <w:szCs w:val="22"/>
        </w:rPr>
        <w:t xml:space="preserve">AHL </w:t>
      </w:r>
      <w:r w:rsidR="00215F94" w:rsidRPr="008B0204">
        <w:rPr>
          <w:rFonts w:asciiTheme="majorHAnsi" w:eastAsiaTheme="majorHAnsi" w:hAnsiTheme="majorHAnsi" w:hint="eastAsia"/>
          <w:sz w:val="22"/>
          <w:szCs w:val="22"/>
        </w:rPr>
        <w:t xml:space="preserve">생산이 최적화 되어 있는 것으로 알려져 있으나 이들이 구현된 숙주인 </w:t>
      </w:r>
      <w:r w:rsidR="00215F94" w:rsidRPr="008B0204">
        <w:rPr>
          <w:rFonts w:asciiTheme="majorHAnsi" w:eastAsiaTheme="majorHAnsi" w:hAnsiTheme="majorHAnsi"/>
          <w:i/>
          <w:sz w:val="22"/>
          <w:szCs w:val="22"/>
        </w:rPr>
        <w:t>E. coli</w:t>
      </w:r>
      <w:r w:rsidR="00215F94" w:rsidRPr="008B0204">
        <w:rPr>
          <w:rFonts w:asciiTheme="majorHAnsi" w:eastAsiaTheme="majorHAnsi" w:hAnsiTheme="majorHAnsi" w:hint="eastAsia"/>
          <w:sz w:val="22"/>
          <w:szCs w:val="22"/>
        </w:rPr>
        <w:t xml:space="preserve">의 경우 </w:t>
      </w:r>
      <w:r w:rsidR="00215F94" w:rsidRPr="008B0204">
        <w:rPr>
          <w:rFonts w:asciiTheme="majorHAnsi" w:eastAsiaTheme="majorHAnsi" w:hAnsiTheme="majorHAnsi"/>
          <w:sz w:val="22"/>
          <w:szCs w:val="22"/>
        </w:rPr>
        <w:t>37</w:t>
      </w:r>
      <w:r w:rsidR="00215F94" w:rsidRPr="008B0204">
        <w:rPr>
          <w:rFonts w:asciiTheme="majorHAnsi" w:eastAsiaTheme="majorHAnsi" w:hAnsiTheme="majorHAnsi" w:hint="eastAsia"/>
          <w:sz w:val="22"/>
          <w:szCs w:val="22"/>
        </w:rPr>
        <w:t>도가 생장 최적 온도로서 생장과 단백질 활성 조건의 차이로 인한 유해물 감지 센서의 가시화 효과가 저해될 수 있음.</w:t>
      </w:r>
      <w:r w:rsidR="00215F94" w:rsidRPr="008B0204">
        <w:rPr>
          <w:rFonts w:asciiTheme="majorHAnsi" w:eastAsiaTheme="majorHAnsi" w:hAnsiTheme="majorHAnsi"/>
          <w:sz w:val="22"/>
          <w:szCs w:val="22"/>
        </w:rPr>
        <w:t xml:space="preserve"> </w:t>
      </w:r>
      <w:r w:rsidR="00215F94" w:rsidRPr="008B0204">
        <w:rPr>
          <w:rFonts w:asciiTheme="majorHAnsi" w:eastAsiaTheme="majorHAnsi" w:hAnsiTheme="majorHAnsi" w:hint="eastAsia"/>
          <w:sz w:val="22"/>
          <w:szCs w:val="22"/>
        </w:rPr>
        <w:t xml:space="preserve">본 연구에서 제안하는 방식은 </w:t>
      </w:r>
      <w:r w:rsidR="00215F94" w:rsidRPr="008B0204">
        <w:rPr>
          <w:rFonts w:asciiTheme="majorHAnsi" w:eastAsiaTheme="majorHAnsi" w:hAnsiTheme="majorHAnsi"/>
          <w:sz w:val="22"/>
          <w:szCs w:val="22"/>
        </w:rPr>
        <w:t>sender</w:t>
      </w:r>
      <w:r w:rsidR="00215F94" w:rsidRPr="008B0204">
        <w:rPr>
          <w:rFonts w:asciiTheme="majorHAnsi" w:eastAsiaTheme="majorHAnsi" w:hAnsiTheme="majorHAnsi" w:hint="eastAsia"/>
          <w:sz w:val="22"/>
          <w:szCs w:val="22"/>
        </w:rPr>
        <w:t xml:space="preserve">와 </w:t>
      </w:r>
      <w:r w:rsidR="00215F94" w:rsidRPr="008B0204">
        <w:rPr>
          <w:rFonts w:asciiTheme="majorHAnsi" w:eastAsiaTheme="majorHAnsi" w:hAnsiTheme="majorHAnsi"/>
          <w:sz w:val="22"/>
          <w:szCs w:val="22"/>
        </w:rPr>
        <w:t>receiver</w:t>
      </w:r>
      <w:r w:rsidR="00215F94" w:rsidRPr="008B0204">
        <w:rPr>
          <w:rFonts w:asciiTheme="majorHAnsi" w:eastAsiaTheme="majorHAnsi" w:hAnsiTheme="majorHAnsi" w:hint="eastAsia"/>
          <w:sz w:val="22"/>
          <w:szCs w:val="22"/>
        </w:rPr>
        <w:t xml:space="preserve">의 세포들을 각각 최적 배양 조건에서 기르고 생장과 관계 없이 </w:t>
      </w:r>
      <w:r w:rsidR="00215F94" w:rsidRPr="008B0204">
        <w:rPr>
          <w:rFonts w:asciiTheme="majorHAnsi" w:eastAsiaTheme="majorHAnsi" w:hAnsiTheme="majorHAnsi"/>
          <w:sz w:val="22"/>
          <w:szCs w:val="22"/>
        </w:rPr>
        <w:t>30</w:t>
      </w:r>
      <w:r w:rsidR="00215F94" w:rsidRPr="008B0204">
        <w:rPr>
          <w:rFonts w:asciiTheme="majorHAnsi" w:eastAsiaTheme="majorHAnsi" w:hAnsiTheme="majorHAnsi" w:hint="eastAsia"/>
          <w:sz w:val="22"/>
          <w:szCs w:val="22"/>
        </w:rPr>
        <w:t xml:space="preserve">도에서 유해물 반응을 수행 할 수 </w:t>
      </w:r>
      <w:r w:rsidR="00B02657" w:rsidRPr="008B0204">
        <w:rPr>
          <w:rFonts w:asciiTheme="majorHAnsi" w:eastAsiaTheme="majorHAnsi" w:hAnsiTheme="majorHAnsi" w:hint="eastAsia"/>
          <w:sz w:val="22"/>
          <w:szCs w:val="22"/>
        </w:rPr>
        <w:t xml:space="preserve">있으므로 </w:t>
      </w:r>
      <w:r w:rsidR="004C4C00" w:rsidRPr="008B0204">
        <w:rPr>
          <w:rFonts w:asciiTheme="majorHAnsi" w:eastAsiaTheme="majorHAnsi" w:hAnsiTheme="majorHAnsi" w:hint="eastAsia"/>
          <w:sz w:val="22"/>
          <w:szCs w:val="22"/>
        </w:rPr>
        <w:t xml:space="preserve">각 </w:t>
      </w:r>
      <w:r w:rsidR="00B02657" w:rsidRPr="008B0204">
        <w:rPr>
          <w:rFonts w:asciiTheme="majorHAnsi" w:eastAsiaTheme="majorHAnsi" w:hAnsiTheme="majorHAnsi" w:hint="eastAsia"/>
          <w:sz w:val="22"/>
          <w:szCs w:val="22"/>
        </w:rPr>
        <w:t>조건</w:t>
      </w:r>
      <w:r w:rsidR="00B02657" w:rsidRPr="008B0204">
        <w:rPr>
          <w:rFonts w:asciiTheme="majorHAnsi" w:eastAsiaTheme="majorHAnsi" w:hAnsiTheme="majorHAnsi" w:hint="eastAsia"/>
          <w:sz w:val="22"/>
          <w:szCs w:val="22"/>
        </w:rPr>
        <w:lastRenderedPageBreak/>
        <w:t xml:space="preserve">에 따른 기능 저하를 최소화 할 수 </w:t>
      </w:r>
      <w:r w:rsidR="00215F94" w:rsidRPr="008B0204">
        <w:rPr>
          <w:rFonts w:asciiTheme="majorHAnsi" w:eastAsiaTheme="majorHAnsi" w:hAnsiTheme="majorHAnsi" w:hint="eastAsia"/>
          <w:sz w:val="22"/>
          <w:szCs w:val="22"/>
        </w:rPr>
        <w:t>있음.</w:t>
      </w:r>
      <w:r w:rsidR="00215F94" w:rsidRPr="008B0204">
        <w:rPr>
          <w:rFonts w:asciiTheme="majorHAnsi" w:eastAsiaTheme="majorHAnsi" w:hAnsiTheme="majorHAnsi"/>
          <w:sz w:val="22"/>
          <w:szCs w:val="22"/>
        </w:rPr>
        <w:t xml:space="preserve"> </w:t>
      </w:r>
      <w:r w:rsidR="00215F94" w:rsidRPr="008B0204">
        <w:rPr>
          <w:rFonts w:asciiTheme="majorHAnsi" w:eastAsiaTheme="majorHAnsi" w:hAnsiTheme="majorHAnsi" w:hint="eastAsia"/>
          <w:sz w:val="22"/>
          <w:szCs w:val="22"/>
        </w:rPr>
        <w:t xml:space="preserve">특히 </w:t>
      </w:r>
      <w:r w:rsidR="00215F94" w:rsidRPr="008B0204">
        <w:rPr>
          <w:rFonts w:asciiTheme="majorHAnsi" w:eastAsiaTheme="majorHAnsi" w:hAnsiTheme="majorHAnsi"/>
          <w:sz w:val="22"/>
          <w:szCs w:val="22"/>
        </w:rPr>
        <w:t xml:space="preserve">Pseudomonas </w:t>
      </w:r>
      <w:r w:rsidR="00215F94" w:rsidRPr="008B0204">
        <w:rPr>
          <w:rFonts w:asciiTheme="majorHAnsi" w:eastAsiaTheme="majorHAnsi" w:hAnsiTheme="majorHAnsi" w:hint="eastAsia"/>
          <w:sz w:val="22"/>
          <w:szCs w:val="22"/>
        </w:rPr>
        <w:t xml:space="preserve">균주를 </w:t>
      </w:r>
      <w:r w:rsidR="00215F94" w:rsidRPr="008B0204">
        <w:rPr>
          <w:rFonts w:asciiTheme="majorHAnsi" w:eastAsiaTheme="majorHAnsi" w:hAnsiTheme="majorHAnsi"/>
          <w:sz w:val="22"/>
          <w:szCs w:val="22"/>
        </w:rPr>
        <w:t xml:space="preserve">sender </w:t>
      </w:r>
      <w:r w:rsidR="00215F94" w:rsidRPr="008B0204">
        <w:rPr>
          <w:rFonts w:asciiTheme="majorHAnsi" w:eastAsiaTheme="majorHAnsi" w:hAnsiTheme="majorHAnsi" w:hint="eastAsia"/>
          <w:sz w:val="22"/>
          <w:szCs w:val="22"/>
        </w:rPr>
        <w:t xml:space="preserve">호스트로 사용 할 경우 </w:t>
      </w:r>
      <w:r w:rsidR="00215F94" w:rsidRPr="008B0204">
        <w:rPr>
          <w:rFonts w:asciiTheme="majorHAnsi" w:eastAsiaTheme="majorHAnsi" w:hAnsiTheme="majorHAnsi"/>
          <w:sz w:val="22"/>
          <w:szCs w:val="22"/>
        </w:rPr>
        <w:t xml:space="preserve">DmpR </w:t>
      </w:r>
      <w:r w:rsidR="00215F94" w:rsidRPr="008B0204">
        <w:rPr>
          <w:rFonts w:asciiTheme="majorHAnsi" w:eastAsiaTheme="majorHAnsi" w:hAnsiTheme="majorHAnsi" w:hint="eastAsia"/>
          <w:sz w:val="22"/>
          <w:szCs w:val="22"/>
        </w:rPr>
        <w:t xml:space="preserve">단백질의 발현 </w:t>
      </w:r>
      <w:r w:rsidR="00215F94" w:rsidRPr="008B0204">
        <w:rPr>
          <w:rFonts w:asciiTheme="majorHAnsi" w:eastAsiaTheme="majorHAnsi" w:hAnsiTheme="majorHAnsi" w:hint="eastAsia"/>
          <w:color w:val="auto"/>
          <w:sz w:val="22"/>
          <w:szCs w:val="22"/>
        </w:rPr>
        <w:t>및 활성을 최대화 할 수 있을 것</w:t>
      </w:r>
      <w:r w:rsidR="00215F94" w:rsidRPr="008B0204">
        <w:rPr>
          <w:rFonts w:asciiTheme="majorHAnsi" w:eastAsiaTheme="majorHAnsi" w:hAnsiTheme="majorHAnsi"/>
          <w:color w:val="auto"/>
          <w:sz w:val="22"/>
          <w:szCs w:val="22"/>
        </w:rPr>
        <w:t>으로</w:t>
      </w:r>
      <w:r w:rsidR="00215F94" w:rsidRPr="008B0204">
        <w:rPr>
          <w:rFonts w:asciiTheme="majorHAnsi" w:eastAsiaTheme="majorHAnsi" w:hAnsiTheme="majorHAnsi" w:hint="eastAsia"/>
          <w:color w:val="auto"/>
          <w:sz w:val="22"/>
          <w:szCs w:val="22"/>
        </w:rPr>
        <w:t xml:space="preserve"> 기대하여 </w:t>
      </w:r>
      <w:r w:rsidR="00215F94" w:rsidRPr="008B0204">
        <w:rPr>
          <w:rFonts w:asciiTheme="majorHAnsi" w:eastAsiaTheme="majorHAnsi" w:hAnsiTheme="majorHAnsi"/>
          <w:color w:val="auto"/>
          <w:sz w:val="22"/>
          <w:szCs w:val="22"/>
        </w:rPr>
        <w:t xml:space="preserve">dmpR-gfp-luxI </w:t>
      </w:r>
      <w:r w:rsidR="00215F94" w:rsidRPr="008B0204">
        <w:rPr>
          <w:rFonts w:asciiTheme="majorHAnsi" w:eastAsiaTheme="majorHAnsi" w:hAnsiTheme="majorHAnsi" w:hint="eastAsia"/>
          <w:color w:val="auto"/>
          <w:sz w:val="22"/>
          <w:szCs w:val="22"/>
        </w:rPr>
        <w:t xml:space="preserve">회로를 </w:t>
      </w:r>
      <w:r w:rsidR="00215F94" w:rsidRPr="008B0204">
        <w:rPr>
          <w:rFonts w:asciiTheme="majorHAnsi" w:eastAsiaTheme="majorHAnsi" w:hAnsiTheme="majorHAnsi"/>
          <w:color w:val="auto"/>
          <w:sz w:val="22"/>
          <w:szCs w:val="22"/>
        </w:rPr>
        <w:t>pSEVA vector</w:t>
      </w:r>
      <w:r w:rsidR="00215F94" w:rsidRPr="008B0204">
        <w:rPr>
          <w:rFonts w:asciiTheme="majorHAnsi" w:eastAsiaTheme="majorHAnsi" w:hAnsiTheme="majorHAnsi" w:hint="eastAsia"/>
          <w:color w:val="auto"/>
          <w:sz w:val="22"/>
          <w:szCs w:val="22"/>
        </w:rPr>
        <w:t xml:space="preserve">에 삽입한 </w:t>
      </w:r>
      <w:r w:rsidR="00215F94" w:rsidRPr="008B0204">
        <w:rPr>
          <w:rFonts w:asciiTheme="majorHAnsi" w:eastAsiaTheme="majorHAnsi" w:hAnsiTheme="majorHAnsi"/>
          <w:i/>
          <w:sz w:val="22"/>
          <w:szCs w:val="22"/>
        </w:rPr>
        <w:t>P. putida</w:t>
      </w:r>
      <w:r w:rsidR="00215F94" w:rsidRPr="008B0204">
        <w:rPr>
          <w:rFonts w:asciiTheme="majorHAnsi" w:eastAsiaTheme="majorHAnsi" w:hAnsiTheme="majorHAnsi"/>
          <w:sz w:val="22"/>
          <w:szCs w:val="22"/>
        </w:rPr>
        <w:t xml:space="preserve"> sender</w:t>
      </w:r>
      <w:r w:rsidR="00215F94" w:rsidRPr="008B0204">
        <w:rPr>
          <w:rFonts w:asciiTheme="majorHAnsi" w:eastAsiaTheme="majorHAnsi" w:hAnsiTheme="majorHAnsi" w:hint="eastAsia"/>
          <w:sz w:val="22"/>
          <w:szCs w:val="22"/>
        </w:rPr>
        <w:t xml:space="preserve">를 구축한 후 </w:t>
      </w:r>
      <w:r w:rsidR="00215F94" w:rsidRPr="008B0204">
        <w:rPr>
          <w:rFonts w:asciiTheme="majorHAnsi" w:eastAsiaTheme="majorHAnsi" w:hAnsiTheme="majorHAnsi"/>
          <w:i/>
          <w:sz w:val="22"/>
          <w:szCs w:val="22"/>
        </w:rPr>
        <w:t>E. coli</w:t>
      </w:r>
      <w:r w:rsidR="00215F94" w:rsidRPr="008B0204">
        <w:rPr>
          <w:rFonts w:asciiTheme="majorHAnsi" w:eastAsiaTheme="majorHAnsi" w:hAnsiTheme="majorHAnsi"/>
          <w:sz w:val="22"/>
          <w:szCs w:val="22"/>
        </w:rPr>
        <w:t xml:space="preserve"> receiver </w:t>
      </w:r>
      <w:r w:rsidR="00215F94" w:rsidRPr="008B0204">
        <w:rPr>
          <w:rFonts w:asciiTheme="majorHAnsi" w:eastAsiaTheme="majorHAnsi" w:hAnsiTheme="majorHAnsi" w:hint="eastAsia"/>
          <w:sz w:val="22"/>
          <w:szCs w:val="22"/>
        </w:rPr>
        <w:t>와 함께 성능을 측정하였음.</w:t>
      </w:r>
      <w:r w:rsidR="00215F94" w:rsidRPr="008B0204">
        <w:rPr>
          <w:rFonts w:asciiTheme="majorHAnsi" w:eastAsiaTheme="majorHAnsi" w:hAnsiTheme="majorHAnsi"/>
          <w:sz w:val="22"/>
          <w:szCs w:val="22"/>
        </w:rPr>
        <w:t xml:space="preserve"> </w:t>
      </w:r>
      <w:r w:rsidR="00434A8D" w:rsidRPr="008B0204">
        <w:rPr>
          <w:rFonts w:asciiTheme="majorHAnsi" w:eastAsiaTheme="majorHAnsi" w:hAnsiTheme="majorHAnsi" w:hint="eastAsia"/>
          <w:sz w:val="22"/>
          <w:szCs w:val="22"/>
        </w:rPr>
        <w:t>그 결과</w:t>
      </w:r>
      <w:r w:rsidR="00935A7D" w:rsidRPr="008B0204">
        <w:rPr>
          <w:rFonts w:asciiTheme="majorHAnsi" w:eastAsiaTheme="majorHAnsi" w:hAnsiTheme="majorHAnsi" w:hint="eastAsia"/>
          <w:sz w:val="22"/>
          <w:szCs w:val="22"/>
        </w:rPr>
        <w:t xml:space="preserve"> 대장균을 </w:t>
      </w:r>
      <w:r w:rsidR="00935A7D" w:rsidRPr="008B0204">
        <w:rPr>
          <w:rFonts w:asciiTheme="majorHAnsi" w:eastAsiaTheme="majorHAnsi" w:hAnsiTheme="majorHAnsi"/>
          <w:sz w:val="22"/>
          <w:szCs w:val="22"/>
        </w:rPr>
        <w:t>sender</w:t>
      </w:r>
      <w:r w:rsidR="00935A7D" w:rsidRPr="008B0204">
        <w:rPr>
          <w:rFonts w:asciiTheme="majorHAnsi" w:eastAsiaTheme="majorHAnsi" w:hAnsiTheme="majorHAnsi" w:hint="eastAsia"/>
          <w:sz w:val="22"/>
          <w:szCs w:val="22"/>
        </w:rPr>
        <w:t xml:space="preserve">로 이용할 때 보다 약 </w:t>
      </w:r>
      <w:r w:rsidR="00935A7D" w:rsidRPr="008B0204">
        <w:rPr>
          <w:rFonts w:asciiTheme="majorHAnsi" w:eastAsiaTheme="majorHAnsi" w:hAnsiTheme="majorHAnsi"/>
          <w:sz w:val="22"/>
          <w:szCs w:val="22"/>
        </w:rPr>
        <w:t>5</w:t>
      </w:r>
      <w:r w:rsidR="00935A7D" w:rsidRPr="008B0204">
        <w:rPr>
          <w:rFonts w:asciiTheme="majorHAnsi" w:eastAsiaTheme="majorHAnsi" w:hAnsiTheme="majorHAnsi" w:hint="eastAsia"/>
          <w:sz w:val="22"/>
          <w:szCs w:val="22"/>
        </w:rPr>
        <w:t xml:space="preserve">배 이상의 향상된 </w:t>
      </w:r>
      <w:r w:rsidR="00935A7D" w:rsidRPr="008B0204">
        <w:rPr>
          <w:rFonts w:asciiTheme="majorHAnsi" w:eastAsiaTheme="majorHAnsi" w:hAnsiTheme="majorHAnsi"/>
          <w:sz w:val="22"/>
          <w:szCs w:val="22"/>
        </w:rPr>
        <w:t xml:space="preserve">GFP </w:t>
      </w:r>
      <w:r w:rsidR="00935A7D" w:rsidRPr="008B0204">
        <w:rPr>
          <w:rFonts w:asciiTheme="majorHAnsi" w:eastAsiaTheme="majorHAnsi" w:hAnsiTheme="majorHAnsi" w:hint="eastAsia"/>
          <w:sz w:val="22"/>
          <w:szCs w:val="22"/>
        </w:rPr>
        <w:t>신호를 관측할 수 있었음</w:t>
      </w:r>
      <w:r w:rsidR="004B68F7">
        <w:rPr>
          <w:rFonts w:asciiTheme="majorHAnsi" w:eastAsiaTheme="majorHAnsi" w:hAnsiTheme="majorHAnsi" w:hint="eastAsia"/>
          <w:sz w:val="22"/>
          <w:szCs w:val="22"/>
        </w:rPr>
        <w:t xml:space="preserve"> (그림 </w:t>
      </w:r>
      <w:r w:rsidR="004B68F7">
        <w:rPr>
          <w:rFonts w:asciiTheme="majorHAnsi" w:eastAsiaTheme="majorHAnsi" w:hAnsiTheme="majorHAnsi"/>
          <w:sz w:val="22"/>
          <w:szCs w:val="22"/>
        </w:rPr>
        <w:t>1E)</w:t>
      </w:r>
      <w:r w:rsidR="00935A7D" w:rsidRPr="008B0204">
        <w:rPr>
          <w:rFonts w:asciiTheme="majorHAnsi" w:eastAsiaTheme="majorHAnsi" w:hAnsiTheme="majorHAnsi" w:hint="eastAsia"/>
          <w:sz w:val="22"/>
          <w:szCs w:val="22"/>
        </w:rPr>
        <w:t>.</w:t>
      </w:r>
      <w:r w:rsidR="00935A7D" w:rsidRPr="008B0204">
        <w:rPr>
          <w:rFonts w:asciiTheme="majorHAnsi" w:eastAsiaTheme="majorHAnsi" w:hAnsiTheme="majorHAnsi"/>
          <w:sz w:val="22"/>
          <w:szCs w:val="22"/>
        </w:rPr>
        <w:t xml:space="preserve"> </w:t>
      </w:r>
    </w:p>
    <w:p w:rsidR="00B4504F" w:rsidRPr="008B0204" w:rsidRDefault="00F2457B" w:rsidP="008B0204">
      <w:pPr>
        <w:pStyle w:val="a3"/>
        <w:snapToGrid w:val="0"/>
        <w:spacing w:line="276" w:lineRule="auto"/>
        <w:rPr>
          <w:rFonts w:asciiTheme="majorHAnsi" w:eastAsiaTheme="majorHAnsi" w:hAnsiTheme="majorHAnsi"/>
          <w:sz w:val="22"/>
          <w:szCs w:val="22"/>
        </w:rPr>
      </w:pPr>
      <w:r w:rsidRPr="008B0204">
        <w:rPr>
          <w:rFonts w:asciiTheme="majorHAnsi" w:eastAsiaTheme="majorHAnsi" w:hAnsiTheme="majorHAnsi" w:hint="eastAsia"/>
          <w:sz w:val="22"/>
          <w:szCs w:val="22"/>
        </w:rPr>
        <w:t xml:space="preserve"> </w:t>
      </w:r>
    </w:p>
    <w:p w:rsidR="00011055" w:rsidRPr="008B0204" w:rsidRDefault="00B32657" w:rsidP="008B0204">
      <w:pPr>
        <w:pStyle w:val="a3"/>
        <w:snapToGrid w:val="0"/>
        <w:spacing w:line="276" w:lineRule="auto"/>
        <w:rPr>
          <w:rFonts w:asciiTheme="majorHAnsi" w:eastAsiaTheme="majorHAnsi" w:hAnsiTheme="majorHAnsi"/>
          <w:b/>
          <w:sz w:val="24"/>
          <w:szCs w:val="22"/>
        </w:rPr>
      </w:pPr>
      <w:r w:rsidRPr="008B0204">
        <w:rPr>
          <w:rFonts w:asciiTheme="majorHAnsi" w:eastAsiaTheme="majorHAnsi" w:hAnsiTheme="majorHAnsi"/>
          <w:b/>
          <w:sz w:val="24"/>
          <w:szCs w:val="22"/>
        </w:rPr>
        <w:t>F</w:t>
      </w:r>
      <w:r w:rsidR="00011055" w:rsidRPr="008B0204">
        <w:rPr>
          <w:rFonts w:asciiTheme="majorHAnsi" w:eastAsiaTheme="majorHAnsi" w:hAnsiTheme="majorHAnsi"/>
          <w:b/>
          <w:sz w:val="24"/>
          <w:szCs w:val="22"/>
        </w:rPr>
        <w:t>reeze stock</w:t>
      </w:r>
      <w:r w:rsidRPr="008B0204">
        <w:rPr>
          <w:rFonts w:asciiTheme="majorHAnsi" w:eastAsiaTheme="majorHAnsi" w:hAnsiTheme="majorHAnsi"/>
          <w:b/>
          <w:sz w:val="24"/>
          <w:szCs w:val="22"/>
        </w:rPr>
        <w:t xml:space="preserve"> based reaction ready biosensors</w:t>
      </w:r>
    </w:p>
    <w:p w:rsidR="005A17C2" w:rsidRPr="008B0204" w:rsidRDefault="00B01C60" w:rsidP="008B0204">
      <w:pPr>
        <w:pStyle w:val="a3"/>
        <w:snapToGrid w:val="0"/>
        <w:spacing w:line="276" w:lineRule="auto"/>
        <w:rPr>
          <w:rFonts w:asciiTheme="majorHAnsi" w:eastAsiaTheme="majorHAnsi" w:hAnsiTheme="majorHAnsi"/>
          <w:sz w:val="22"/>
          <w:szCs w:val="22"/>
        </w:rPr>
      </w:pPr>
      <w:r w:rsidRPr="008B0204">
        <w:rPr>
          <w:rFonts w:asciiTheme="majorHAnsi" w:eastAsiaTheme="majorHAnsi" w:hAnsiTheme="majorHAnsi" w:hint="eastAsia"/>
          <w:sz w:val="22"/>
          <w:szCs w:val="22"/>
        </w:rPr>
        <w:t xml:space="preserve">기존 </w:t>
      </w:r>
      <w:r w:rsidRPr="008B0204">
        <w:rPr>
          <w:rFonts w:asciiTheme="majorHAnsi" w:eastAsiaTheme="majorHAnsi" w:hAnsiTheme="majorHAnsi"/>
          <w:sz w:val="22"/>
          <w:szCs w:val="22"/>
        </w:rPr>
        <w:t xml:space="preserve">whole cell </w:t>
      </w:r>
      <w:r w:rsidRPr="008B0204">
        <w:rPr>
          <w:rFonts w:asciiTheme="majorHAnsi" w:eastAsiaTheme="majorHAnsi" w:hAnsiTheme="majorHAnsi" w:hint="eastAsia"/>
          <w:sz w:val="22"/>
          <w:szCs w:val="22"/>
        </w:rPr>
        <w:t xml:space="preserve">기반 바이오센서의 경우 </w:t>
      </w:r>
      <w:r w:rsidR="00BB39FB" w:rsidRPr="008B0204">
        <w:rPr>
          <w:rFonts w:asciiTheme="majorHAnsi" w:eastAsiaTheme="majorHAnsi" w:hAnsiTheme="majorHAnsi" w:hint="eastAsia"/>
          <w:sz w:val="22"/>
          <w:szCs w:val="22"/>
        </w:rPr>
        <w:t xml:space="preserve">미생물의 배양과 유해물 반응을 위하여 </w:t>
      </w:r>
      <w:r w:rsidR="00BB39FB" w:rsidRPr="008B0204">
        <w:rPr>
          <w:rFonts w:asciiTheme="majorHAnsi" w:eastAsiaTheme="majorHAnsi" w:hAnsiTheme="majorHAnsi"/>
          <w:sz w:val="22"/>
          <w:szCs w:val="22"/>
        </w:rPr>
        <w:t xml:space="preserve">seed </w:t>
      </w:r>
      <w:r w:rsidR="00BB39FB" w:rsidRPr="008B0204">
        <w:rPr>
          <w:rFonts w:asciiTheme="majorHAnsi" w:eastAsiaTheme="majorHAnsi" w:hAnsiTheme="majorHAnsi" w:hint="eastAsia"/>
          <w:sz w:val="22"/>
          <w:szCs w:val="22"/>
        </w:rPr>
        <w:t>배양</w:t>
      </w:r>
      <w:r w:rsidR="00EC6DFE" w:rsidRPr="008B0204">
        <w:rPr>
          <w:rFonts w:asciiTheme="majorHAnsi" w:eastAsiaTheme="majorHAnsi" w:hAnsiTheme="majorHAnsi" w:hint="eastAsia"/>
          <w:sz w:val="22"/>
          <w:szCs w:val="22"/>
        </w:rPr>
        <w:t xml:space="preserve">과 </w:t>
      </w:r>
      <w:r w:rsidR="00EC6DFE" w:rsidRPr="008B0204">
        <w:rPr>
          <w:rFonts w:asciiTheme="majorHAnsi" w:eastAsiaTheme="majorHAnsi" w:hAnsiTheme="majorHAnsi"/>
          <w:sz w:val="22"/>
          <w:szCs w:val="22"/>
        </w:rPr>
        <w:t xml:space="preserve">main </w:t>
      </w:r>
      <w:r w:rsidR="00EC6DFE" w:rsidRPr="008B0204">
        <w:rPr>
          <w:rFonts w:asciiTheme="majorHAnsi" w:eastAsiaTheme="majorHAnsi" w:hAnsiTheme="majorHAnsi" w:hint="eastAsia"/>
          <w:sz w:val="22"/>
          <w:szCs w:val="22"/>
        </w:rPr>
        <w:t>배양</w:t>
      </w:r>
      <w:r w:rsidR="00BB39FB" w:rsidRPr="008B0204">
        <w:rPr>
          <w:rFonts w:asciiTheme="majorHAnsi" w:eastAsiaTheme="majorHAnsi" w:hAnsiTheme="majorHAnsi" w:hint="eastAsia"/>
          <w:sz w:val="22"/>
          <w:szCs w:val="22"/>
        </w:rPr>
        <w:t xml:space="preserve">을 포함하여 최소 </w:t>
      </w:r>
      <w:r w:rsidR="00BB39FB" w:rsidRPr="008B0204">
        <w:rPr>
          <w:rFonts w:asciiTheme="majorHAnsi" w:eastAsiaTheme="majorHAnsi" w:hAnsiTheme="majorHAnsi"/>
          <w:sz w:val="22"/>
          <w:szCs w:val="22"/>
        </w:rPr>
        <w:t>16</w:t>
      </w:r>
      <w:r w:rsidR="00BB39FB" w:rsidRPr="008B0204">
        <w:rPr>
          <w:rFonts w:asciiTheme="majorHAnsi" w:eastAsiaTheme="majorHAnsi" w:hAnsiTheme="majorHAnsi" w:hint="eastAsia"/>
          <w:sz w:val="22"/>
          <w:szCs w:val="22"/>
        </w:rPr>
        <w:t xml:space="preserve"> 시간이 필요</w:t>
      </w:r>
      <w:r w:rsidR="00EC6DFE" w:rsidRPr="008B0204">
        <w:rPr>
          <w:rFonts w:asciiTheme="majorHAnsi" w:eastAsiaTheme="majorHAnsi" w:hAnsiTheme="majorHAnsi" w:hint="eastAsia"/>
          <w:sz w:val="22"/>
          <w:szCs w:val="22"/>
        </w:rPr>
        <w:t>할 뿐만 아니라 배양액과 시료 등의 준비 과정이 필요함. 그러나 이러한 준비과정은 다양한 시료로부터 유해물질을 감지하기 위한 센서로 사용하는데 한계로 지적되고 있음.</w:t>
      </w:r>
      <w:r w:rsidR="00EC6DFE" w:rsidRPr="008B0204">
        <w:rPr>
          <w:rFonts w:asciiTheme="majorHAnsi" w:eastAsiaTheme="majorHAnsi" w:hAnsiTheme="majorHAnsi"/>
          <w:sz w:val="22"/>
          <w:szCs w:val="22"/>
        </w:rPr>
        <w:t xml:space="preserve"> </w:t>
      </w:r>
      <w:r w:rsidR="00EC6DFE" w:rsidRPr="008B0204">
        <w:rPr>
          <w:rFonts w:asciiTheme="majorHAnsi" w:eastAsiaTheme="majorHAnsi" w:hAnsiTheme="majorHAnsi" w:hint="eastAsia"/>
          <w:sz w:val="22"/>
          <w:szCs w:val="22"/>
        </w:rPr>
        <w:t xml:space="preserve">본 연구에서는 반응이 준비된 미생물 센서를 장기간 안정적으로 보관하고 유해물의 빠른 반응 확인을 </w:t>
      </w:r>
      <w:r w:rsidR="00F90E5E" w:rsidRPr="008B0204">
        <w:rPr>
          <w:rFonts w:asciiTheme="majorHAnsi" w:eastAsiaTheme="majorHAnsi" w:hAnsiTheme="majorHAnsi" w:hint="eastAsia"/>
          <w:sz w:val="22"/>
          <w:szCs w:val="22"/>
        </w:rPr>
        <w:t xml:space="preserve">위하여 미리 미생물 센서를 배양하여 최적의 상태로 냉동 보관하고 유해물 반응을 </w:t>
      </w:r>
      <w:r w:rsidR="00F90E5E" w:rsidRPr="008B0204">
        <w:rPr>
          <w:rFonts w:asciiTheme="majorHAnsi" w:eastAsiaTheme="majorHAnsi" w:hAnsiTheme="majorHAnsi"/>
          <w:sz w:val="22"/>
          <w:szCs w:val="22"/>
        </w:rPr>
        <w:t>4</w:t>
      </w:r>
      <w:r w:rsidR="00F90E5E" w:rsidRPr="008B0204">
        <w:rPr>
          <w:rFonts w:asciiTheme="majorHAnsi" w:eastAsiaTheme="majorHAnsi" w:hAnsiTheme="majorHAnsi" w:hint="eastAsia"/>
          <w:sz w:val="22"/>
          <w:szCs w:val="22"/>
        </w:rPr>
        <w:t>시간 이하에서 확인하는 새로운 프로토콜을 정립함.</w:t>
      </w:r>
      <w:r w:rsidR="0024182E" w:rsidRPr="008B0204">
        <w:rPr>
          <w:rFonts w:asciiTheme="majorHAnsi" w:eastAsiaTheme="majorHAnsi" w:hAnsiTheme="majorHAnsi"/>
          <w:sz w:val="22"/>
          <w:szCs w:val="22"/>
        </w:rPr>
        <w:t xml:space="preserve"> </w:t>
      </w:r>
      <w:r w:rsidR="009F7B64" w:rsidRPr="008B0204">
        <w:rPr>
          <w:rFonts w:asciiTheme="majorHAnsi" w:eastAsiaTheme="majorHAnsi" w:hAnsiTheme="majorHAnsi" w:hint="eastAsia"/>
          <w:sz w:val="22"/>
          <w:szCs w:val="22"/>
        </w:rPr>
        <w:t xml:space="preserve">본 연구에 사용되는 </w:t>
      </w:r>
      <w:r w:rsidR="009F7B64" w:rsidRPr="008B0204">
        <w:rPr>
          <w:rFonts w:asciiTheme="majorHAnsi" w:eastAsiaTheme="majorHAnsi" w:hAnsiTheme="majorHAnsi"/>
          <w:sz w:val="22"/>
          <w:szCs w:val="22"/>
        </w:rPr>
        <w:t xml:space="preserve">DmpR </w:t>
      </w:r>
      <w:r w:rsidR="009F7B64" w:rsidRPr="008B0204">
        <w:rPr>
          <w:rFonts w:asciiTheme="majorHAnsi" w:eastAsiaTheme="majorHAnsi" w:hAnsiTheme="majorHAnsi" w:hint="eastAsia"/>
          <w:sz w:val="22"/>
          <w:szCs w:val="22"/>
        </w:rPr>
        <w:t xml:space="preserve">기반 바이오 센서는 </w:t>
      </w:r>
      <w:r w:rsidR="009F7B64" w:rsidRPr="008B0204">
        <w:rPr>
          <w:rFonts w:asciiTheme="majorHAnsi" w:eastAsiaTheme="majorHAnsi" w:hAnsiTheme="majorHAnsi"/>
          <w:sz w:val="22"/>
          <w:szCs w:val="22"/>
        </w:rPr>
        <w:t xml:space="preserve">N </w:t>
      </w:r>
      <w:r w:rsidR="009F7B64" w:rsidRPr="008B0204">
        <w:rPr>
          <w:rFonts w:asciiTheme="majorHAnsi" w:eastAsiaTheme="majorHAnsi" w:hAnsiTheme="majorHAnsi" w:hint="eastAsia"/>
          <w:sz w:val="22"/>
          <w:szCs w:val="22"/>
        </w:rPr>
        <w:t xml:space="preserve">결핍에 의해 활성이 강해지는 </w:t>
      </w:r>
      <w:r w:rsidR="009F7B64" w:rsidRPr="008B0204">
        <w:rPr>
          <w:rFonts w:asciiTheme="majorHAnsi" w:eastAsiaTheme="majorHAnsi" w:hAnsiTheme="majorHAnsi"/>
          <w:sz w:val="22"/>
          <w:szCs w:val="22"/>
        </w:rPr>
        <w:t xml:space="preserve">sigma54 factor </w:t>
      </w:r>
      <w:r w:rsidR="009F7B64" w:rsidRPr="008B0204">
        <w:rPr>
          <w:rFonts w:asciiTheme="majorHAnsi" w:eastAsiaTheme="majorHAnsi" w:hAnsiTheme="majorHAnsi" w:hint="eastAsia"/>
          <w:sz w:val="22"/>
          <w:szCs w:val="22"/>
        </w:rPr>
        <w:t xml:space="preserve">기반의 </w:t>
      </w:r>
      <w:r w:rsidR="009F7B64" w:rsidRPr="008B0204">
        <w:rPr>
          <w:rFonts w:asciiTheme="majorHAnsi" w:eastAsiaTheme="majorHAnsi" w:hAnsiTheme="majorHAnsi"/>
          <w:sz w:val="22"/>
          <w:szCs w:val="22"/>
        </w:rPr>
        <w:t>transcription factor</w:t>
      </w:r>
      <w:r w:rsidR="009F7B64" w:rsidRPr="008B0204">
        <w:rPr>
          <w:rFonts w:asciiTheme="majorHAnsi" w:eastAsiaTheme="majorHAnsi" w:hAnsiTheme="majorHAnsi" w:hint="eastAsia"/>
          <w:sz w:val="22"/>
          <w:szCs w:val="22"/>
        </w:rPr>
        <w:t xml:space="preserve">로서 센서의 신호가 </w:t>
      </w:r>
      <w:r w:rsidR="009F7B64" w:rsidRPr="008B0204">
        <w:rPr>
          <w:rFonts w:asciiTheme="majorHAnsi" w:eastAsiaTheme="majorHAnsi" w:hAnsiTheme="majorHAnsi"/>
          <w:sz w:val="22"/>
          <w:szCs w:val="22"/>
        </w:rPr>
        <w:t>exponential phase</w:t>
      </w:r>
      <w:r w:rsidR="009F7B64" w:rsidRPr="008B0204">
        <w:rPr>
          <w:rFonts w:asciiTheme="majorHAnsi" w:eastAsiaTheme="majorHAnsi" w:hAnsiTheme="majorHAnsi" w:hint="eastAsia"/>
          <w:sz w:val="22"/>
          <w:szCs w:val="22"/>
        </w:rPr>
        <w:t xml:space="preserve">이후 서서히 증가하는 패턴을 보이며 따라서 </w:t>
      </w:r>
      <w:r w:rsidR="00AD5179" w:rsidRPr="008B0204">
        <w:rPr>
          <w:rFonts w:asciiTheme="majorHAnsi" w:eastAsiaTheme="majorHAnsi" w:hAnsiTheme="majorHAnsi"/>
          <w:sz w:val="22"/>
          <w:szCs w:val="22"/>
        </w:rPr>
        <w:t xml:space="preserve">exponential </w:t>
      </w:r>
      <w:r w:rsidR="00AD5179" w:rsidRPr="008B0204">
        <w:rPr>
          <w:rFonts w:asciiTheme="majorHAnsi" w:eastAsiaTheme="majorHAnsi" w:hAnsiTheme="majorHAnsi" w:hint="eastAsia"/>
          <w:sz w:val="22"/>
          <w:szCs w:val="22"/>
        </w:rPr>
        <w:t xml:space="preserve">phase가 지난 세포를 수거 후 </w:t>
      </w:r>
      <w:r w:rsidR="009F7B64" w:rsidRPr="008B0204">
        <w:rPr>
          <w:rFonts w:asciiTheme="majorHAnsi" w:eastAsiaTheme="majorHAnsi" w:hAnsiTheme="majorHAnsi"/>
          <w:sz w:val="22"/>
          <w:szCs w:val="22"/>
        </w:rPr>
        <w:t>PBS</w:t>
      </w:r>
      <w:r w:rsidR="009F7B64" w:rsidRPr="008B0204">
        <w:rPr>
          <w:rFonts w:asciiTheme="majorHAnsi" w:eastAsiaTheme="majorHAnsi" w:hAnsiTheme="majorHAnsi" w:hint="eastAsia"/>
          <w:sz w:val="22"/>
          <w:szCs w:val="22"/>
        </w:rPr>
        <w:t xml:space="preserve">로 교환하여 </w:t>
      </w:r>
      <w:r w:rsidR="00AD5179" w:rsidRPr="008B0204">
        <w:rPr>
          <w:rFonts w:asciiTheme="majorHAnsi" w:eastAsiaTheme="majorHAnsi" w:hAnsiTheme="majorHAnsi" w:hint="eastAsia"/>
          <w:sz w:val="22"/>
          <w:szCs w:val="22"/>
        </w:rPr>
        <w:t xml:space="preserve">유해물과 </w:t>
      </w:r>
      <w:r w:rsidR="009F7B64" w:rsidRPr="008B0204">
        <w:rPr>
          <w:rFonts w:asciiTheme="majorHAnsi" w:eastAsiaTheme="majorHAnsi" w:hAnsiTheme="majorHAnsi" w:hint="eastAsia"/>
          <w:sz w:val="22"/>
          <w:szCs w:val="22"/>
        </w:rPr>
        <w:t>반응할 경우 그 신호가 빠르게 증가</w:t>
      </w:r>
      <w:r w:rsidR="005A17C2" w:rsidRPr="008B0204">
        <w:rPr>
          <w:rFonts w:asciiTheme="majorHAnsi" w:eastAsiaTheme="majorHAnsi" w:hAnsiTheme="majorHAnsi" w:hint="eastAsia"/>
          <w:sz w:val="22"/>
          <w:szCs w:val="22"/>
        </w:rPr>
        <w:t>하여 반응 시간을 크게 줄일 수 있음</w:t>
      </w:r>
      <w:r w:rsidR="009F7B64" w:rsidRPr="008B0204">
        <w:rPr>
          <w:rFonts w:asciiTheme="majorHAnsi" w:eastAsiaTheme="majorHAnsi" w:hAnsiTheme="majorHAnsi" w:hint="eastAsia"/>
          <w:sz w:val="22"/>
          <w:szCs w:val="22"/>
        </w:rPr>
        <w:t xml:space="preserve"> </w:t>
      </w:r>
      <w:r w:rsidR="009F7B64" w:rsidRPr="008B0204">
        <w:rPr>
          <w:rFonts w:asciiTheme="majorHAnsi" w:eastAsiaTheme="majorHAnsi" w:hAnsiTheme="majorHAnsi"/>
          <w:sz w:val="22"/>
          <w:szCs w:val="22"/>
        </w:rPr>
        <w:t>(</w:t>
      </w:r>
      <w:r w:rsidR="009F7B64" w:rsidRPr="008B0204">
        <w:rPr>
          <w:rFonts w:asciiTheme="majorHAnsi" w:eastAsiaTheme="majorHAnsi" w:hAnsiTheme="majorHAnsi" w:hint="eastAsia"/>
          <w:sz w:val="22"/>
          <w:szCs w:val="22"/>
        </w:rPr>
        <w:t xml:space="preserve">그림 </w:t>
      </w:r>
      <w:r w:rsidR="005A17C2" w:rsidRPr="008B0204">
        <w:rPr>
          <w:rFonts w:asciiTheme="majorHAnsi" w:eastAsiaTheme="majorHAnsi" w:hAnsiTheme="majorHAnsi"/>
          <w:sz w:val="22"/>
          <w:szCs w:val="22"/>
        </w:rPr>
        <w:t xml:space="preserve">2A). </w:t>
      </w:r>
      <w:r w:rsidR="005A17C2" w:rsidRPr="008B0204">
        <w:rPr>
          <w:rFonts w:asciiTheme="majorHAnsi" w:eastAsiaTheme="majorHAnsi" w:hAnsiTheme="majorHAnsi" w:hint="eastAsia"/>
          <w:sz w:val="22"/>
          <w:szCs w:val="22"/>
        </w:rPr>
        <w:t>이러한 결과</w:t>
      </w:r>
      <w:r w:rsidR="00AD5179" w:rsidRPr="008B0204">
        <w:rPr>
          <w:rFonts w:asciiTheme="majorHAnsi" w:eastAsiaTheme="majorHAnsi" w:hAnsiTheme="majorHAnsi" w:hint="eastAsia"/>
          <w:sz w:val="22"/>
          <w:szCs w:val="22"/>
        </w:rPr>
        <w:t xml:space="preserve">는 </w:t>
      </w:r>
      <w:r w:rsidR="004A38F3" w:rsidRPr="008B0204">
        <w:rPr>
          <w:rFonts w:asciiTheme="majorHAnsi" w:eastAsiaTheme="majorHAnsi" w:hAnsiTheme="majorHAnsi" w:hint="eastAsia"/>
          <w:sz w:val="22"/>
          <w:szCs w:val="22"/>
        </w:rPr>
        <w:t xml:space="preserve">활성화 직전의 센서 </w:t>
      </w:r>
      <w:r w:rsidR="009F7B64" w:rsidRPr="008B0204">
        <w:rPr>
          <w:rFonts w:asciiTheme="majorHAnsi" w:eastAsiaTheme="majorHAnsi" w:hAnsiTheme="majorHAnsi" w:hint="eastAsia"/>
          <w:sz w:val="22"/>
          <w:szCs w:val="22"/>
        </w:rPr>
        <w:t>세포 배양액</w:t>
      </w:r>
      <w:r w:rsidR="005A17C2" w:rsidRPr="008B0204">
        <w:rPr>
          <w:rFonts w:asciiTheme="majorHAnsi" w:eastAsiaTheme="majorHAnsi" w:hAnsiTheme="majorHAnsi" w:hint="eastAsia"/>
          <w:sz w:val="22"/>
          <w:szCs w:val="22"/>
        </w:rPr>
        <w:t>을 적</w:t>
      </w:r>
      <w:r w:rsidR="00AD5179" w:rsidRPr="008B0204">
        <w:rPr>
          <w:rFonts w:asciiTheme="majorHAnsi" w:eastAsiaTheme="majorHAnsi" w:hAnsiTheme="majorHAnsi" w:hint="eastAsia"/>
          <w:sz w:val="22"/>
          <w:szCs w:val="22"/>
        </w:rPr>
        <w:t>절한 조건에 보관</w:t>
      </w:r>
      <w:r w:rsidR="004A38F3" w:rsidRPr="008B0204">
        <w:rPr>
          <w:rFonts w:asciiTheme="majorHAnsi" w:eastAsiaTheme="majorHAnsi" w:hAnsiTheme="majorHAnsi" w:hint="eastAsia"/>
          <w:sz w:val="22"/>
          <w:szCs w:val="22"/>
        </w:rPr>
        <w:t xml:space="preserve">하고 필요할 때 꺼내어 </w:t>
      </w:r>
      <w:r w:rsidR="004A38F3" w:rsidRPr="008B0204">
        <w:rPr>
          <w:rFonts w:asciiTheme="majorHAnsi" w:eastAsiaTheme="majorHAnsi" w:hAnsiTheme="majorHAnsi"/>
          <w:sz w:val="22"/>
          <w:szCs w:val="22"/>
        </w:rPr>
        <w:t>PBS</w:t>
      </w:r>
      <w:r w:rsidR="004A38F3" w:rsidRPr="008B0204">
        <w:rPr>
          <w:rFonts w:asciiTheme="majorHAnsi" w:eastAsiaTheme="majorHAnsi" w:hAnsiTheme="majorHAnsi" w:hint="eastAsia"/>
          <w:sz w:val="22"/>
          <w:szCs w:val="22"/>
        </w:rPr>
        <w:t xml:space="preserve">로 희석하여 유해물을 관찰 할 경우 기존 미생물 바이오센서를 활용한 유해물 검정 시간을 크게 </w:t>
      </w:r>
      <w:r w:rsidR="005A17C2" w:rsidRPr="008B0204">
        <w:rPr>
          <w:rFonts w:asciiTheme="majorHAnsi" w:eastAsiaTheme="majorHAnsi" w:hAnsiTheme="majorHAnsi" w:hint="eastAsia"/>
          <w:sz w:val="22"/>
          <w:szCs w:val="22"/>
        </w:rPr>
        <w:t>줄일 수 있을 것으로 기대</w:t>
      </w:r>
      <w:r w:rsidR="004A38F3" w:rsidRPr="008B0204">
        <w:rPr>
          <w:rFonts w:asciiTheme="majorHAnsi" w:eastAsiaTheme="majorHAnsi" w:hAnsiTheme="majorHAnsi" w:hint="eastAsia"/>
          <w:sz w:val="22"/>
          <w:szCs w:val="22"/>
        </w:rPr>
        <w:t>할 수 있음.</w:t>
      </w:r>
      <w:r w:rsidR="004A38F3" w:rsidRPr="008B0204">
        <w:rPr>
          <w:rFonts w:asciiTheme="majorHAnsi" w:eastAsiaTheme="majorHAnsi" w:hAnsiTheme="majorHAnsi"/>
          <w:sz w:val="22"/>
          <w:szCs w:val="22"/>
        </w:rPr>
        <w:t xml:space="preserve"> </w:t>
      </w:r>
      <w:r w:rsidR="005A17C2" w:rsidRPr="008B0204">
        <w:rPr>
          <w:rFonts w:asciiTheme="majorHAnsi" w:eastAsiaTheme="majorHAnsi" w:hAnsiTheme="majorHAnsi" w:hint="eastAsia"/>
          <w:sz w:val="22"/>
          <w:szCs w:val="22"/>
        </w:rPr>
        <w:t xml:space="preserve">이를 위해 </w:t>
      </w:r>
      <w:r w:rsidR="002E5658" w:rsidRPr="008B0204">
        <w:rPr>
          <w:rFonts w:asciiTheme="majorHAnsi" w:eastAsiaTheme="majorHAnsi" w:hAnsiTheme="majorHAnsi" w:hint="eastAsia"/>
          <w:sz w:val="22"/>
          <w:szCs w:val="22"/>
        </w:rPr>
        <w:t xml:space="preserve">센서 </w:t>
      </w:r>
      <w:r w:rsidR="005A17C2" w:rsidRPr="008B0204">
        <w:rPr>
          <w:rFonts w:asciiTheme="majorHAnsi" w:eastAsiaTheme="majorHAnsi" w:hAnsiTheme="majorHAnsi" w:hint="eastAsia"/>
          <w:sz w:val="22"/>
          <w:szCs w:val="22"/>
        </w:rPr>
        <w:t xml:space="preserve">세포들이 </w:t>
      </w:r>
      <w:r w:rsidR="002E5658" w:rsidRPr="008B0204">
        <w:rPr>
          <w:rFonts w:asciiTheme="majorHAnsi" w:eastAsiaTheme="majorHAnsi" w:hAnsiTheme="majorHAnsi" w:hint="eastAsia"/>
          <w:sz w:val="22"/>
          <w:szCs w:val="22"/>
        </w:rPr>
        <w:t xml:space="preserve">가장 </w:t>
      </w:r>
      <w:r w:rsidR="005A17C2" w:rsidRPr="008B0204">
        <w:rPr>
          <w:rFonts w:asciiTheme="majorHAnsi" w:eastAsiaTheme="majorHAnsi" w:hAnsiTheme="majorHAnsi"/>
          <w:sz w:val="22"/>
          <w:szCs w:val="22"/>
        </w:rPr>
        <w:t>healthy</w:t>
      </w:r>
      <w:r w:rsidR="002E5658" w:rsidRPr="008B0204">
        <w:rPr>
          <w:rFonts w:asciiTheme="majorHAnsi" w:eastAsiaTheme="majorHAnsi" w:hAnsiTheme="majorHAnsi" w:hint="eastAsia"/>
          <w:sz w:val="22"/>
          <w:szCs w:val="22"/>
        </w:rPr>
        <w:t>하면서</w:t>
      </w:r>
      <w:r w:rsidR="002C3A23" w:rsidRPr="008B0204">
        <w:rPr>
          <w:rFonts w:asciiTheme="majorHAnsi" w:eastAsiaTheme="majorHAnsi" w:hAnsiTheme="majorHAnsi" w:hint="eastAsia"/>
          <w:sz w:val="22"/>
          <w:szCs w:val="22"/>
        </w:rPr>
        <w:t>도</w:t>
      </w:r>
      <w:r w:rsidR="002E5658" w:rsidRPr="008B0204">
        <w:rPr>
          <w:rFonts w:asciiTheme="majorHAnsi" w:eastAsiaTheme="majorHAnsi" w:hAnsiTheme="majorHAnsi" w:hint="eastAsia"/>
          <w:sz w:val="22"/>
          <w:szCs w:val="22"/>
        </w:rPr>
        <w:t xml:space="preserve"> sigma54가 발현되기 전</w:t>
      </w:r>
      <w:r w:rsidR="005A17C2" w:rsidRPr="008B0204">
        <w:rPr>
          <w:rFonts w:asciiTheme="majorHAnsi" w:eastAsiaTheme="majorHAnsi" w:hAnsiTheme="majorHAnsi" w:hint="eastAsia"/>
          <w:sz w:val="22"/>
          <w:szCs w:val="22"/>
        </w:rPr>
        <w:t xml:space="preserve"> 상태인 </w:t>
      </w:r>
      <w:r w:rsidR="005A17C2" w:rsidRPr="008B0204">
        <w:rPr>
          <w:rFonts w:asciiTheme="majorHAnsi" w:eastAsiaTheme="majorHAnsi" w:hAnsiTheme="majorHAnsi"/>
          <w:sz w:val="22"/>
          <w:szCs w:val="22"/>
        </w:rPr>
        <w:t>exponential phase</w:t>
      </w:r>
      <w:r w:rsidR="005A17C2" w:rsidRPr="008B0204">
        <w:rPr>
          <w:rFonts w:asciiTheme="majorHAnsi" w:eastAsiaTheme="majorHAnsi" w:hAnsiTheme="majorHAnsi" w:hint="eastAsia"/>
          <w:sz w:val="22"/>
          <w:szCs w:val="22"/>
        </w:rPr>
        <w:t>에서 센서 세포를 수거</w:t>
      </w:r>
      <w:r w:rsidR="006E0D1B" w:rsidRPr="008B0204">
        <w:rPr>
          <w:rFonts w:asciiTheme="majorHAnsi" w:eastAsiaTheme="majorHAnsi" w:hAnsiTheme="majorHAnsi" w:hint="eastAsia"/>
          <w:sz w:val="22"/>
          <w:szCs w:val="22"/>
        </w:rPr>
        <w:t xml:space="preserve">하여 </w:t>
      </w:r>
      <w:r w:rsidR="00B95752" w:rsidRPr="008B0204">
        <w:rPr>
          <w:rFonts w:asciiTheme="majorHAnsi" w:eastAsiaTheme="majorHAnsi" w:hAnsiTheme="majorHAnsi"/>
          <w:sz w:val="22"/>
          <w:szCs w:val="22"/>
        </w:rPr>
        <w:t>fresh</w:t>
      </w:r>
      <w:r w:rsidR="00B95752" w:rsidRPr="008B0204">
        <w:rPr>
          <w:rFonts w:asciiTheme="majorHAnsi" w:eastAsiaTheme="majorHAnsi" w:hAnsiTheme="majorHAnsi" w:hint="eastAsia"/>
          <w:sz w:val="22"/>
          <w:szCs w:val="22"/>
        </w:rPr>
        <w:t xml:space="preserve"> </w:t>
      </w:r>
      <w:r w:rsidR="00A2014E" w:rsidRPr="008B0204">
        <w:rPr>
          <w:rFonts w:asciiTheme="majorHAnsi" w:eastAsiaTheme="majorHAnsi" w:hAnsiTheme="majorHAnsi"/>
          <w:sz w:val="22"/>
          <w:szCs w:val="22"/>
        </w:rPr>
        <w:t>LB</w:t>
      </w:r>
      <w:r w:rsidR="00A2014E" w:rsidRPr="008B0204">
        <w:rPr>
          <w:rFonts w:asciiTheme="majorHAnsi" w:eastAsiaTheme="majorHAnsi" w:hAnsiTheme="majorHAnsi" w:hint="eastAsia"/>
          <w:sz w:val="22"/>
          <w:szCs w:val="22"/>
        </w:rPr>
        <w:t>와</w:t>
      </w:r>
      <w:r w:rsidR="00B95752" w:rsidRPr="008B0204">
        <w:rPr>
          <w:rFonts w:asciiTheme="majorHAnsi" w:eastAsiaTheme="majorHAnsi" w:hAnsiTheme="majorHAnsi" w:hint="eastAsia"/>
          <w:sz w:val="22"/>
          <w:szCs w:val="22"/>
        </w:rPr>
        <w:t xml:space="preserve"> </w:t>
      </w:r>
      <w:r w:rsidR="006E0D1B" w:rsidRPr="008B0204">
        <w:rPr>
          <w:rFonts w:asciiTheme="majorHAnsi" w:eastAsiaTheme="majorHAnsi" w:hAnsiTheme="majorHAnsi"/>
          <w:sz w:val="22"/>
          <w:szCs w:val="22"/>
        </w:rPr>
        <w:t>glycerol</w:t>
      </w:r>
      <w:r w:rsidR="00B95752" w:rsidRPr="008B0204">
        <w:rPr>
          <w:rFonts w:asciiTheme="majorHAnsi" w:eastAsiaTheme="majorHAnsi" w:hAnsiTheme="majorHAnsi" w:hint="eastAsia"/>
          <w:sz w:val="22"/>
          <w:szCs w:val="22"/>
        </w:rPr>
        <w:t>을</w:t>
      </w:r>
      <w:r w:rsidR="006E0D1B" w:rsidRPr="008B0204">
        <w:rPr>
          <w:rFonts w:asciiTheme="majorHAnsi" w:eastAsiaTheme="majorHAnsi" w:hAnsiTheme="majorHAnsi" w:hint="eastAsia"/>
          <w:sz w:val="22"/>
          <w:szCs w:val="22"/>
        </w:rPr>
        <w:t xml:space="preserve"> 첨가 후 </w:t>
      </w:r>
      <w:r w:rsidR="006E0D1B" w:rsidRPr="008B0204">
        <w:rPr>
          <w:rFonts w:asciiTheme="majorHAnsi" w:eastAsiaTheme="majorHAnsi" w:hAnsiTheme="majorHAnsi"/>
          <w:sz w:val="22"/>
          <w:szCs w:val="22"/>
        </w:rPr>
        <w:t>-70</w:t>
      </w:r>
      <w:r w:rsidR="006E0D1B" w:rsidRPr="008B0204">
        <w:rPr>
          <w:rFonts w:asciiTheme="majorHAnsi" w:eastAsiaTheme="majorHAnsi" w:hAnsiTheme="majorHAnsi" w:hint="eastAsia"/>
          <w:sz w:val="22"/>
          <w:szCs w:val="22"/>
        </w:rPr>
        <w:t>도에서 보관하는 방법을 제안함.</w:t>
      </w:r>
      <w:r w:rsidR="00C44F57" w:rsidRPr="008B0204">
        <w:rPr>
          <w:rFonts w:asciiTheme="majorHAnsi" w:eastAsiaTheme="majorHAnsi" w:hAnsiTheme="majorHAnsi"/>
          <w:sz w:val="22"/>
          <w:szCs w:val="22"/>
        </w:rPr>
        <w:t xml:space="preserve"> </w:t>
      </w:r>
      <w:r w:rsidR="00C44F57" w:rsidRPr="008B0204">
        <w:rPr>
          <w:rFonts w:asciiTheme="majorHAnsi" w:eastAsiaTheme="majorHAnsi" w:hAnsiTheme="majorHAnsi" w:hint="eastAsia"/>
          <w:sz w:val="22"/>
          <w:szCs w:val="22"/>
        </w:rPr>
        <w:t xml:space="preserve">이렇게 보관된 센서 세포를 </w:t>
      </w:r>
      <w:r w:rsidR="00C44F57" w:rsidRPr="008B0204">
        <w:rPr>
          <w:rFonts w:asciiTheme="majorHAnsi" w:eastAsiaTheme="majorHAnsi" w:hAnsiTheme="majorHAnsi"/>
          <w:sz w:val="22"/>
          <w:szCs w:val="22"/>
        </w:rPr>
        <w:t>PBS</w:t>
      </w:r>
      <w:r w:rsidR="00C44F57" w:rsidRPr="008B0204">
        <w:rPr>
          <w:rFonts w:asciiTheme="majorHAnsi" w:eastAsiaTheme="majorHAnsi" w:hAnsiTheme="majorHAnsi" w:hint="eastAsia"/>
          <w:sz w:val="22"/>
          <w:szCs w:val="22"/>
        </w:rPr>
        <w:t xml:space="preserve">에 희석하여 유해물에 대한 반응을 측정 한 결과 </w:t>
      </w:r>
      <w:r w:rsidR="00A2014E" w:rsidRPr="008B0204">
        <w:rPr>
          <w:rFonts w:asciiTheme="majorHAnsi" w:eastAsiaTheme="majorHAnsi" w:hAnsiTheme="majorHAnsi"/>
          <w:sz w:val="22"/>
          <w:szCs w:val="22"/>
        </w:rPr>
        <w:t>fresh</w:t>
      </w:r>
      <w:r w:rsidR="00D25658" w:rsidRPr="008B0204">
        <w:rPr>
          <w:rFonts w:asciiTheme="majorHAnsi" w:eastAsiaTheme="majorHAnsi" w:hAnsiTheme="majorHAnsi"/>
          <w:sz w:val="22"/>
          <w:szCs w:val="22"/>
        </w:rPr>
        <w:t xml:space="preserve"> LB</w:t>
      </w:r>
      <w:r w:rsidR="00914457" w:rsidRPr="008B0204">
        <w:rPr>
          <w:rFonts w:asciiTheme="majorHAnsi" w:eastAsiaTheme="majorHAnsi" w:hAnsiTheme="majorHAnsi" w:hint="eastAsia"/>
          <w:sz w:val="22"/>
          <w:szCs w:val="22"/>
        </w:rPr>
        <w:t xml:space="preserve">로 교환한 샘플의 </w:t>
      </w:r>
      <w:r w:rsidR="00914457" w:rsidRPr="008B0204">
        <w:rPr>
          <w:rFonts w:asciiTheme="majorHAnsi" w:eastAsiaTheme="majorHAnsi" w:hAnsiTheme="majorHAnsi"/>
          <w:sz w:val="22"/>
          <w:szCs w:val="22"/>
        </w:rPr>
        <w:t>GFP</w:t>
      </w:r>
      <w:r w:rsidR="00914457" w:rsidRPr="008B0204">
        <w:rPr>
          <w:rFonts w:asciiTheme="majorHAnsi" w:eastAsiaTheme="majorHAnsi" w:hAnsiTheme="majorHAnsi" w:hint="eastAsia"/>
          <w:sz w:val="22"/>
          <w:szCs w:val="22"/>
        </w:rPr>
        <w:t xml:space="preserve">가 </w:t>
      </w:r>
      <w:r w:rsidR="00914457" w:rsidRPr="008B0204">
        <w:rPr>
          <w:rFonts w:asciiTheme="majorHAnsi" w:eastAsiaTheme="majorHAnsi" w:hAnsiTheme="majorHAnsi"/>
          <w:sz w:val="22"/>
          <w:szCs w:val="22"/>
        </w:rPr>
        <w:t>glycerol</w:t>
      </w:r>
      <w:r w:rsidR="00914457" w:rsidRPr="008B0204">
        <w:rPr>
          <w:rFonts w:asciiTheme="majorHAnsi" w:eastAsiaTheme="majorHAnsi" w:hAnsiTheme="majorHAnsi" w:hint="eastAsia"/>
          <w:sz w:val="22"/>
          <w:szCs w:val="22"/>
        </w:rPr>
        <w:t xml:space="preserve">만 넣은 샘플보다 더 높은 </w:t>
      </w:r>
      <w:r w:rsidR="00914457" w:rsidRPr="008B0204">
        <w:rPr>
          <w:rFonts w:asciiTheme="majorHAnsi" w:eastAsiaTheme="majorHAnsi" w:hAnsiTheme="majorHAnsi"/>
          <w:sz w:val="22"/>
          <w:szCs w:val="22"/>
        </w:rPr>
        <w:t xml:space="preserve">GFP </w:t>
      </w:r>
      <w:r w:rsidR="00914457" w:rsidRPr="008B0204">
        <w:rPr>
          <w:rFonts w:asciiTheme="majorHAnsi" w:eastAsiaTheme="majorHAnsi" w:hAnsiTheme="majorHAnsi" w:hint="eastAsia"/>
          <w:sz w:val="22"/>
          <w:szCs w:val="22"/>
        </w:rPr>
        <w:t xml:space="preserve">형광 반응을 보였음 </w:t>
      </w:r>
      <w:r w:rsidR="00914457" w:rsidRPr="008B0204">
        <w:rPr>
          <w:rFonts w:asciiTheme="majorHAnsi" w:eastAsiaTheme="majorHAnsi" w:hAnsiTheme="majorHAnsi"/>
          <w:sz w:val="22"/>
          <w:szCs w:val="22"/>
        </w:rPr>
        <w:t>(</w:t>
      </w:r>
      <w:r w:rsidR="00914457" w:rsidRPr="008B0204">
        <w:rPr>
          <w:rFonts w:asciiTheme="majorHAnsi" w:eastAsiaTheme="majorHAnsi" w:hAnsiTheme="majorHAnsi" w:hint="eastAsia"/>
          <w:sz w:val="22"/>
          <w:szCs w:val="22"/>
        </w:rPr>
        <w:t xml:space="preserve">그림 </w:t>
      </w:r>
      <w:r w:rsidR="00914457" w:rsidRPr="008B0204">
        <w:rPr>
          <w:rFonts w:asciiTheme="majorHAnsi" w:eastAsiaTheme="majorHAnsi" w:hAnsiTheme="majorHAnsi"/>
          <w:sz w:val="22"/>
          <w:szCs w:val="22"/>
        </w:rPr>
        <w:t xml:space="preserve">2B). </w:t>
      </w:r>
      <w:r w:rsidR="00914457" w:rsidRPr="008B0204">
        <w:rPr>
          <w:rFonts w:asciiTheme="majorHAnsi" w:eastAsiaTheme="majorHAnsi" w:hAnsiTheme="majorHAnsi" w:hint="eastAsia"/>
          <w:sz w:val="22"/>
          <w:szCs w:val="22"/>
        </w:rPr>
        <w:t xml:space="preserve">또한 </w:t>
      </w:r>
      <w:r w:rsidR="00914457" w:rsidRPr="008B0204">
        <w:rPr>
          <w:rFonts w:asciiTheme="majorHAnsi" w:eastAsiaTheme="majorHAnsi" w:hAnsiTheme="majorHAnsi"/>
          <w:sz w:val="22"/>
          <w:szCs w:val="22"/>
        </w:rPr>
        <w:t>stock</w:t>
      </w:r>
      <w:r w:rsidR="00914457" w:rsidRPr="008B0204">
        <w:rPr>
          <w:rFonts w:asciiTheme="majorHAnsi" w:eastAsiaTheme="majorHAnsi" w:hAnsiTheme="majorHAnsi" w:hint="eastAsia"/>
          <w:sz w:val="22"/>
          <w:szCs w:val="22"/>
        </w:rPr>
        <w:t xml:space="preserve">된 세포를 </w:t>
      </w:r>
      <w:r w:rsidR="00914457" w:rsidRPr="008B0204">
        <w:rPr>
          <w:rFonts w:asciiTheme="majorHAnsi" w:eastAsiaTheme="majorHAnsi" w:hAnsiTheme="majorHAnsi"/>
          <w:sz w:val="22"/>
          <w:szCs w:val="22"/>
        </w:rPr>
        <w:t>PBS</w:t>
      </w:r>
      <w:r w:rsidR="00914457" w:rsidRPr="008B0204">
        <w:rPr>
          <w:rFonts w:asciiTheme="majorHAnsi" w:eastAsiaTheme="majorHAnsi" w:hAnsiTheme="majorHAnsi" w:hint="eastAsia"/>
          <w:sz w:val="22"/>
          <w:szCs w:val="22"/>
        </w:rPr>
        <w:t xml:space="preserve">에 </w:t>
      </w:r>
      <w:r w:rsidR="00CD01C9" w:rsidRPr="008B0204">
        <w:rPr>
          <w:rFonts w:asciiTheme="majorHAnsi" w:eastAsiaTheme="majorHAnsi" w:hAnsiTheme="majorHAnsi"/>
          <w:sz w:val="22"/>
          <w:szCs w:val="22"/>
        </w:rPr>
        <w:t>1</w:t>
      </w:r>
      <w:r w:rsidR="00914457" w:rsidRPr="008B0204">
        <w:rPr>
          <w:rFonts w:asciiTheme="majorHAnsi" w:eastAsiaTheme="majorHAnsi" w:hAnsiTheme="majorHAnsi"/>
          <w:sz w:val="22"/>
          <w:szCs w:val="22"/>
        </w:rPr>
        <w:t>/10</w:t>
      </w:r>
      <w:r w:rsidR="00CD01C9" w:rsidRPr="008B0204">
        <w:rPr>
          <w:rFonts w:asciiTheme="majorHAnsi" w:eastAsiaTheme="majorHAnsi" w:hAnsiTheme="majorHAnsi"/>
          <w:sz w:val="22"/>
          <w:szCs w:val="22"/>
        </w:rPr>
        <w:t xml:space="preserve"> </w:t>
      </w:r>
      <w:r w:rsidR="00CD01C9" w:rsidRPr="008B0204">
        <w:rPr>
          <w:rFonts w:asciiTheme="majorHAnsi" w:eastAsiaTheme="majorHAnsi" w:hAnsiTheme="majorHAnsi" w:hint="eastAsia"/>
          <w:sz w:val="22"/>
          <w:szCs w:val="22"/>
        </w:rPr>
        <w:t xml:space="preserve">또는 </w:t>
      </w:r>
      <w:r w:rsidR="00CD01C9" w:rsidRPr="008B0204">
        <w:rPr>
          <w:rFonts w:asciiTheme="majorHAnsi" w:eastAsiaTheme="majorHAnsi" w:hAnsiTheme="majorHAnsi"/>
          <w:sz w:val="22"/>
          <w:szCs w:val="22"/>
        </w:rPr>
        <w:t>1/5</w:t>
      </w:r>
      <w:r w:rsidR="00914457" w:rsidRPr="008B0204">
        <w:rPr>
          <w:rFonts w:asciiTheme="majorHAnsi" w:eastAsiaTheme="majorHAnsi" w:hAnsiTheme="majorHAnsi"/>
          <w:sz w:val="22"/>
          <w:szCs w:val="22"/>
        </w:rPr>
        <w:t xml:space="preserve"> </w:t>
      </w:r>
      <w:r w:rsidR="00914457" w:rsidRPr="008B0204">
        <w:rPr>
          <w:rFonts w:asciiTheme="majorHAnsi" w:eastAsiaTheme="majorHAnsi" w:hAnsiTheme="majorHAnsi" w:hint="eastAsia"/>
          <w:sz w:val="22"/>
          <w:szCs w:val="22"/>
        </w:rPr>
        <w:t>희석</w:t>
      </w:r>
      <w:r w:rsidR="00CD01C9" w:rsidRPr="008B0204">
        <w:rPr>
          <w:rFonts w:asciiTheme="majorHAnsi" w:eastAsiaTheme="majorHAnsi" w:hAnsiTheme="majorHAnsi" w:hint="eastAsia"/>
          <w:sz w:val="22"/>
          <w:szCs w:val="22"/>
        </w:rPr>
        <w:t xml:space="preserve">한 경우에 대한 반응을 비교한 결과 </w:t>
      </w:r>
      <w:r w:rsidR="00CD01C9" w:rsidRPr="008B0204">
        <w:rPr>
          <w:rFonts w:asciiTheme="majorHAnsi" w:eastAsiaTheme="majorHAnsi" w:hAnsiTheme="majorHAnsi"/>
          <w:sz w:val="22"/>
          <w:szCs w:val="22"/>
        </w:rPr>
        <w:t>1/10</w:t>
      </w:r>
      <w:r w:rsidR="00CD01C9" w:rsidRPr="008B0204">
        <w:rPr>
          <w:rFonts w:asciiTheme="majorHAnsi" w:eastAsiaTheme="majorHAnsi" w:hAnsiTheme="majorHAnsi" w:hint="eastAsia"/>
          <w:sz w:val="22"/>
          <w:szCs w:val="22"/>
        </w:rPr>
        <w:t>희석된</w:t>
      </w:r>
      <w:r w:rsidR="00914457" w:rsidRPr="008B0204">
        <w:rPr>
          <w:rFonts w:asciiTheme="majorHAnsi" w:eastAsiaTheme="majorHAnsi" w:hAnsiTheme="majorHAnsi" w:hint="eastAsia"/>
          <w:sz w:val="22"/>
          <w:szCs w:val="22"/>
        </w:rPr>
        <w:t xml:space="preserve"> 샘플의 경우 </w:t>
      </w:r>
      <w:r w:rsidR="00CD01C9" w:rsidRPr="008B0204">
        <w:rPr>
          <w:rFonts w:asciiTheme="majorHAnsi" w:eastAsiaTheme="majorHAnsi" w:hAnsiTheme="majorHAnsi"/>
          <w:sz w:val="22"/>
          <w:szCs w:val="22"/>
        </w:rPr>
        <w:t>OD</w:t>
      </w:r>
      <w:r w:rsidR="00CD01C9" w:rsidRPr="008B0204">
        <w:rPr>
          <w:rFonts w:asciiTheme="majorHAnsi" w:eastAsiaTheme="majorHAnsi" w:hAnsiTheme="majorHAnsi" w:hint="eastAsia"/>
          <w:sz w:val="22"/>
          <w:szCs w:val="22"/>
        </w:rPr>
        <w:t xml:space="preserve">와 형광이 지속적으로 증가하지만 </w:t>
      </w:r>
      <w:r w:rsidR="004C1EA0" w:rsidRPr="008B0204">
        <w:rPr>
          <w:rFonts w:asciiTheme="majorHAnsi" w:eastAsiaTheme="majorHAnsi" w:hAnsiTheme="majorHAnsi" w:hint="eastAsia"/>
          <w:sz w:val="22"/>
          <w:szCs w:val="22"/>
        </w:rPr>
        <w:t xml:space="preserve">시료와의 반응 후 </w:t>
      </w:r>
      <w:r w:rsidR="00CD01C9" w:rsidRPr="008B0204">
        <w:rPr>
          <w:rFonts w:asciiTheme="majorHAnsi" w:eastAsiaTheme="majorHAnsi" w:hAnsiTheme="majorHAnsi"/>
          <w:sz w:val="22"/>
          <w:szCs w:val="22"/>
        </w:rPr>
        <w:t>OD</w:t>
      </w:r>
      <w:r w:rsidR="00CD01C9" w:rsidRPr="008B0204">
        <w:rPr>
          <w:rFonts w:asciiTheme="majorHAnsi" w:eastAsiaTheme="majorHAnsi" w:hAnsiTheme="majorHAnsi" w:hint="eastAsia"/>
          <w:sz w:val="22"/>
          <w:szCs w:val="22"/>
        </w:rPr>
        <w:t>의</w:t>
      </w:r>
      <w:r w:rsidR="00CD01C9" w:rsidRPr="008B0204">
        <w:rPr>
          <w:rFonts w:asciiTheme="majorHAnsi" w:eastAsiaTheme="majorHAnsi" w:hAnsiTheme="majorHAnsi"/>
          <w:sz w:val="22"/>
          <w:szCs w:val="22"/>
        </w:rPr>
        <w:t xml:space="preserve"> </w:t>
      </w:r>
      <w:r w:rsidR="00CD01C9" w:rsidRPr="008B0204">
        <w:rPr>
          <w:rFonts w:asciiTheme="majorHAnsi" w:eastAsiaTheme="majorHAnsi" w:hAnsiTheme="majorHAnsi" w:hint="eastAsia"/>
          <w:sz w:val="22"/>
          <w:szCs w:val="22"/>
        </w:rPr>
        <w:t xml:space="preserve">증가는 </w:t>
      </w:r>
      <w:r w:rsidR="00CD01C9" w:rsidRPr="008B0204">
        <w:rPr>
          <w:rFonts w:asciiTheme="majorHAnsi" w:eastAsiaTheme="majorHAnsi" w:hAnsiTheme="majorHAnsi"/>
          <w:sz w:val="22"/>
          <w:szCs w:val="22"/>
        </w:rPr>
        <w:t>false positive</w:t>
      </w:r>
      <w:r w:rsidR="00CD01C9" w:rsidRPr="008B0204">
        <w:rPr>
          <w:rFonts w:asciiTheme="majorHAnsi" w:eastAsiaTheme="majorHAnsi" w:hAnsiTheme="majorHAnsi" w:hint="eastAsia"/>
          <w:sz w:val="22"/>
          <w:szCs w:val="22"/>
        </w:rPr>
        <w:t>를 유도할 수 있고 반응</w:t>
      </w:r>
      <w:r w:rsidR="00514171" w:rsidRPr="008B0204">
        <w:rPr>
          <w:rFonts w:asciiTheme="majorHAnsi" w:eastAsiaTheme="majorHAnsi" w:hAnsiTheme="majorHAnsi" w:hint="eastAsia"/>
          <w:sz w:val="22"/>
          <w:szCs w:val="22"/>
        </w:rPr>
        <w:t xml:space="preserve"> 시간</w:t>
      </w:r>
      <w:r w:rsidR="004C1EA0" w:rsidRPr="008B0204">
        <w:rPr>
          <w:rFonts w:asciiTheme="majorHAnsi" w:eastAsiaTheme="majorHAnsi" w:hAnsiTheme="majorHAnsi" w:hint="eastAsia"/>
          <w:sz w:val="22"/>
          <w:szCs w:val="22"/>
        </w:rPr>
        <w:t>이 길다는 단점이 있음 (</w:t>
      </w:r>
      <w:r w:rsidR="004C1EA0" w:rsidRPr="008B0204">
        <w:rPr>
          <w:rFonts w:asciiTheme="majorHAnsi" w:eastAsiaTheme="majorHAnsi" w:hAnsiTheme="majorHAnsi"/>
          <w:sz w:val="22"/>
          <w:szCs w:val="22"/>
        </w:rPr>
        <w:t>그림 2C)</w:t>
      </w:r>
      <w:r w:rsidR="00514171" w:rsidRPr="008B0204">
        <w:rPr>
          <w:rFonts w:asciiTheme="majorHAnsi" w:eastAsiaTheme="majorHAnsi" w:hAnsiTheme="majorHAnsi" w:hint="eastAsia"/>
          <w:sz w:val="22"/>
          <w:szCs w:val="22"/>
        </w:rPr>
        <w:t>.</w:t>
      </w:r>
      <w:r w:rsidR="004C1EA0" w:rsidRPr="008B0204">
        <w:rPr>
          <w:rFonts w:asciiTheme="majorHAnsi" w:eastAsiaTheme="majorHAnsi" w:hAnsiTheme="majorHAnsi"/>
          <w:sz w:val="22"/>
          <w:szCs w:val="22"/>
        </w:rPr>
        <w:t xml:space="preserve"> </w:t>
      </w:r>
      <w:r w:rsidR="004C1EA0" w:rsidRPr="008B0204">
        <w:rPr>
          <w:rFonts w:asciiTheme="majorHAnsi" w:eastAsiaTheme="majorHAnsi" w:hAnsiTheme="majorHAnsi" w:hint="eastAsia"/>
          <w:sz w:val="22"/>
          <w:szCs w:val="22"/>
        </w:rPr>
        <w:t xml:space="preserve">그에 비해 </w:t>
      </w:r>
      <w:r w:rsidR="004C1EA0" w:rsidRPr="008B0204">
        <w:rPr>
          <w:rFonts w:asciiTheme="majorHAnsi" w:eastAsiaTheme="majorHAnsi" w:hAnsiTheme="majorHAnsi"/>
          <w:sz w:val="22"/>
          <w:szCs w:val="22"/>
        </w:rPr>
        <w:t xml:space="preserve">1/5 </w:t>
      </w:r>
      <w:r w:rsidR="004C1EA0" w:rsidRPr="008B0204">
        <w:rPr>
          <w:rFonts w:asciiTheme="majorHAnsi" w:eastAsiaTheme="majorHAnsi" w:hAnsiTheme="majorHAnsi" w:hint="eastAsia"/>
          <w:sz w:val="22"/>
          <w:szCs w:val="22"/>
        </w:rPr>
        <w:t>희석의 경우</w:t>
      </w:r>
      <w:r w:rsidR="008F60E4" w:rsidRPr="008B0204">
        <w:rPr>
          <w:rFonts w:asciiTheme="majorHAnsi" w:eastAsiaTheme="majorHAnsi" w:hAnsiTheme="majorHAnsi" w:hint="eastAsia"/>
          <w:sz w:val="22"/>
          <w:szCs w:val="22"/>
        </w:rPr>
        <w:t xml:space="preserve"> </w:t>
      </w:r>
      <w:r w:rsidR="004C1EA0" w:rsidRPr="008B0204">
        <w:rPr>
          <w:rFonts w:asciiTheme="majorHAnsi" w:eastAsiaTheme="majorHAnsi" w:hAnsiTheme="majorHAnsi" w:hint="eastAsia"/>
          <w:sz w:val="22"/>
          <w:szCs w:val="22"/>
        </w:rPr>
        <w:t xml:space="preserve">약 </w:t>
      </w:r>
      <w:r w:rsidR="004C1EA0" w:rsidRPr="008B0204">
        <w:rPr>
          <w:rFonts w:asciiTheme="majorHAnsi" w:eastAsiaTheme="majorHAnsi" w:hAnsiTheme="majorHAnsi"/>
          <w:sz w:val="22"/>
          <w:szCs w:val="22"/>
        </w:rPr>
        <w:t>4</w:t>
      </w:r>
      <w:r w:rsidR="004C1EA0" w:rsidRPr="008B0204">
        <w:rPr>
          <w:rFonts w:asciiTheme="majorHAnsi" w:eastAsiaTheme="majorHAnsi" w:hAnsiTheme="majorHAnsi" w:hint="eastAsia"/>
          <w:sz w:val="22"/>
          <w:szCs w:val="22"/>
        </w:rPr>
        <w:t>시간 이후</w:t>
      </w:r>
      <w:r w:rsidR="005D02A3" w:rsidRPr="008B0204">
        <w:rPr>
          <w:rFonts w:asciiTheme="majorHAnsi" w:eastAsiaTheme="majorHAnsi" w:hAnsiTheme="majorHAnsi" w:hint="eastAsia"/>
          <w:sz w:val="22"/>
          <w:szCs w:val="22"/>
        </w:rPr>
        <w:t>에는</w:t>
      </w:r>
      <w:r w:rsidR="004C1EA0" w:rsidRPr="008B0204">
        <w:rPr>
          <w:rFonts w:asciiTheme="majorHAnsi" w:eastAsiaTheme="majorHAnsi" w:hAnsiTheme="majorHAnsi" w:hint="eastAsia"/>
          <w:sz w:val="22"/>
          <w:szCs w:val="22"/>
        </w:rPr>
        <w:t xml:space="preserve"> </w:t>
      </w:r>
      <w:r w:rsidR="004C1EA0" w:rsidRPr="008B0204">
        <w:rPr>
          <w:rFonts w:asciiTheme="majorHAnsi" w:eastAsiaTheme="majorHAnsi" w:hAnsiTheme="majorHAnsi"/>
          <w:sz w:val="22"/>
          <w:szCs w:val="22"/>
        </w:rPr>
        <w:t>OD</w:t>
      </w:r>
      <w:r w:rsidR="004C1EA0" w:rsidRPr="008B0204">
        <w:rPr>
          <w:rFonts w:asciiTheme="majorHAnsi" w:eastAsiaTheme="majorHAnsi" w:hAnsiTheme="majorHAnsi" w:hint="eastAsia"/>
          <w:sz w:val="22"/>
          <w:szCs w:val="22"/>
        </w:rPr>
        <w:t xml:space="preserve">와 형광의 증가가 없으며 농도에 따른 </w:t>
      </w:r>
      <w:r w:rsidR="00890888" w:rsidRPr="008B0204">
        <w:rPr>
          <w:rFonts w:asciiTheme="majorHAnsi" w:eastAsiaTheme="majorHAnsi" w:hAnsiTheme="majorHAnsi" w:hint="eastAsia"/>
          <w:sz w:val="22"/>
          <w:szCs w:val="22"/>
        </w:rPr>
        <w:t xml:space="preserve">명확한 </w:t>
      </w:r>
      <w:r w:rsidR="004C1EA0" w:rsidRPr="008B0204">
        <w:rPr>
          <w:rFonts w:asciiTheme="majorHAnsi" w:eastAsiaTheme="majorHAnsi" w:hAnsiTheme="majorHAnsi" w:hint="eastAsia"/>
          <w:sz w:val="22"/>
          <w:szCs w:val="22"/>
        </w:rPr>
        <w:t xml:space="preserve">정량적인 구분이 가능하여 기존 </w:t>
      </w:r>
      <w:r w:rsidR="004C1EA0" w:rsidRPr="008B0204">
        <w:rPr>
          <w:rFonts w:asciiTheme="majorHAnsi" w:eastAsiaTheme="majorHAnsi" w:hAnsiTheme="majorHAnsi"/>
          <w:sz w:val="22"/>
          <w:szCs w:val="22"/>
        </w:rPr>
        <w:t>16</w:t>
      </w:r>
      <w:r w:rsidR="004C1EA0" w:rsidRPr="008B0204">
        <w:rPr>
          <w:rFonts w:asciiTheme="majorHAnsi" w:eastAsiaTheme="majorHAnsi" w:hAnsiTheme="majorHAnsi" w:hint="eastAsia"/>
          <w:sz w:val="22"/>
          <w:szCs w:val="22"/>
        </w:rPr>
        <w:t>시간</w:t>
      </w:r>
      <w:r w:rsidR="00490533" w:rsidRPr="008B0204">
        <w:rPr>
          <w:rFonts w:asciiTheme="majorHAnsi" w:eastAsiaTheme="majorHAnsi" w:hAnsiTheme="majorHAnsi" w:hint="eastAsia"/>
          <w:sz w:val="22"/>
          <w:szCs w:val="22"/>
        </w:rPr>
        <w:t xml:space="preserve"> 소모되던 반응 확인 시간을 </w:t>
      </w:r>
      <w:r w:rsidR="004C1EA0" w:rsidRPr="008B0204">
        <w:rPr>
          <w:rFonts w:asciiTheme="majorHAnsi" w:eastAsiaTheme="majorHAnsi" w:hAnsiTheme="majorHAnsi" w:hint="eastAsia"/>
          <w:sz w:val="22"/>
          <w:szCs w:val="22"/>
        </w:rPr>
        <w:t xml:space="preserve">약 </w:t>
      </w:r>
      <w:r w:rsidR="004C1EA0" w:rsidRPr="008B0204">
        <w:rPr>
          <w:rFonts w:asciiTheme="majorHAnsi" w:eastAsiaTheme="majorHAnsi" w:hAnsiTheme="majorHAnsi"/>
          <w:sz w:val="22"/>
          <w:szCs w:val="22"/>
        </w:rPr>
        <w:t>1/4</w:t>
      </w:r>
      <w:r w:rsidR="004C1EA0" w:rsidRPr="008B0204">
        <w:rPr>
          <w:rFonts w:asciiTheme="majorHAnsi" w:eastAsiaTheme="majorHAnsi" w:hAnsiTheme="majorHAnsi" w:hint="eastAsia"/>
          <w:sz w:val="22"/>
          <w:szCs w:val="22"/>
        </w:rPr>
        <w:t>로 줄이는 효과를 얻을 수 있음.</w:t>
      </w:r>
      <w:r w:rsidR="004C1EA0" w:rsidRPr="008B0204">
        <w:rPr>
          <w:rFonts w:asciiTheme="majorHAnsi" w:eastAsiaTheme="majorHAnsi" w:hAnsiTheme="majorHAnsi"/>
          <w:sz w:val="22"/>
          <w:szCs w:val="22"/>
        </w:rPr>
        <w:t xml:space="preserve"> </w:t>
      </w:r>
      <w:r w:rsidR="000E5481">
        <w:rPr>
          <w:rFonts w:asciiTheme="majorHAnsi" w:eastAsiaTheme="majorHAnsi" w:hAnsiTheme="majorHAnsi" w:hint="eastAsia"/>
          <w:sz w:val="22"/>
          <w:szCs w:val="22"/>
        </w:rPr>
        <w:t xml:space="preserve">추가로 </w:t>
      </w:r>
      <w:r w:rsidR="003E7B91" w:rsidRPr="008B0204">
        <w:rPr>
          <w:rFonts w:asciiTheme="majorHAnsi" w:eastAsiaTheme="majorHAnsi" w:hAnsiTheme="majorHAnsi" w:hint="eastAsia"/>
          <w:sz w:val="22"/>
          <w:szCs w:val="22"/>
        </w:rPr>
        <w:t xml:space="preserve">더욱 높은 가시화 신호 효과를 구현하기 위하여 </w:t>
      </w:r>
      <w:r w:rsidR="007F42DD" w:rsidRPr="008B0204">
        <w:rPr>
          <w:rFonts w:asciiTheme="majorHAnsi" w:eastAsiaTheme="majorHAnsi" w:hAnsiTheme="majorHAnsi"/>
          <w:sz w:val="22"/>
          <w:szCs w:val="22"/>
        </w:rPr>
        <w:t xml:space="preserve">sender-receiver </w:t>
      </w:r>
      <w:r w:rsidR="007F42DD" w:rsidRPr="008B0204">
        <w:rPr>
          <w:rFonts w:asciiTheme="majorHAnsi" w:eastAsiaTheme="majorHAnsi" w:hAnsiTheme="majorHAnsi" w:hint="eastAsia"/>
          <w:sz w:val="22"/>
          <w:szCs w:val="22"/>
        </w:rPr>
        <w:t xml:space="preserve">시스템의 </w:t>
      </w:r>
      <w:r w:rsidR="00E4618A">
        <w:rPr>
          <w:rFonts w:asciiTheme="majorHAnsi" w:eastAsiaTheme="majorHAnsi" w:hAnsiTheme="majorHAnsi" w:hint="eastAsia"/>
          <w:sz w:val="22"/>
          <w:szCs w:val="22"/>
        </w:rPr>
        <w:t xml:space="preserve">형광 비교를 </w:t>
      </w:r>
      <w:r w:rsidR="007F42DD" w:rsidRPr="008B0204">
        <w:rPr>
          <w:rFonts w:asciiTheme="majorHAnsi" w:eastAsiaTheme="majorHAnsi" w:hAnsiTheme="majorHAnsi" w:hint="eastAsia"/>
          <w:sz w:val="22"/>
          <w:szCs w:val="22"/>
        </w:rPr>
        <w:t xml:space="preserve">위해 </w:t>
      </w:r>
      <w:r w:rsidR="00E4618A">
        <w:rPr>
          <w:rFonts w:asciiTheme="majorHAnsi" w:eastAsiaTheme="majorHAnsi" w:hAnsiTheme="majorHAnsi" w:hint="eastAsia"/>
          <w:sz w:val="22"/>
          <w:szCs w:val="22"/>
        </w:rPr>
        <w:t xml:space="preserve">설계 되었던 </w:t>
      </w:r>
      <w:r w:rsidR="00E4618A">
        <w:rPr>
          <w:rFonts w:asciiTheme="majorHAnsi" w:eastAsiaTheme="majorHAnsi" w:hAnsiTheme="majorHAnsi"/>
          <w:sz w:val="22"/>
          <w:szCs w:val="22"/>
        </w:rPr>
        <w:t xml:space="preserve"> </w:t>
      </w:r>
      <w:r w:rsidR="00E4618A">
        <w:rPr>
          <w:rFonts w:asciiTheme="majorHAnsi" w:eastAsiaTheme="majorHAnsi" w:hAnsiTheme="majorHAnsi"/>
          <w:sz w:val="22"/>
          <w:szCs w:val="22"/>
        </w:rPr>
        <w:lastRenderedPageBreak/>
        <w:t>s</w:t>
      </w:r>
      <w:r w:rsidR="007F42DD" w:rsidRPr="008B0204">
        <w:rPr>
          <w:rFonts w:asciiTheme="majorHAnsi" w:eastAsiaTheme="majorHAnsi" w:hAnsiTheme="majorHAnsi"/>
          <w:sz w:val="22"/>
          <w:szCs w:val="22"/>
        </w:rPr>
        <w:t>ender</w:t>
      </w:r>
      <w:r w:rsidR="007F42DD" w:rsidRPr="008B0204">
        <w:rPr>
          <w:rFonts w:asciiTheme="majorHAnsi" w:eastAsiaTheme="majorHAnsi" w:hAnsiTheme="majorHAnsi" w:hint="eastAsia"/>
          <w:sz w:val="22"/>
          <w:szCs w:val="22"/>
        </w:rPr>
        <w:t xml:space="preserve">의 </w:t>
      </w:r>
      <w:r w:rsidR="007F42DD" w:rsidRPr="008B0204">
        <w:rPr>
          <w:rFonts w:asciiTheme="majorHAnsi" w:eastAsiaTheme="majorHAnsi" w:hAnsiTheme="majorHAnsi"/>
          <w:sz w:val="22"/>
          <w:szCs w:val="22"/>
        </w:rPr>
        <w:t>rfp</w:t>
      </w:r>
      <w:r w:rsidR="007F42DD" w:rsidRPr="008B0204">
        <w:rPr>
          <w:rFonts w:asciiTheme="majorHAnsi" w:eastAsiaTheme="majorHAnsi" w:hAnsiTheme="majorHAnsi" w:hint="eastAsia"/>
          <w:sz w:val="22"/>
          <w:szCs w:val="22"/>
        </w:rPr>
        <w:t xml:space="preserve">를 </w:t>
      </w:r>
      <w:r w:rsidR="007F42DD" w:rsidRPr="008B0204">
        <w:rPr>
          <w:rFonts w:asciiTheme="majorHAnsi" w:eastAsiaTheme="majorHAnsi" w:hAnsiTheme="majorHAnsi"/>
          <w:sz w:val="22"/>
          <w:szCs w:val="22"/>
        </w:rPr>
        <w:t xml:space="preserve">sfgfp </w:t>
      </w:r>
      <w:r w:rsidR="007F42DD" w:rsidRPr="008B0204">
        <w:rPr>
          <w:rFonts w:asciiTheme="majorHAnsi" w:eastAsiaTheme="majorHAnsi" w:hAnsiTheme="majorHAnsi" w:hint="eastAsia"/>
          <w:sz w:val="22"/>
          <w:szCs w:val="22"/>
        </w:rPr>
        <w:t>유전자로 교체하여 신호 강도와 실용성을 향상시켰음.</w:t>
      </w:r>
      <w:r w:rsidR="007F42DD" w:rsidRPr="008B0204">
        <w:rPr>
          <w:rFonts w:asciiTheme="majorHAnsi" w:eastAsiaTheme="majorHAnsi" w:hAnsiTheme="majorHAnsi"/>
          <w:sz w:val="22"/>
          <w:szCs w:val="22"/>
        </w:rPr>
        <w:t xml:space="preserve"> </w:t>
      </w:r>
      <w:r w:rsidR="007F42DD" w:rsidRPr="008B0204">
        <w:rPr>
          <w:rFonts w:asciiTheme="majorHAnsi" w:eastAsiaTheme="majorHAnsi" w:hAnsiTheme="majorHAnsi" w:hint="eastAsia"/>
          <w:sz w:val="22"/>
          <w:szCs w:val="22"/>
        </w:rPr>
        <w:t xml:space="preserve">교체된 </w:t>
      </w:r>
      <w:r w:rsidR="007F42DD" w:rsidRPr="008B0204">
        <w:rPr>
          <w:rFonts w:asciiTheme="majorHAnsi" w:eastAsiaTheme="majorHAnsi" w:hAnsiTheme="majorHAnsi"/>
          <w:sz w:val="22"/>
          <w:szCs w:val="22"/>
        </w:rPr>
        <w:t>sender-receiver</w:t>
      </w:r>
      <w:r w:rsidR="007F42DD" w:rsidRPr="008B0204">
        <w:rPr>
          <w:rFonts w:asciiTheme="majorHAnsi" w:eastAsiaTheme="majorHAnsi" w:hAnsiTheme="majorHAnsi" w:hint="eastAsia"/>
          <w:sz w:val="22"/>
          <w:szCs w:val="22"/>
        </w:rPr>
        <w:t xml:space="preserve">의 경우 기존 receiver 단독 </w:t>
      </w:r>
      <w:r w:rsidR="007F42DD" w:rsidRPr="008B0204">
        <w:rPr>
          <w:rFonts w:asciiTheme="majorHAnsi" w:eastAsiaTheme="majorHAnsi" w:hAnsiTheme="majorHAnsi"/>
          <w:sz w:val="22"/>
          <w:szCs w:val="22"/>
        </w:rPr>
        <w:t xml:space="preserve">gfp </w:t>
      </w:r>
      <w:r w:rsidR="007F42DD" w:rsidRPr="008B0204">
        <w:rPr>
          <w:rFonts w:asciiTheme="majorHAnsi" w:eastAsiaTheme="majorHAnsi" w:hAnsiTheme="majorHAnsi" w:hint="eastAsia"/>
          <w:sz w:val="22"/>
          <w:szCs w:val="22"/>
        </w:rPr>
        <w:t xml:space="preserve">형광에 비해 약 </w:t>
      </w:r>
      <w:r w:rsidR="007F42DD" w:rsidRPr="008B0204">
        <w:rPr>
          <w:rFonts w:asciiTheme="majorHAnsi" w:eastAsiaTheme="majorHAnsi" w:hAnsiTheme="majorHAnsi"/>
          <w:sz w:val="22"/>
          <w:szCs w:val="22"/>
        </w:rPr>
        <w:t>3</w:t>
      </w:r>
      <w:r w:rsidR="007F42DD" w:rsidRPr="008B0204">
        <w:rPr>
          <w:rFonts w:asciiTheme="majorHAnsi" w:eastAsiaTheme="majorHAnsi" w:hAnsiTheme="majorHAnsi" w:hint="eastAsia"/>
          <w:sz w:val="22"/>
          <w:szCs w:val="22"/>
        </w:rPr>
        <w:t xml:space="preserve">배 이상의 신호 강도가 높아진 결과를 얻을 수 있었음 </w:t>
      </w:r>
      <w:r w:rsidR="007F42DD" w:rsidRPr="008B0204">
        <w:rPr>
          <w:rFonts w:asciiTheme="majorHAnsi" w:eastAsiaTheme="majorHAnsi" w:hAnsiTheme="majorHAnsi"/>
          <w:sz w:val="22"/>
          <w:szCs w:val="22"/>
        </w:rPr>
        <w:t>(</w:t>
      </w:r>
      <w:r w:rsidR="007F42DD" w:rsidRPr="008B0204">
        <w:rPr>
          <w:rFonts w:asciiTheme="majorHAnsi" w:eastAsiaTheme="majorHAnsi" w:hAnsiTheme="majorHAnsi" w:hint="eastAsia"/>
          <w:sz w:val="22"/>
          <w:szCs w:val="22"/>
        </w:rPr>
        <w:t xml:space="preserve">그림 </w:t>
      </w:r>
      <w:r w:rsidR="007F42DD" w:rsidRPr="008B0204">
        <w:rPr>
          <w:rFonts w:asciiTheme="majorHAnsi" w:eastAsiaTheme="majorHAnsi" w:hAnsiTheme="majorHAnsi"/>
          <w:sz w:val="22"/>
          <w:szCs w:val="22"/>
        </w:rPr>
        <w:t xml:space="preserve">2D). </w:t>
      </w:r>
    </w:p>
    <w:p w:rsidR="004C1EA0" w:rsidRPr="008B0204" w:rsidRDefault="004C1EA0" w:rsidP="008B0204">
      <w:pPr>
        <w:pStyle w:val="a3"/>
        <w:snapToGrid w:val="0"/>
        <w:spacing w:line="276" w:lineRule="auto"/>
        <w:rPr>
          <w:rFonts w:asciiTheme="majorHAnsi" w:eastAsiaTheme="majorHAnsi" w:hAnsiTheme="majorHAnsi"/>
          <w:sz w:val="22"/>
          <w:szCs w:val="22"/>
        </w:rPr>
      </w:pPr>
    </w:p>
    <w:p w:rsidR="00B756E7" w:rsidRPr="008B0204" w:rsidRDefault="004D7B9D" w:rsidP="008B0204">
      <w:pPr>
        <w:pStyle w:val="a3"/>
        <w:snapToGrid w:val="0"/>
        <w:spacing w:line="276" w:lineRule="auto"/>
        <w:rPr>
          <w:rFonts w:asciiTheme="majorHAnsi" w:eastAsiaTheme="majorHAnsi" w:hAnsiTheme="majorHAnsi"/>
          <w:b/>
          <w:sz w:val="24"/>
          <w:szCs w:val="22"/>
        </w:rPr>
      </w:pPr>
      <w:r w:rsidRPr="008B0204">
        <w:rPr>
          <w:rFonts w:asciiTheme="majorHAnsi" w:eastAsiaTheme="majorHAnsi" w:hAnsiTheme="majorHAnsi"/>
          <w:b/>
          <w:sz w:val="24"/>
          <w:szCs w:val="22"/>
        </w:rPr>
        <w:t xml:space="preserve">Beads based cell mobilization </w:t>
      </w:r>
    </w:p>
    <w:p w:rsidR="005765AF" w:rsidRPr="008B0204" w:rsidRDefault="004E117D" w:rsidP="008B0204">
      <w:pPr>
        <w:pStyle w:val="a3"/>
        <w:snapToGrid w:val="0"/>
        <w:spacing w:line="276" w:lineRule="auto"/>
        <w:rPr>
          <w:rFonts w:asciiTheme="majorHAnsi" w:eastAsiaTheme="majorHAnsi" w:hAnsiTheme="majorHAnsi"/>
          <w:sz w:val="22"/>
          <w:szCs w:val="22"/>
        </w:rPr>
      </w:pPr>
      <w:r w:rsidRPr="008B0204">
        <w:rPr>
          <w:rFonts w:asciiTheme="majorHAnsi" w:eastAsiaTheme="majorHAnsi" w:hAnsiTheme="majorHAnsi" w:hint="eastAsia"/>
          <w:sz w:val="22"/>
          <w:szCs w:val="22"/>
        </w:rPr>
        <w:t>앞서 구축된</w:t>
      </w:r>
      <w:r w:rsidR="00F37441" w:rsidRPr="008B0204">
        <w:rPr>
          <w:rFonts w:asciiTheme="majorHAnsi" w:eastAsiaTheme="majorHAnsi" w:hAnsiTheme="majorHAnsi" w:hint="eastAsia"/>
          <w:sz w:val="22"/>
          <w:szCs w:val="22"/>
        </w:rPr>
        <w:t xml:space="preserve"> </w:t>
      </w:r>
      <w:r w:rsidR="00F37441" w:rsidRPr="008B0204">
        <w:rPr>
          <w:rFonts w:asciiTheme="majorHAnsi" w:eastAsiaTheme="majorHAnsi" w:hAnsiTheme="majorHAnsi"/>
          <w:sz w:val="22"/>
          <w:szCs w:val="22"/>
        </w:rPr>
        <w:t xml:space="preserve">sender-receiver </w:t>
      </w:r>
      <w:r w:rsidR="007F320C" w:rsidRPr="008B0204">
        <w:rPr>
          <w:rFonts w:asciiTheme="majorHAnsi" w:eastAsiaTheme="majorHAnsi" w:hAnsiTheme="majorHAnsi" w:hint="eastAsia"/>
          <w:sz w:val="22"/>
          <w:szCs w:val="22"/>
        </w:rPr>
        <w:t>시스템</w:t>
      </w:r>
      <w:r w:rsidRPr="008B0204">
        <w:rPr>
          <w:rFonts w:asciiTheme="majorHAnsi" w:eastAsiaTheme="majorHAnsi" w:hAnsiTheme="majorHAnsi" w:hint="eastAsia"/>
          <w:sz w:val="22"/>
          <w:szCs w:val="22"/>
        </w:rPr>
        <w:t xml:space="preserve">은 </w:t>
      </w:r>
      <w:r w:rsidRPr="008B0204">
        <w:rPr>
          <w:rFonts w:asciiTheme="majorHAnsi" w:eastAsiaTheme="majorHAnsi" w:hAnsiTheme="majorHAnsi"/>
          <w:sz w:val="22"/>
          <w:szCs w:val="22"/>
        </w:rPr>
        <w:t>GMO</w:t>
      </w:r>
      <w:r w:rsidRPr="008B0204">
        <w:rPr>
          <w:rFonts w:asciiTheme="majorHAnsi" w:eastAsiaTheme="majorHAnsi" w:hAnsiTheme="majorHAnsi" w:hint="eastAsia"/>
          <w:sz w:val="22"/>
          <w:szCs w:val="22"/>
        </w:rPr>
        <w:t>로서 실제 환경에 노출하여 사용할 수 없다는 한계가 있음.</w:t>
      </w:r>
      <w:r w:rsidRPr="008B0204">
        <w:rPr>
          <w:rFonts w:asciiTheme="majorHAnsi" w:eastAsiaTheme="majorHAnsi" w:hAnsiTheme="majorHAnsi"/>
          <w:sz w:val="22"/>
          <w:szCs w:val="22"/>
        </w:rPr>
        <w:t xml:space="preserve"> </w:t>
      </w:r>
      <w:r w:rsidR="005765AF" w:rsidRPr="008B0204">
        <w:rPr>
          <w:rFonts w:asciiTheme="majorHAnsi" w:eastAsiaTheme="majorHAnsi" w:hAnsiTheme="majorHAnsi" w:hint="eastAsia"/>
          <w:sz w:val="22"/>
          <w:szCs w:val="22"/>
        </w:rPr>
        <w:t xml:space="preserve">이에 본 연구에서는 </w:t>
      </w:r>
      <w:r w:rsidR="005765AF" w:rsidRPr="008B0204">
        <w:rPr>
          <w:rFonts w:asciiTheme="majorHAnsi" w:eastAsiaTheme="majorHAnsi" w:hAnsiTheme="majorHAnsi"/>
          <w:sz w:val="22"/>
          <w:szCs w:val="22"/>
        </w:rPr>
        <w:t xml:space="preserve">sender-receiver </w:t>
      </w:r>
      <w:r w:rsidR="002255FC" w:rsidRPr="008B0204">
        <w:rPr>
          <w:rFonts w:asciiTheme="majorHAnsi" w:eastAsiaTheme="majorHAnsi" w:hAnsiTheme="majorHAnsi" w:hint="eastAsia"/>
          <w:sz w:val="22"/>
          <w:szCs w:val="22"/>
        </w:rPr>
        <w:t>세포를</w:t>
      </w:r>
      <w:r w:rsidR="005765AF" w:rsidRPr="008B0204">
        <w:rPr>
          <w:rFonts w:asciiTheme="majorHAnsi" w:eastAsiaTheme="majorHAnsi" w:hAnsiTheme="majorHAnsi" w:hint="eastAsia"/>
          <w:sz w:val="22"/>
          <w:szCs w:val="22"/>
        </w:rPr>
        <w:t xml:space="preserve"> 비드 형태로 고정화 한 후 </w:t>
      </w:r>
      <w:r w:rsidR="006346E6" w:rsidRPr="008B0204">
        <w:rPr>
          <w:rFonts w:asciiTheme="majorHAnsi" w:eastAsiaTheme="majorHAnsi" w:hAnsiTheme="majorHAnsi" w:hint="eastAsia"/>
          <w:sz w:val="22"/>
          <w:szCs w:val="22"/>
        </w:rPr>
        <w:t xml:space="preserve">일정 양의 </w:t>
      </w:r>
      <w:r w:rsidR="005765AF" w:rsidRPr="008B0204">
        <w:rPr>
          <w:rFonts w:asciiTheme="majorHAnsi" w:eastAsiaTheme="majorHAnsi" w:hAnsiTheme="majorHAnsi" w:hint="eastAsia"/>
          <w:sz w:val="22"/>
          <w:szCs w:val="22"/>
        </w:rPr>
        <w:t xml:space="preserve">환경 시료와 함께 투명한 반응기에 넣고 시료내 유해물의 존재 유무를 판단하기 위한 </w:t>
      </w:r>
      <w:r w:rsidR="00292688" w:rsidRPr="008B0204">
        <w:rPr>
          <w:rFonts w:asciiTheme="majorHAnsi" w:eastAsiaTheme="majorHAnsi" w:hAnsiTheme="majorHAnsi" w:hint="eastAsia"/>
          <w:sz w:val="22"/>
          <w:szCs w:val="22"/>
        </w:rPr>
        <w:t>detection</w:t>
      </w:r>
      <w:r w:rsidR="005765AF" w:rsidRPr="008B0204">
        <w:rPr>
          <w:rFonts w:asciiTheme="majorHAnsi" w:eastAsiaTheme="majorHAnsi" w:hAnsiTheme="majorHAnsi" w:hint="eastAsia"/>
          <w:sz w:val="22"/>
          <w:szCs w:val="22"/>
        </w:rPr>
        <w:t xml:space="preserve"> </w:t>
      </w:r>
      <w:r w:rsidR="005765AF" w:rsidRPr="008B0204">
        <w:rPr>
          <w:rFonts w:asciiTheme="majorHAnsi" w:eastAsiaTheme="majorHAnsi" w:hAnsiTheme="majorHAnsi"/>
          <w:sz w:val="22"/>
          <w:szCs w:val="22"/>
        </w:rPr>
        <w:t>agent</w:t>
      </w:r>
      <w:r w:rsidR="005765AF" w:rsidRPr="008B0204">
        <w:rPr>
          <w:rFonts w:asciiTheme="majorHAnsi" w:eastAsiaTheme="majorHAnsi" w:hAnsiTheme="majorHAnsi" w:hint="eastAsia"/>
          <w:sz w:val="22"/>
          <w:szCs w:val="22"/>
        </w:rPr>
        <w:t>로서 사용함.</w:t>
      </w:r>
      <w:r w:rsidR="005765AF" w:rsidRPr="008B0204">
        <w:rPr>
          <w:rFonts w:asciiTheme="majorHAnsi" w:eastAsiaTheme="majorHAnsi" w:hAnsiTheme="majorHAnsi"/>
          <w:sz w:val="22"/>
          <w:szCs w:val="22"/>
        </w:rPr>
        <w:t xml:space="preserve"> </w:t>
      </w:r>
      <w:r w:rsidR="004D50C4" w:rsidRPr="008B0204">
        <w:rPr>
          <w:rFonts w:asciiTheme="majorHAnsi" w:eastAsiaTheme="majorHAnsi" w:hAnsiTheme="majorHAnsi" w:hint="eastAsia"/>
          <w:sz w:val="22"/>
          <w:szCs w:val="22"/>
        </w:rPr>
        <w:t xml:space="preserve">유해물 존재 유무의 판단은 </w:t>
      </w:r>
      <w:r w:rsidR="005765AF" w:rsidRPr="008B0204">
        <w:rPr>
          <w:rFonts w:asciiTheme="majorHAnsi" w:eastAsiaTheme="majorHAnsi" w:hAnsiTheme="majorHAnsi" w:hint="eastAsia"/>
          <w:sz w:val="22"/>
          <w:szCs w:val="22"/>
        </w:rPr>
        <w:t xml:space="preserve">반응기 내부의 비드 센서들이 발현하는 </w:t>
      </w:r>
      <w:r w:rsidR="005765AF" w:rsidRPr="008B0204">
        <w:rPr>
          <w:rFonts w:asciiTheme="majorHAnsi" w:eastAsiaTheme="majorHAnsi" w:hAnsiTheme="majorHAnsi"/>
          <w:sz w:val="22"/>
          <w:szCs w:val="22"/>
        </w:rPr>
        <w:t xml:space="preserve">GFP </w:t>
      </w:r>
      <w:r w:rsidR="005765AF" w:rsidRPr="008B0204">
        <w:rPr>
          <w:rFonts w:asciiTheme="majorHAnsi" w:eastAsiaTheme="majorHAnsi" w:hAnsiTheme="majorHAnsi" w:hint="eastAsia"/>
          <w:sz w:val="22"/>
          <w:szCs w:val="22"/>
        </w:rPr>
        <w:t>형광을 감지</w:t>
      </w:r>
      <w:r w:rsidR="004D50C4" w:rsidRPr="008B0204">
        <w:rPr>
          <w:rFonts w:asciiTheme="majorHAnsi" w:eastAsiaTheme="majorHAnsi" w:hAnsiTheme="majorHAnsi" w:hint="eastAsia"/>
          <w:sz w:val="22"/>
          <w:szCs w:val="22"/>
        </w:rPr>
        <w:t>함으로써 알 수 있으며 이를</w:t>
      </w:r>
      <w:r w:rsidR="005765AF" w:rsidRPr="008B0204">
        <w:rPr>
          <w:rFonts w:asciiTheme="majorHAnsi" w:eastAsiaTheme="majorHAnsi" w:hAnsiTheme="majorHAnsi" w:hint="eastAsia"/>
          <w:sz w:val="22"/>
          <w:szCs w:val="22"/>
        </w:rPr>
        <w:t xml:space="preserve"> </w:t>
      </w:r>
      <w:r w:rsidR="00292688" w:rsidRPr="008B0204">
        <w:rPr>
          <w:rFonts w:asciiTheme="majorHAnsi" w:eastAsiaTheme="majorHAnsi" w:hAnsiTheme="majorHAnsi" w:hint="eastAsia"/>
          <w:sz w:val="22"/>
          <w:szCs w:val="22"/>
        </w:rPr>
        <w:t xml:space="preserve">위한 </w:t>
      </w:r>
      <w:r w:rsidR="005765AF" w:rsidRPr="008B0204">
        <w:rPr>
          <w:rFonts w:asciiTheme="majorHAnsi" w:eastAsiaTheme="majorHAnsi" w:hAnsiTheme="majorHAnsi" w:hint="eastAsia"/>
          <w:sz w:val="22"/>
          <w:szCs w:val="22"/>
        </w:rPr>
        <w:t>원거리 형광 감지 디바이스</w:t>
      </w:r>
      <w:r w:rsidR="004D50C4" w:rsidRPr="008B0204">
        <w:rPr>
          <w:rFonts w:asciiTheme="majorHAnsi" w:eastAsiaTheme="majorHAnsi" w:hAnsiTheme="majorHAnsi" w:hint="eastAsia"/>
          <w:sz w:val="22"/>
          <w:szCs w:val="22"/>
        </w:rPr>
        <w:t xml:space="preserve"> 및</w:t>
      </w:r>
      <w:r w:rsidR="00292688" w:rsidRPr="008B0204">
        <w:rPr>
          <w:rFonts w:asciiTheme="majorHAnsi" w:eastAsiaTheme="majorHAnsi" w:hAnsiTheme="majorHAnsi" w:hint="eastAsia"/>
          <w:sz w:val="22"/>
          <w:szCs w:val="22"/>
        </w:rPr>
        <w:t xml:space="preserve"> 구체적 </w:t>
      </w:r>
      <w:r w:rsidR="004D50C4" w:rsidRPr="008B0204">
        <w:rPr>
          <w:rFonts w:asciiTheme="majorHAnsi" w:eastAsiaTheme="majorHAnsi" w:hAnsiTheme="majorHAnsi" w:hint="eastAsia"/>
          <w:sz w:val="22"/>
          <w:szCs w:val="22"/>
        </w:rPr>
        <w:t xml:space="preserve">감지 프로토콜은 </w:t>
      </w:r>
      <w:r w:rsidR="00292688" w:rsidRPr="008B0204">
        <w:rPr>
          <w:rFonts w:asciiTheme="majorHAnsi" w:eastAsiaTheme="majorHAnsi" w:hAnsiTheme="majorHAnsi" w:hint="eastAsia"/>
          <w:sz w:val="22"/>
          <w:szCs w:val="22"/>
        </w:rPr>
        <w:t xml:space="preserve">다음 </w:t>
      </w:r>
      <w:r w:rsidR="001A4135" w:rsidRPr="008B0204">
        <w:rPr>
          <w:rFonts w:asciiTheme="majorHAnsi" w:eastAsiaTheme="majorHAnsi" w:hAnsiTheme="majorHAnsi" w:hint="eastAsia"/>
          <w:sz w:val="22"/>
          <w:szCs w:val="22"/>
        </w:rPr>
        <w:t>장</w:t>
      </w:r>
      <w:r w:rsidR="00292688" w:rsidRPr="008B0204">
        <w:rPr>
          <w:rFonts w:asciiTheme="majorHAnsi" w:eastAsiaTheme="majorHAnsi" w:hAnsiTheme="majorHAnsi" w:hint="eastAsia"/>
          <w:sz w:val="22"/>
          <w:szCs w:val="22"/>
        </w:rPr>
        <w:t>에서 소개할 예정.</w:t>
      </w:r>
      <w:r w:rsidR="00292688" w:rsidRPr="008B0204">
        <w:rPr>
          <w:rFonts w:asciiTheme="majorHAnsi" w:eastAsiaTheme="majorHAnsi" w:hAnsiTheme="majorHAnsi"/>
          <w:sz w:val="22"/>
          <w:szCs w:val="22"/>
        </w:rPr>
        <w:t xml:space="preserve"> </w:t>
      </w:r>
      <w:r w:rsidR="001A4135" w:rsidRPr="008B0204">
        <w:rPr>
          <w:rFonts w:asciiTheme="majorHAnsi" w:eastAsiaTheme="majorHAnsi" w:hAnsiTheme="majorHAnsi" w:hint="eastAsia"/>
          <w:sz w:val="22"/>
          <w:szCs w:val="22"/>
        </w:rPr>
        <w:t xml:space="preserve">본 장에서는 고정화 비드를 </w:t>
      </w:r>
      <w:r w:rsidR="004156E5" w:rsidRPr="008B0204">
        <w:rPr>
          <w:rFonts w:asciiTheme="majorHAnsi" w:eastAsiaTheme="majorHAnsi" w:hAnsiTheme="majorHAnsi" w:hint="eastAsia"/>
          <w:sz w:val="22"/>
          <w:szCs w:val="22"/>
        </w:rPr>
        <w:t xml:space="preserve">제작하고 이를 </w:t>
      </w:r>
      <w:r w:rsidR="001A4135" w:rsidRPr="008B0204">
        <w:rPr>
          <w:rFonts w:asciiTheme="majorHAnsi" w:eastAsiaTheme="majorHAnsi" w:hAnsiTheme="majorHAnsi" w:hint="eastAsia"/>
          <w:sz w:val="22"/>
          <w:szCs w:val="22"/>
        </w:rPr>
        <w:t xml:space="preserve">이용하여 </w:t>
      </w:r>
      <w:r w:rsidR="001A4135" w:rsidRPr="008B0204">
        <w:rPr>
          <w:rFonts w:asciiTheme="majorHAnsi" w:eastAsiaTheme="majorHAnsi" w:hAnsiTheme="majorHAnsi"/>
          <w:sz w:val="22"/>
          <w:szCs w:val="22"/>
        </w:rPr>
        <w:t xml:space="preserve">sender-receiver </w:t>
      </w:r>
      <w:r w:rsidR="001A4135" w:rsidRPr="008B0204">
        <w:rPr>
          <w:rFonts w:asciiTheme="majorHAnsi" w:eastAsiaTheme="majorHAnsi" w:hAnsiTheme="majorHAnsi" w:hint="eastAsia"/>
          <w:sz w:val="22"/>
          <w:szCs w:val="22"/>
        </w:rPr>
        <w:t>시스템</w:t>
      </w:r>
      <w:r w:rsidR="00222AFD" w:rsidRPr="008B0204">
        <w:rPr>
          <w:rFonts w:asciiTheme="majorHAnsi" w:eastAsiaTheme="majorHAnsi" w:hAnsiTheme="majorHAnsi" w:hint="eastAsia"/>
          <w:sz w:val="22"/>
          <w:szCs w:val="22"/>
        </w:rPr>
        <w:t>의</w:t>
      </w:r>
      <w:r w:rsidR="001A4135" w:rsidRPr="008B0204">
        <w:rPr>
          <w:rFonts w:asciiTheme="majorHAnsi" w:eastAsiaTheme="majorHAnsi" w:hAnsiTheme="majorHAnsi" w:hint="eastAsia"/>
          <w:sz w:val="22"/>
          <w:szCs w:val="22"/>
        </w:rPr>
        <w:t xml:space="preserve"> 신호 변환 및 증폭 특성을 조사함.</w:t>
      </w:r>
      <w:r w:rsidR="001A4135" w:rsidRPr="008B0204">
        <w:rPr>
          <w:rFonts w:asciiTheme="majorHAnsi" w:eastAsiaTheme="majorHAnsi" w:hAnsiTheme="majorHAnsi"/>
          <w:sz w:val="22"/>
          <w:szCs w:val="22"/>
        </w:rPr>
        <w:t xml:space="preserve"> </w:t>
      </w:r>
      <w:r w:rsidR="001A4135" w:rsidRPr="008B0204">
        <w:rPr>
          <w:rFonts w:asciiTheme="majorHAnsi" w:eastAsiaTheme="majorHAnsi" w:hAnsiTheme="majorHAnsi" w:hint="eastAsia"/>
          <w:sz w:val="22"/>
          <w:szCs w:val="22"/>
        </w:rPr>
        <w:t xml:space="preserve">먼저 </w:t>
      </w:r>
      <w:r w:rsidR="0084432E" w:rsidRPr="008B0204">
        <w:rPr>
          <w:rFonts w:asciiTheme="majorHAnsi" w:eastAsiaTheme="majorHAnsi" w:hAnsiTheme="majorHAnsi" w:hint="eastAsia"/>
          <w:sz w:val="22"/>
          <w:szCs w:val="22"/>
        </w:rPr>
        <w:t xml:space="preserve">고정화 비드 센서를 </w:t>
      </w:r>
      <w:r w:rsidR="00292688" w:rsidRPr="008B0204">
        <w:rPr>
          <w:rFonts w:asciiTheme="majorHAnsi" w:eastAsiaTheme="majorHAnsi" w:hAnsiTheme="majorHAnsi" w:hint="eastAsia"/>
          <w:sz w:val="22"/>
          <w:szCs w:val="22"/>
        </w:rPr>
        <w:t>만들기 위해 앞서</w:t>
      </w:r>
      <w:r w:rsidR="00F25DDA">
        <w:rPr>
          <w:rFonts w:asciiTheme="majorHAnsi" w:eastAsiaTheme="majorHAnsi" w:hAnsiTheme="majorHAnsi" w:hint="eastAsia"/>
          <w:sz w:val="22"/>
          <w:szCs w:val="22"/>
        </w:rPr>
        <w:t xml:space="preserve"> 제작된</w:t>
      </w:r>
      <w:r w:rsidR="00292688" w:rsidRPr="008B0204">
        <w:rPr>
          <w:rFonts w:asciiTheme="majorHAnsi" w:eastAsiaTheme="majorHAnsi" w:hAnsiTheme="majorHAnsi" w:hint="eastAsia"/>
          <w:sz w:val="22"/>
          <w:szCs w:val="22"/>
        </w:rPr>
        <w:t xml:space="preserve"> </w:t>
      </w:r>
      <w:r w:rsidR="00292688" w:rsidRPr="008B0204">
        <w:rPr>
          <w:rFonts w:asciiTheme="majorHAnsi" w:eastAsiaTheme="majorHAnsi" w:hAnsiTheme="majorHAnsi"/>
          <w:sz w:val="22"/>
          <w:szCs w:val="22"/>
        </w:rPr>
        <w:t>freeze stock</w:t>
      </w:r>
      <w:r w:rsidR="00292688" w:rsidRPr="008B0204">
        <w:rPr>
          <w:rFonts w:asciiTheme="majorHAnsi" w:eastAsiaTheme="majorHAnsi" w:hAnsiTheme="majorHAnsi" w:hint="eastAsia"/>
          <w:sz w:val="22"/>
          <w:szCs w:val="22"/>
        </w:rPr>
        <w:t xml:space="preserve">의 </w:t>
      </w:r>
      <w:r w:rsidR="00292688" w:rsidRPr="008B0204">
        <w:rPr>
          <w:rFonts w:asciiTheme="majorHAnsi" w:eastAsiaTheme="majorHAnsi" w:hAnsiTheme="majorHAnsi"/>
          <w:sz w:val="22"/>
          <w:szCs w:val="22"/>
        </w:rPr>
        <w:t>PBS</w:t>
      </w:r>
      <w:r w:rsidR="00292688" w:rsidRPr="008B0204">
        <w:rPr>
          <w:rFonts w:asciiTheme="majorHAnsi" w:eastAsiaTheme="majorHAnsi" w:hAnsiTheme="majorHAnsi" w:hint="eastAsia"/>
          <w:sz w:val="22"/>
          <w:szCs w:val="22"/>
        </w:rPr>
        <w:t xml:space="preserve"> 희석액</w:t>
      </w:r>
      <w:r w:rsidR="00B82842">
        <w:rPr>
          <w:rFonts w:asciiTheme="majorHAnsi" w:eastAsiaTheme="majorHAnsi" w:hAnsiTheme="majorHAnsi" w:hint="eastAsia"/>
          <w:sz w:val="22"/>
          <w:szCs w:val="22"/>
        </w:rPr>
        <w:t xml:space="preserve">과 </w:t>
      </w:r>
      <w:r w:rsidR="00B82842">
        <w:rPr>
          <w:rFonts w:asciiTheme="majorHAnsi" w:eastAsiaTheme="majorHAnsi" w:hAnsiTheme="majorHAnsi"/>
          <w:sz w:val="22"/>
          <w:szCs w:val="22"/>
        </w:rPr>
        <w:t xml:space="preserve">sodium </w:t>
      </w:r>
      <w:r w:rsidR="00292688" w:rsidRPr="008B0204">
        <w:rPr>
          <w:rFonts w:asciiTheme="majorHAnsi" w:eastAsiaTheme="majorHAnsi" w:hAnsiTheme="majorHAnsi"/>
          <w:sz w:val="22"/>
          <w:szCs w:val="22"/>
        </w:rPr>
        <w:t xml:space="preserve">alginate </w:t>
      </w:r>
      <w:r w:rsidR="00B82842">
        <w:rPr>
          <w:rFonts w:asciiTheme="majorHAnsi" w:eastAsiaTheme="majorHAnsi" w:hAnsiTheme="majorHAnsi" w:hint="eastAsia"/>
          <w:sz w:val="22"/>
          <w:szCs w:val="22"/>
        </w:rPr>
        <w:t xml:space="preserve">용액 </w:t>
      </w:r>
      <w:r w:rsidR="00292688" w:rsidRPr="008B0204">
        <w:rPr>
          <w:rFonts w:asciiTheme="majorHAnsi" w:eastAsiaTheme="majorHAnsi" w:hAnsiTheme="majorHAnsi"/>
          <w:sz w:val="22"/>
          <w:szCs w:val="22"/>
        </w:rPr>
        <w:t>(2% w/v)</w:t>
      </w:r>
      <w:r w:rsidR="00C05222">
        <w:rPr>
          <w:rFonts w:asciiTheme="majorHAnsi" w:eastAsiaTheme="majorHAnsi" w:hAnsiTheme="majorHAnsi" w:hint="eastAsia"/>
          <w:sz w:val="22"/>
          <w:szCs w:val="22"/>
        </w:rPr>
        <w:t>을</w:t>
      </w:r>
      <w:r w:rsidR="00292688" w:rsidRPr="008B0204">
        <w:rPr>
          <w:rFonts w:asciiTheme="majorHAnsi" w:eastAsiaTheme="majorHAnsi" w:hAnsiTheme="majorHAnsi" w:hint="eastAsia"/>
          <w:sz w:val="22"/>
          <w:szCs w:val="22"/>
        </w:rPr>
        <w:t xml:space="preserve"> 섞고 주사기 </w:t>
      </w:r>
      <w:r w:rsidR="00895CF2">
        <w:rPr>
          <w:rFonts w:asciiTheme="majorHAnsi" w:eastAsiaTheme="majorHAnsi" w:hAnsiTheme="majorHAnsi" w:hint="eastAsia"/>
          <w:sz w:val="22"/>
          <w:szCs w:val="22"/>
        </w:rPr>
        <w:t xml:space="preserve">펌프를 이용하여 </w:t>
      </w:r>
      <w:r w:rsidR="00292688" w:rsidRPr="008B0204">
        <w:rPr>
          <w:rFonts w:asciiTheme="majorHAnsi" w:eastAsiaTheme="majorHAnsi" w:hAnsiTheme="majorHAnsi"/>
          <w:sz w:val="22"/>
          <w:szCs w:val="22"/>
        </w:rPr>
        <w:t xml:space="preserve">0.2mM CaCl2 </w:t>
      </w:r>
      <w:r w:rsidR="00292688" w:rsidRPr="008B0204">
        <w:rPr>
          <w:rFonts w:asciiTheme="majorHAnsi" w:eastAsiaTheme="majorHAnsi" w:hAnsiTheme="majorHAnsi" w:hint="eastAsia"/>
          <w:sz w:val="22"/>
          <w:szCs w:val="22"/>
        </w:rPr>
        <w:t xml:space="preserve">용액에 떨어뜨려 약 </w:t>
      </w:r>
      <w:r w:rsidR="00292688" w:rsidRPr="008B0204">
        <w:rPr>
          <w:rFonts w:asciiTheme="majorHAnsi" w:eastAsiaTheme="majorHAnsi" w:hAnsiTheme="majorHAnsi"/>
          <w:sz w:val="22"/>
          <w:szCs w:val="22"/>
        </w:rPr>
        <w:t xml:space="preserve">2mm </w:t>
      </w:r>
      <w:r w:rsidR="00292688" w:rsidRPr="008B0204">
        <w:rPr>
          <w:rFonts w:asciiTheme="majorHAnsi" w:eastAsiaTheme="majorHAnsi" w:hAnsiTheme="majorHAnsi" w:hint="eastAsia"/>
          <w:sz w:val="22"/>
          <w:szCs w:val="22"/>
        </w:rPr>
        <w:t>직경의 비드를 제작함.</w:t>
      </w:r>
      <w:r w:rsidR="00292688" w:rsidRPr="008B0204">
        <w:rPr>
          <w:rFonts w:asciiTheme="majorHAnsi" w:eastAsiaTheme="majorHAnsi" w:hAnsiTheme="majorHAnsi"/>
          <w:sz w:val="22"/>
          <w:szCs w:val="22"/>
        </w:rPr>
        <w:t xml:space="preserve"> </w:t>
      </w:r>
      <w:r w:rsidR="004D50C4" w:rsidRPr="008B0204">
        <w:rPr>
          <w:rFonts w:asciiTheme="majorHAnsi" w:eastAsiaTheme="majorHAnsi" w:hAnsiTheme="majorHAnsi" w:hint="eastAsia"/>
          <w:sz w:val="22"/>
          <w:szCs w:val="22"/>
        </w:rPr>
        <w:t xml:space="preserve">이렇게 만들어진 바이오센서 비드를 </w:t>
      </w:r>
      <w:r w:rsidR="004D50C4" w:rsidRPr="008B0204">
        <w:rPr>
          <w:rFonts w:asciiTheme="majorHAnsi" w:eastAsiaTheme="majorHAnsi" w:hAnsiTheme="majorHAnsi"/>
          <w:sz w:val="22"/>
          <w:szCs w:val="22"/>
        </w:rPr>
        <w:t xml:space="preserve">90mm </w:t>
      </w:r>
      <w:r w:rsidR="004D50C4" w:rsidRPr="008B0204">
        <w:rPr>
          <w:rFonts w:asciiTheme="majorHAnsi" w:eastAsiaTheme="majorHAnsi" w:hAnsiTheme="majorHAnsi" w:hint="eastAsia"/>
          <w:sz w:val="22"/>
          <w:szCs w:val="22"/>
        </w:rPr>
        <w:t>플레이트에 고르게 펴고</w:t>
      </w:r>
      <w:r w:rsidR="007C0C4D" w:rsidRPr="008B0204">
        <w:rPr>
          <w:rFonts w:asciiTheme="majorHAnsi" w:eastAsiaTheme="majorHAnsi" w:hAnsiTheme="majorHAnsi" w:hint="eastAsia"/>
          <w:sz w:val="22"/>
          <w:szCs w:val="22"/>
        </w:rPr>
        <w:t xml:space="preserve"> 중앙에</w:t>
      </w:r>
      <w:r w:rsidR="004D50C4" w:rsidRPr="008B0204">
        <w:rPr>
          <w:rFonts w:asciiTheme="majorHAnsi" w:eastAsiaTheme="majorHAnsi" w:hAnsiTheme="majorHAnsi" w:hint="eastAsia"/>
          <w:sz w:val="22"/>
          <w:szCs w:val="22"/>
        </w:rPr>
        <w:t xml:space="preserve"> </w:t>
      </w:r>
      <w:r w:rsidR="004D50C4" w:rsidRPr="008B0204">
        <w:rPr>
          <w:rFonts w:asciiTheme="majorHAnsi" w:eastAsiaTheme="majorHAnsi" w:hAnsiTheme="majorHAnsi"/>
          <w:sz w:val="22"/>
          <w:szCs w:val="22"/>
        </w:rPr>
        <w:t>2mM phenol</w:t>
      </w:r>
      <w:r w:rsidR="004D50C4" w:rsidRPr="008B0204">
        <w:rPr>
          <w:rFonts w:asciiTheme="majorHAnsi" w:eastAsiaTheme="majorHAnsi" w:hAnsiTheme="majorHAnsi" w:hint="eastAsia"/>
          <w:sz w:val="22"/>
          <w:szCs w:val="22"/>
        </w:rPr>
        <w:t xml:space="preserve">을 </w:t>
      </w:r>
      <w:r w:rsidR="004D50C4" w:rsidRPr="008B0204">
        <w:rPr>
          <w:rFonts w:asciiTheme="majorHAnsi" w:eastAsiaTheme="majorHAnsi" w:hAnsiTheme="majorHAnsi"/>
          <w:sz w:val="22"/>
          <w:szCs w:val="22"/>
        </w:rPr>
        <w:t xml:space="preserve">10uL </w:t>
      </w:r>
      <w:r w:rsidR="004D50C4" w:rsidRPr="008B0204">
        <w:rPr>
          <w:rFonts w:asciiTheme="majorHAnsi" w:eastAsiaTheme="majorHAnsi" w:hAnsiTheme="majorHAnsi" w:hint="eastAsia"/>
          <w:sz w:val="22"/>
          <w:szCs w:val="22"/>
        </w:rPr>
        <w:t xml:space="preserve">처리한 결과 </w:t>
      </w:r>
      <w:r w:rsidR="001A4135" w:rsidRPr="008B0204">
        <w:rPr>
          <w:rFonts w:asciiTheme="majorHAnsi" w:eastAsiaTheme="majorHAnsi" w:hAnsiTheme="majorHAnsi"/>
          <w:sz w:val="22"/>
          <w:szCs w:val="22"/>
        </w:rPr>
        <w:t xml:space="preserve">phenol </w:t>
      </w:r>
      <w:r w:rsidR="001A4135" w:rsidRPr="008B0204">
        <w:rPr>
          <w:rFonts w:asciiTheme="majorHAnsi" w:eastAsiaTheme="majorHAnsi" w:hAnsiTheme="majorHAnsi" w:hint="eastAsia"/>
          <w:sz w:val="22"/>
          <w:szCs w:val="22"/>
        </w:rPr>
        <w:t xml:space="preserve">감지 </w:t>
      </w:r>
      <w:r w:rsidR="001A4135" w:rsidRPr="008B0204">
        <w:rPr>
          <w:rFonts w:asciiTheme="majorHAnsi" w:eastAsiaTheme="majorHAnsi" w:hAnsiTheme="majorHAnsi"/>
          <w:sz w:val="22"/>
          <w:szCs w:val="22"/>
        </w:rPr>
        <w:t>sender</w:t>
      </w:r>
      <w:r w:rsidR="00E017AB" w:rsidRPr="008B0204">
        <w:rPr>
          <w:rFonts w:asciiTheme="majorHAnsi" w:eastAsiaTheme="majorHAnsi" w:hAnsiTheme="majorHAnsi" w:hint="eastAsia"/>
          <w:sz w:val="22"/>
          <w:szCs w:val="22"/>
        </w:rPr>
        <w:t xml:space="preserve">의 경우 약 </w:t>
      </w:r>
      <w:r w:rsidR="00E017AB" w:rsidRPr="008B0204">
        <w:rPr>
          <w:rFonts w:asciiTheme="majorHAnsi" w:eastAsiaTheme="majorHAnsi" w:hAnsiTheme="majorHAnsi"/>
          <w:sz w:val="22"/>
          <w:szCs w:val="22"/>
        </w:rPr>
        <w:t xml:space="preserve">1cm </w:t>
      </w:r>
      <w:r w:rsidR="00E017AB" w:rsidRPr="008B0204">
        <w:rPr>
          <w:rFonts w:asciiTheme="majorHAnsi" w:eastAsiaTheme="majorHAnsi" w:hAnsiTheme="majorHAnsi" w:hint="eastAsia"/>
          <w:sz w:val="22"/>
          <w:szCs w:val="22"/>
        </w:rPr>
        <w:t xml:space="preserve">반경에서 </w:t>
      </w:r>
      <w:r w:rsidR="00E017AB" w:rsidRPr="008B0204">
        <w:rPr>
          <w:rFonts w:asciiTheme="majorHAnsi" w:eastAsiaTheme="majorHAnsi" w:hAnsiTheme="majorHAnsi"/>
          <w:sz w:val="22"/>
          <w:szCs w:val="22"/>
        </w:rPr>
        <w:t xml:space="preserve">rfp </w:t>
      </w:r>
      <w:r w:rsidR="00E017AB" w:rsidRPr="008B0204">
        <w:rPr>
          <w:rFonts w:asciiTheme="majorHAnsi" w:eastAsiaTheme="majorHAnsi" w:hAnsiTheme="majorHAnsi" w:hint="eastAsia"/>
          <w:sz w:val="22"/>
          <w:szCs w:val="22"/>
        </w:rPr>
        <w:t xml:space="preserve">신호를 관찰 할 수 있는 반면 </w:t>
      </w:r>
      <w:r w:rsidR="00E017AB" w:rsidRPr="008B0204">
        <w:rPr>
          <w:rFonts w:asciiTheme="majorHAnsi" w:eastAsiaTheme="majorHAnsi" w:hAnsiTheme="majorHAnsi"/>
          <w:sz w:val="22"/>
          <w:szCs w:val="22"/>
        </w:rPr>
        <w:t>receiver</w:t>
      </w:r>
      <w:r w:rsidR="00E017AB" w:rsidRPr="008B0204">
        <w:rPr>
          <w:rFonts w:asciiTheme="majorHAnsi" w:eastAsiaTheme="majorHAnsi" w:hAnsiTheme="majorHAnsi" w:hint="eastAsia"/>
          <w:sz w:val="22"/>
          <w:szCs w:val="22"/>
        </w:rPr>
        <w:t xml:space="preserve">를 통한 </w:t>
      </w:r>
      <w:r w:rsidR="00E017AB" w:rsidRPr="008B0204">
        <w:rPr>
          <w:rFonts w:asciiTheme="majorHAnsi" w:eastAsiaTheme="majorHAnsi" w:hAnsiTheme="majorHAnsi"/>
          <w:sz w:val="22"/>
          <w:szCs w:val="22"/>
        </w:rPr>
        <w:t xml:space="preserve">gfp </w:t>
      </w:r>
      <w:r w:rsidR="00E017AB" w:rsidRPr="008B0204">
        <w:rPr>
          <w:rFonts w:asciiTheme="majorHAnsi" w:eastAsiaTheme="majorHAnsi" w:hAnsiTheme="majorHAnsi" w:hint="eastAsia"/>
          <w:sz w:val="22"/>
          <w:szCs w:val="22"/>
        </w:rPr>
        <w:t xml:space="preserve">형광은 </w:t>
      </w:r>
      <w:r w:rsidR="00E2269A" w:rsidRPr="008B0204">
        <w:rPr>
          <w:rFonts w:asciiTheme="majorHAnsi" w:eastAsiaTheme="majorHAnsi" w:hAnsiTheme="majorHAnsi"/>
          <w:sz w:val="22"/>
          <w:szCs w:val="22"/>
        </w:rPr>
        <w:t>sender</w:t>
      </w:r>
      <w:r w:rsidR="00E2269A" w:rsidRPr="008B0204">
        <w:rPr>
          <w:rFonts w:asciiTheme="majorHAnsi" w:eastAsiaTheme="majorHAnsi" w:hAnsiTheme="majorHAnsi" w:hint="eastAsia"/>
          <w:sz w:val="22"/>
          <w:szCs w:val="22"/>
        </w:rPr>
        <w:t xml:space="preserve">의 두 배인 </w:t>
      </w:r>
      <w:r w:rsidR="00E017AB" w:rsidRPr="008B0204">
        <w:rPr>
          <w:rFonts w:asciiTheme="majorHAnsi" w:eastAsiaTheme="majorHAnsi" w:hAnsiTheme="majorHAnsi" w:hint="eastAsia"/>
          <w:sz w:val="22"/>
          <w:szCs w:val="22"/>
        </w:rPr>
        <w:t xml:space="preserve">약 </w:t>
      </w:r>
      <w:r w:rsidR="00E017AB" w:rsidRPr="008B0204">
        <w:rPr>
          <w:rFonts w:asciiTheme="majorHAnsi" w:eastAsiaTheme="majorHAnsi" w:hAnsiTheme="majorHAnsi"/>
          <w:sz w:val="22"/>
          <w:szCs w:val="22"/>
        </w:rPr>
        <w:t xml:space="preserve">2cm </w:t>
      </w:r>
      <w:r w:rsidR="00E017AB" w:rsidRPr="008B0204">
        <w:rPr>
          <w:rFonts w:asciiTheme="majorHAnsi" w:eastAsiaTheme="majorHAnsi" w:hAnsiTheme="majorHAnsi" w:hint="eastAsia"/>
          <w:sz w:val="22"/>
          <w:szCs w:val="22"/>
        </w:rPr>
        <w:t>반경의 면적에서 관찰할 수 있었음</w:t>
      </w:r>
      <w:r w:rsidR="00FC4E2B" w:rsidRPr="008B0204">
        <w:rPr>
          <w:rFonts w:asciiTheme="majorHAnsi" w:eastAsiaTheme="majorHAnsi" w:hAnsiTheme="majorHAnsi" w:hint="eastAsia"/>
          <w:sz w:val="22"/>
          <w:szCs w:val="22"/>
        </w:rPr>
        <w:t xml:space="preserve"> (그림 </w:t>
      </w:r>
      <w:r w:rsidR="00FC4E2B" w:rsidRPr="008B0204">
        <w:rPr>
          <w:rFonts w:asciiTheme="majorHAnsi" w:eastAsiaTheme="majorHAnsi" w:hAnsiTheme="majorHAnsi"/>
          <w:sz w:val="22"/>
          <w:szCs w:val="22"/>
        </w:rPr>
        <w:t>3A)</w:t>
      </w:r>
      <w:r w:rsidR="00E017AB" w:rsidRPr="008B0204">
        <w:rPr>
          <w:rFonts w:asciiTheme="majorHAnsi" w:eastAsiaTheme="majorHAnsi" w:hAnsiTheme="majorHAnsi" w:hint="eastAsia"/>
          <w:sz w:val="22"/>
          <w:szCs w:val="22"/>
        </w:rPr>
        <w:t>.</w:t>
      </w:r>
      <w:r w:rsidR="00E017AB" w:rsidRPr="008B0204">
        <w:rPr>
          <w:rFonts w:asciiTheme="majorHAnsi" w:eastAsiaTheme="majorHAnsi" w:hAnsiTheme="majorHAnsi"/>
          <w:sz w:val="22"/>
          <w:szCs w:val="22"/>
        </w:rPr>
        <w:t xml:space="preserve"> </w:t>
      </w:r>
      <w:r w:rsidR="00E2269A" w:rsidRPr="008B0204">
        <w:rPr>
          <w:rFonts w:asciiTheme="majorHAnsi" w:eastAsiaTheme="majorHAnsi" w:hAnsiTheme="majorHAnsi" w:hint="eastAsia"/>
          <w:sz w:val="22"/>
          <w:szCs w:val="22"/>
        </w:rPr>
        <w:t>이</w:t>
      </w:r>
      <w:r w:rsidR="009C17E3" w:rsidRPr="008B0204">
        <w:rPr>
          <w:rFonts w:asciiTheme="majorHAnsi" w:eastAsiaTheme="majorHAnsi" w:hAnsiTheme="majorHAnsi" w:hint="eastAsia"/>
          <w:sz w:val="22"/>
          <w:szCs w:val="22"/>
        </w:rPr>
        <w:t>러한 감지 범위 확장은</w:t>
      </w:r>
      <w:r w:rsidR="00E2269A" w:rsidRPr="008B0204">
        <w:rPr>
          <w:rFonts w:asciiTheme="majorHAnsi" w:eastAsiaTheme="majorHAnsi" w:hAnsiTheme="majorHAnsi" w:hint="eastAsia"/>
          <w:sz w:val="22"/>
          <w:szCs w:val="22"/>
        </w:rPr>
        <w:t xml:space="preserve"> </w:t>
      </w:r>
      <w:r w:rsidR="00F818F3" w:rsidRPr="008B0204">
        <w:rPr>
          <w:rFonts w:asciiTheme="majorHAnsi" w:eastAsiaTheme="majorHAnsi" w:hAnsiTheme="majorHAnsi" w:hint="eastAsia"/>
          <w:sz w:val="22"/>
          <w:szCs w:val="22"/>
        </w:rPr>
        <w:t xml:space="preserve">앞서 신호 증폭과 같은 원리로 </w:t>
      </w:r>
      <w:r w:rsidR="00E2269A" w:rsidRPr="008B0204">
        <w:rPr>
          <w:rFonts w:asciiTheme="majorHAnsi" w:eastAsiaTheme="majorHAnsi" w:hAnsiTheme="majorHAnsi" w:hint="eastAsia"/>
          <w:sz w:val="22"/>
          <w:szCs w:val="22"/>
        </w:rPr>
        <w:t xml:space="preserve">감지 불가능한 phenol 감지 활성이 고민감도 </w:t>
      </w:r>
      <w:r w:rsidR="00E2269A" w:rsidRPr="008B0204">
        <w:rPr>
          <w:rFonts w:asciiTheme="majorHAnsi" w:eastAsiaTheme="majorHAnsi" w:hAnsiTheme="majorHAnsi"/>
          <w:sz w:val="22"/>
          <w:szCs w:val="22"/>
        </w:rPr>
        <w:t xml:space="preserve">AHL </w:t>
      </w:r>
      <w:r w:rsidR="00E2269A" w:rsidRPr="008B0204">
        <w:rPr>
          <w:rFonts w:asciiTheme="majorHAnsi" w:eastAsiaTheme="majorHAnsi" w:hAnsiTheme="majorHAnsi" w:hint="eastAsia"/>
          <w:sz w:val="22"/>
          <w:szCs w:val="22"/>
        </w:rPr>
        <w:t>신호로 전환되어 나타나는 효과라고 할 수 있음.</w:t>
      </w:r>
      <w:r w:rsidR="00E2269A" w:rsidRPr="008B0204">
        <w:rPr>
          <w:rFonts w:asciiTheme="majorHAnsi" w:eastAsiaTheme="majorHAnsi" w:hAnsiTheme="majorHAnsi"/>
          <w:sz w:val="22"/>
          <w:szCs w:val="22"/>
        </w:rPr>
        <w:t xml:space="preserve"> </w:t>
      </w:r>
      <w:r w:rsidR="00B43DA3" w:rsidRPr="008B0204">
        <w:rPr>
          <w:rFonts w:asciiTheme="majorHAnsi" w:eastAsiaTheme="majorHAnsi" w:hAnsiTheme="majorHAnsi" w:hint="eastAsia"/>
          <w:sz w:val="22"/>
          <w:szCs w:val="22"/>
        </w:rPr>
        <w:t xml:space="preserve">또한 앞서 freeze stock된 sender리포터를 </w:t>
      </w:r>
      <w:r w:rsidR="00250362" w:rsidRPr="008B0204">
        <w:rPr>
          <w:rFonts w:asciiTheme="majorHAnsi" w:eastAsiaTheme="majorHAnsi" w:hAnsiTheme="majorHAnsi" w:hint="eastAsia"/>
          <w:sz w:val="22"/>
          <w:szCs w:val="22"/>
        </w:rPr>
        <w:t xml:space="preserve">rfp에서 </w:t>
      </w:r>
      <w:r w:rsidR="00B43DA3" w:rsidRPr="008B0204">
        <w:rPr>
          <w:rFonts w:asciiTheme="majorHAnsi" w:eastAsiaTheme="majorHAnsi" w:hAnsiTheme="majorHAnsi"/>
          <w:sz w:val="22"/>
          <w:szCs w:val="22"/>
        </w:rPr>
        <w:t>gfp</w:t>
      </w:r>
      <w:r w:rsidR="00B43DA3" w:rsidRPr="008B0204">
        <w:rPr>
          <w:rFonts w:asciiTheme="majorHAnsi" w:eastAsiaTheme="majorHAnsi" w:hAnsiTheme="majorHAnsi" w:hint="eastAsia"/>
          <w:sz w:val="22"/>
          <w:szCs w:val="22"/>
        </w:rPr>
        <w:t xml:space="preserve">로 전환한 세포를 이용하여 </w:t>
      </w:r>
      <w:r w:rsidR="00877907" w:rsidRPr="008B0204">
        <w:rPr>
          <w:rFonts w:asciiTheme="majorHAnsi" w:eastAsiaTheme="majorHAnsi" w:hAnsiTheme="majorHAnsi"/>
          <w:sz w:val="22"/>
          <w:szCs w:val="22"/>
        </w:rPr>
        <w:t>bead</w:t>
      </w:r>
      <w:r w:rsidR="00877907" w:rsidRPr="008B0204">
        <w:rPr>
          <w:rFonts w:asciiTheme="majorHAnsi" w:eastAsiaTheme="majorHAnsi" w:hAnsiTheme="majorHAnsi" w:hint="eastAsia"/>
          <w:sz w:val="22"/>
          <w:szCs w:val="22"/>
        </w:rPr>
        <w:t>를 제작하</w:t>
      </w:r>
      <w:r w:rsidR="009C7CA6" w:rsidRPr="008B0204">
        <w:rPr>
          <w:rFonts w:asciiTheme="majorHAnsi" w:eastAsiaTheme="majorHAnsi" w:hAnsiTheme="majorHAnsi" w:hint="eastAsia"/>
          <w:sz w:val="22"/>
          <w:szCs w:val="22"/>
        </w:rPr>
        <w:t>여</w:t>
      </w:r>
      <w:r w:rsidR="00877907" w:rsidRPr="008B0204">
        <w:rPr>
          <w:rFonts w:asciiTheme="majorHAnsi" w:eastAsiaTheme="majorHAnsi" w:hAnsiTheme="majorHAnsi" w:hint="eastAsia"/>
          <w:sz w:val="22"/>
          <w:szCs w:val="22"/>
        </w:rPr>
        <w:t xml:space="preserve"> </w:t>
      </w:r>
      <w:r w:rsidR="009C7CA6" w:rsidRPr="008B0204">
        <w:rPr>
          <w:rFonts w:asciiTheme="majorHAnsi" w:eastAsiaTheme="majorHAnsi" w:hAnsiTheme="majorHAnsi"/>
          <w:sz w:val="22"/>
          <w:szCs w:val="22"/>
        </w:rPr>
        <w:t xml:space="preserve">20 mL </w:t>
      </w:r>
      <w:r w:rsidR="009C7CA6" w:rsidRPr="008B0204">
        <w:rPr>
          <w:rFonts w:asciiTheme="majorHAnsi" w:eastAsiaTheme="majorHAnsi" w:hAnsiTheme="majorHAnsi" w:hint="eastAsia"/>
          <w:sz w:val="22"/>
          <w:szCs w:val="22"/>
        </w:rPr>
        <w:t xml:space="preserve">플라스크에 최종 </w:t>
      </w:r>
      <w:r w:rsidR="009C7CA6" w:rsidRPr="008B0204">
        <w:rPr>
          <w:rFonts w:asciiTheme="majorHAnsi" w:eastAsiaTheme="majorHAnsi" w:hAnsiTheme="majorHAnsi"/>
          <w:sz w:val="22"/>
          <w:szCs w:val="22"/>
        </w:rPr>
        <w:t>10</w:t>
      </w:r>
      <w:r w:rsidR="009C7CA6" w:rsidRPr="008B0204">
        <w:rPr>
          <w:rFonts w:asciiTheme="majorHAnsi" w:eastAsiaTheme="majorHAnsi" w:hAnsiTheme="majorHAnsi" w:hint="eastAsia"/>
          <w:sz w:val="22"/>
          <w:szCs w:val="22"/>
        </w:rPr>
        <w:t xml:space="preserve">uM </w:t>
      </w:r>
      <w:r w:rsidR="009C7CA6" w:rsidRPr="008B0204">
        <w:rPr>
          <w:rFonts w:asciiTheme="majorHAnsi" w:eastAsiaTheme="majorHAnsi" w:hAnsiTheme="majorHAnsi"/>
          <w:sz w:val="22"/>
          <w:szCs w:val="22"/>
        </w:rPr>
        <w:t xml:space="preserve">phenol </w:t>
      </w:r>
      <w:r w:rsidR="009C7CA6" w:rsidRPr="008B0204">
        <w:rPr>
          <w:rFonts w:asciiTheme="majorHAnsi" w:eastAsiaTheme="majorHAnsi" w:hAnsiTheme="majorHAnsi" w:hint="eastAsia"/>
          <w:sz w:val="22"/>
          <w:szCs w:val="22"/>
        </w:rPr>
        <w:t xml:space="preserve">농도의 시료와 함께 넣고 </w:t>
      </w:r>
      <w:r w:rsidR="009C7CA6" w:rsidRPr="008B0204">
        <w:rPr>
          <w:rFonts w:asciiTheme="majorHAnsi" w:eastAsiaTheme="majorHAnsi" w:hAnsiTheme="majorHAnsi"/>
          <w:sz w:val="22"/>
          <w:szCs w:val="22"/>
        </w:rPr>
        <w:t>4</w:t>
      </w:r>
      <w:r w:rsidR="009C7CA6" w:rsidRPr="008B0204">
        <w:rPr>
          <w:rFonts w:asciiTheme="majorHAnsi" w:eastAsiaTheme="majorHAnsi" w:hAnsiTheme="majorHAnsi" w:hint="eastAsia"/>
          <w:sz w:val="22"/>
          <w:szCs w:val="22"/>
        </w:rPr>
        <w:t xml:space="preserve">시간 반응 후 비드를 꺼내어 형광을 관측한 결과 </w:t>
      </w:r>
      <w:r w:rsidR="00646E4B" w:rsidRPr="008B0204">
        <w:rPr>
          <w:rFonts w:asciiTheme="majorHAnsi" w:eastAsiaTheme="majorHAnsi" w:hAnsiTheme="majorHAnsi" w:hint="eastAsia"/>
          <w:sz w:val="22"/>
          <w:szCs w:val="22"/>
        </w:rPr>
        <w:t xml:space="preserve">배양액 상태에서와 같이 </w:t>
      </w:r>
      <w:r w:rsidR="00646E4B" w:rsidRPr="008B0204">
        <w:rPr>
          <w:rFonts w:asciiTheme="majorHAnsi" w:eastAsiaTheme="majorHAnsi" w:hAnsiTheme="majorHAnsi"/>
          <w:sz w:val="22"/>
          <w:szCs w:val="22"/>
        </w:rPr>
        <w:t>phenol</w:t>
      </w:r>
      <w:r w:rsidR="00646E4B" w:rsidRPr="008B0204">
        <w:rPr>
          <w:rFonts w:asciiTheme="majorHAnsi" w:eastAsiaTheme="majorHAnsi" w:hAnsiTheme="majorHAnsi" w:hint="eastAsia"/>
          <w:sz w:val="22"/>
          <w:szCs w:val="22"/>
        </w:rPr>
        <w:t xml:space="preserve">이 포함된 시료에서 높은 형광을 관측할 수 있었음 (그림 </w:t>
      </w:r>
      <w:r w:rsidR="00646E4B" w:rsidRPr="008B0204">
        <w:rPr>
          <w:rFonts w:asciiTheme="majorHAnsi" w:eastAsiaTheme="majorHAnsi" w:hAnsiTheme="majorHAnsi"/>
          <w:sz w:val="22"/>
          <w:szCs w:val="22"/>
        </w:rPr>
        <w:t>3B)</w:t>
      </w:r>
      <w:r w:rsidR="00646E4B" w:rsidRPr="008B0204">
        <w:rPr>
          <w:rFonts w:asciiTheme="majorHAnsi" w:eastAsiaTheme="majorHAnsi" w:hAnsiTheme="majorHAnsi" w:hint="eastAsia"/>
          <w:sz w:val="22"/>
          <w:szCs w:val="22"/>
        </w:rPr>
        <w:t>.</w:t>
      </w:r>
      <w:r w:rsidR="00646E4B" w:rsidRPr="008B0204">
        <w:rPr>
          <w:rFonts w:asciiTheme="majorHAnsi" w:eastAsiaTheme="majorHAnsi" w:hAnsiTheme="majorHAnsi"/>
          <w:sz w:val="22"/>
          <w:szCs w:val="22"/>
        </w:rPr>
        <w:t xml:space="preserve"> </w:t>
      </w:r>
    </w:p>
    <w:p w:rsidR="005765AF" w:rsidRPr="008B0204" w:rsidRDefault="005765AF" w:rsidP="008B0204">
      <w:pPr>
        <w:pStyle w:val="a3"/>
        <w:snapToGrid w:val="0"/>
        <w:spacing w:line="276" w:lineRule="auto"/>
        <w:rPr>
          <w:rFonts w:asciiTheme="majorHAnsi" w:eastAsiaTheme="majorHAnsi" w:hAnsiTheme="majorHAnsi"/>
          <w:sz w:val="22"/>
          <w:szCs w:val="22"/>
        </w:rPr>
      </w:pPr>
    </w:p>
    <w:p w:rsidR="00B756E7" w:rsidRPr="008B0204" w:rsidRDefault="00B756E7" w:rsidP="008B0204">
      <w:pPr>
        <w:pStyle w:val="a3"/>
        <w:snapToGrid w:val="0"/>
        <w:spacing w:line="276" w:lineRule="auto"/>
        <w:rPr>
          <w:rFonts w:asciiTheme="majorHAnsi" w:eastAsiaTheme="majorHAnsi" w:hAnsiTheme="majorHAnsi"/>
          <w:b/>
          <w:sz w:val="24"/>
          <w:szCs w:val="22"/>
        </w:rPr>
      </w:pPr>
      <w:r w:rsidRPr="008B0204">
        <w:rPr>
          <w:rFonts w:asciiTheme="majorHAnsi" w:eastAsiaTheme="majorHAnsi" w:hAnsiTheme="majorHAnsi"/>
          <w:b/>
          <w:sz w:val="24"/>
          <w:szCs w:val="22"/>
        </w:rPr>
        <w:t>Remote fluorescence detection device</w:t>
      </w:r>
    </w:p>
    <w:p w:rsidR="00655199" w:rsidRPr="008B0204" w:rsidRDefault="00CA5637" w:rsidP="008B0204">
      <w:pPr>
        <w:pStyle w:val="a3"/>
        <w:snapToGrid w:val="0"/>
        <w:spacing w:line="276" w:lineRule="auto"/>
        <w:rPr>
          <w:rFonts w:asciiTheme="majorHAnsi" w:eastAsiaTheme="majorHAnsi" w:hAnsiTheme="majorHAnsi"/>
          <w:sz w:val="22"/>
          <w:szCs w:val="22"/>
        </w:rPr>
      </w:pPr>
      <w:r w:rsidRPr="008B0204">
        <w:rPr>
          <w:rFonts w:asciiTheme="majorHAnsi" w:eastAsiaTheme="majorHAnsi" w:hAnsiTheme="majorHAnsi" w:hint="eastAsia"/>
          <w:sz w:val="22"/>
          <w:szCs w:val="22"/>
        </w:rPr>
        <w:t>앞서 제작된 비드의 형광 신호를 현장에서 직접 실시간으로 측정하기 위한</w:t>
      </w:r>
      <w:r w:rsidR="00C02A24" w:rsidRPr="008B0204">
        <w:rPr>
          <w:rFonts w:asciiTheme="majorHAnsi" w:eastAsiaTheme="majorHAnsi" w:hAnsiTheme="majorHAnsi"/>
          <w:sz w:val="22"/>
          <w:szCs w:val="22"/>
        </w:rPr>
        <w:t xml:space="preserve"> 디바이스를 </w:t>
      </w:r>
      <w:r w:rsidR="009F084C" w:rsidRPr="008B0204">
        <w:rPr>
          <w:rFonts w:asciiTheme="majorHAnsi" w:eastAsiaTheme="majorHAnsi" w:hAnsiTheme="majorHAnsi"/>
          <w:sz w:val="22"/>
          <w:szCs w:val="22"/>
        </w:rPr>
        <w:t>제작</w:t>
      </w:r>
      <w:r w:rsidR="009F084C" w:rsidRPr="008B0204">
        <w:rPr>
          <w:rFonts w:asciiTheme="majorHAnsi" w:eastAsiaTheme="majorHAnsi" w:hAnsiTheme="majorHAnsi" w:hint="eastAsia"/>
          <w:sz w:val="22"/>
          <w:szCs w:val="22"/>
        </w:rPr>
        <w:t>하였음.</w:t>
      </w:r>
      <w:r w:rsidR="009F084C" w:rsidRPr="008B0204">
        <w:rPr>
          <w:rFonts w:asciiTheme="majorHAnsi" w:eastAsiaTheme="majorHAnsi" w:hAnsiTheme="majorHAnsi"/>
          <w:sz w:val="22"/>
          <w:szCs w:val="22"/>
        </w:rPr>
        <w:t xml:space="preserve"> </w:t>
      </w:r>
      <w:r w:rsidR="00404EB4" w:rsidRPr="008B0204">
        <w:rPr>
          <w:rFonts w:asciiTheme="majorHAnsi" w:eastAsiaTheme="majorHAnsi" w:hAnsiTheme="majorHAnsi" w:hint="eastAsia"/>
          <w:sz w:val="22"/>
          <w:szCs w:val="22"/>
        </w:rPr>
        <w:t xml:space="preserve">특히 </w:t>
      </w:r>
      <w:r w:rsidR="009F084C" w:rsidRPr="008B0204">
        <w:rPr>
          <w:rFonts w:asciiTheme="majorHAnsi" w:eastAsiaTheme="majorHAnsi" w:hAnsiTheme="majorHAnsi" w:hint="eastAsia"/>
          <w:sz w:val="22"/>
          <w:szCs w:val="22"/>
        </w:rPr>
        <w:t>형광</w:t>
      </w:r>
      <w:r w:rsidR="00F974B3" w:rsidRPr="008B0204">
        <w:rPr>
          <w:rFonts w:asciiTheme="majorHAnsi" w:eastAsiaTheme="majorHAnsi" w:hAnsiTheme="majorHAnsi" w:hint="eastAsia"/>
          <w:sz w:val="22"/>
          <w:szCs w:val="22"/>
        </w:rPr>
        <w:t xml:space="preserve"> 관측용 </w:t>
      </w:r>
      <w:r w:rsidR="009F084C" w:rsidRPr="008B0204">
        <w:rPr>
          <w:rFonts w:asciiTheme="majorHAnsi" w:eastAsiaTheme="majorHAnsi" w:hAnsiTheme="majorHAnsi" w:hint="eastAsia"/>
          <w:sz w:val="22"/>
          <w:szCs w:val="22"/>
        </w:rPr>
        <w:t xml:space="preserve">고가의 </w:t>
      </w:r>
      <w:r w:rsidR="00F974B3" w:rsidRPr="008B0204">
        <w:rPr>
          <w:rFonts w:asciiTheme="majorHAnsi" w:eastAsiaTheme="majorHAnsi" w:hAnsiTheme="majorHAnsi"/>
          <w:sz w:val="22"/>
          <w:szCs w:val="22"/>
        </w:rPr>
        <w:t>fluorimeter</w:t>
      </w:r>
      <w:r w:rsidR="00F974B3" w:rsidRPr="008B0204">
        <w:rPr>
          <w:rFonts w:asciiTheme="majorHAnsi" w:eastAsiaTheme="majorHAnsi" w:hAnsiTheme="majorHAnsi" w:hint="eastAsia"/>
          <w:sz w:val="22"/>
          <w:szCs w:val="22"/>
        </w:rPr>
        <w:t xml:space="preserve">를 대체하기 위하여 </w:t>
      </w:r>
      <w:r w:rsidR="00F974B3" w:rsidRPr="008B0204">
        <w:rPr>
          <w:rFonts w:asciiTheme="majorHAnsi" w:eastAsiaTheme="majorHAnsi" w:hAnsiTheme="majorHAnsi"/>
          <w:sz w:val="22"/>
          <w:szCs w:val="22"/>
        </w:rPr>
        <w:t xml:space="preserve">3D </w:t>
      </w:r>
      <w:r w:rsidR="00F974B3" w:rsidRPr="008B0204">
        <w:rPr>
          <w:rFonts w:asciiTheme="majorHAnsi" w:eastAsiaTheme="majorHAnsi" w:hAnsiTheme="majorHAnsi" w:hint="eastAsia"/>
          <w:sz w:val="22"/>
          <w:szCs w:val="22"/>
        </w:rPr>
        <w:t xml:space="preserve">프린팅과 아두이노 그리고 스마트폰을 활용한 저가형 휴대형 원거리 형광감지기를 </w:t>
      </w:r>
      <w:r w:rsidR="00404EB4" w:rsidRPr="008B0204">
        <w:rPr>
          <w:rFonts w:asciiTheme="majorHAnsi" w:eastAsiaTheme="majorHAnsi" w:hAnsiTheme="majorHAnsi" w:hint="eastAsia"/>
          <w:sz w:val="22"/>
          <w:szCs w:val="22"/>
        </w:rPr>
        <w:t xml:space="preserve">설계하고 비드 센서의 형광을 </w:t>
      </w:r>
      <w:r w:rsidR="009443EB" w:rsidRPr="008B0204">
        <w:rPr>
          <w:rFonts w:asciiTheme="majorHAnsi" w:eastAsiaTheme="majorHAnsi" w:hAnsiTheme="majorHAnsi" w:hint="eastAsia"/>
          <w:sz w:val="22"/>
          <w:szCs w:val="22"/>
        </w:rPr>
        <w:t>모니터링하</w:t>
      </w:r>
      <w:r w:rsidR="006264A5" w:rsidRPr="008B0204">
        <w:rPr>
          <w:rFonts w:asciiTheme="majorHAnsi" w:eastAsiaTheme="majorHAnsi" w:hAnsiTheme="majorHAnsi" w:hint="eastAsia"/>
          <w:sz w:val="22"/>
          <w:szCs w:val="22"/>
        </w:rPr>
        <w:t xml:space="preserve">도록 </w:t>
      </w:r>
      <w:r w:rsidR="009443EB" w:rsidRPr="008B0204">
        <w:rPr>
          <w:rFonts w:asciiTheme="majorHAnsi" w:eastAsiaTheme="majorHAnsi" w:hAnsiTheme="majorHAnsi" w:hint="eastAsia"/>
          <w:sz w:val="22"/>
          <w:szCs w:val="22"/>
        </w:rPr>
        <w:t xml:space="preserve">디바이스를 제어하는 </w:t>
      </w:r>
      <w:r w:rsidR="00404EB4" w:rsidRPr="008B0204">
        <w:rPr>
          <w:rFonts w:asciiTheme="majorHAnsi" w:eastAsiaTheme="majorHAnsi" w:hAnsiTheme="majorHAnsi" w:hint="eastAsia"/>
          <w:sz w:val="22"/>
          <w:szCs w:val="22"/>
        </w:rPr>
        <w:t>소프트웨어를 개발함.</w:t>
      </w:r>
      <w:r w:rsidR="00404EB4" w:rsidRPr="008B0204">
        <w:rPr>
          <w:rFonts w:asciiTheme="majorHAnsi" w:eastAsiaTheme="majorHAnsi" w:hAnsiTheme="majorHAnsi"/>
          <w:sz w:val="22"/>
          <w:szCs w:val="22"/>
        </w:rPr>
        <w:t xml:space="preserve"> </w:t>
      </w:r>
      <w:r w:rsidR="00655199" w:rsidRPr="008B0204">
        <w:rPr>
          <w:rFonts w:asciiTheme="majorHAnsi" w:eastAsiaTheme="majorHAnsi" w:hAnsiTheme="majorHAnsi"/>
          <w:sz w:val="22"/>
          <w:szCs w:val="22"/>
        </w:rPr>
        <w:t>arduino는 AVR 마이크로 컨</w:t>
      </w:r>
      <w:r w:rsidR="00655199" w:rsidRPr="008B0204">
        <w:rPr>
          <w:rFonts w:asciiTheme="majorHAnsi" w:eastAsiaTheme="majorHAnsi" w:hAnsiTheme="majorHAnsi" w:hint="eastAsia"/>
          <w:sz w:val="22"/>
          <w:szCs w:val="22"/>
        </w:rPr>
        <w:t>트롤러를</w:t>
      </w:r>
      <w:r w:rsidR="00655199" w:rsidRPr="008B0204">
        <w:rPr>
          <w:rFonts w:asciiTheme="majorHAnsi" w:eastAsiaTheme="majorHAnsi" w:hAnsiTheme="majorHAnsi"/>
          <w:sz w:val="22"/>
          <w:szCs w:val="22"/>
        </w:rPr>
        <w:t xml:space="preserve"> 기반으로 한 오픈소스 원보드 </w:t>
      </w:r>
      <w:r w:rsidR="00EF06E1" w:rsidRPr="008B0204">
        <w:rPr>
          <w:rFonts w:asciiTheme="majorHAnsi" w:eastAsiaTheme="majorHAnsi" w:hAnsiTheme="majorHAnsi"/>
          <w:sz w:val="22"/>
          <w:szCs w:val="22"/>
        </w:rPr>
        <w:t>컴퓨터</w:t>
      </w:r>
      <w:r w:rsidR="00EF06E1" w:rsidRPr="008B0204">
        <w:rPr>
          <w:rFonts w:asciiTheme="majorHAnsi" w:eastAsiaTheme="majorHAnsi" w:hAnsiTheme="majorHAnsi" w:hint="eastAsia"/>
          <w:sz w:val="22"/>
          <w:szCs w:val="22"/>
        </w:rPr>
        <w:t xml:space="preserve">로서 </w:t>
      </w:r>
      <w:r w:rsidR="00655199" w:rsidRPr="008B0204">
        <w:rPr>
          <w:rFonts w:asciiTheme="majorHAnsi" w:eastAsiaTheme="majorHAnsi" w:hAnsiTheme="majorHAnsi"/>
          <w:sz w:val="22"/>
          <w:szCs w:val="22"/>
        </w:rPr>
        <w:t>전기/전자와 관련된 전문적</w:t>
      </w:r>
      <w:r w:rsidR="00655199" w:rsidRPr="008B0204">
        <w:rPr>
          <w:rFonts w:asciiTheme="majorHAnsi" w:eastAsiaTheme="majorHAnsi" w:hAnsiTheme="majorHAnsi"/>
          <w:sz w:val="22"/>
          <w:szCs w:val="22"/>
        </w:rPr>
        <w:lastRenderedPageBreak/>
        <w:t>인 지식이</w:t>
      </w:r>
      <w:r w:rsidR="00E0088A">
        <w:rPr>
          <w:rFonts w:asciiTheme="majorHAnsi" w:eastAsiaTheme="majorHAnsi" w:hAnsiTheme="majorHAnsi" w:hint="eastAsia"/>
          <w:sz w:val="22"/>
          <w:szCs w:val="22"/>
        </w:rPr>
        <w:t xml:space="preserve"> 없이도</w:t>
      </w:r>
      <w:r w:rsidR="00655199" w:rsidRPr="008B0204">
        <w:rPr>
          <w:rFonts w:asciiTheme="majorHAnsi" w:eastAsiaTheme="majorHAnsi" w:hAnsiTheme="majorHAnsi"/>
          <w:sz w:val="22"/>
          <w:szCs w:val="22"/>
        </w:rPr>
        <w:t xml:space="preserve"> 스위치나 센서로부터 값을 받아들여, LED나 모터와 같은 외부 전자 장치들을 제어할 수 있음. 본 연구에서 사용된 아두이노 보드는 인텔에서 제작된 에디슨 보드이며 다수의 </w:t>
      </w:r>
      <w:r w:rsidR="006264A5" w:rsidRPr="008B0204">
        <w:rPr>
          <w:rFonts w:asciiTheme="majorHAnsi" w:eastAsiaTheme="majorHAnsi" w:hAnsiTheme="majorHAnsi"/>
          <w:sz w:val="22"/>
          <w:szCs w:val="22"/>
        </w:rPr>
        <w:t>detection agent</w:t>
      </w:r>
      <w:r w:rsidR="00655199" w:rsidRPr="008B0204">
        <w:rPr>
          <w:rFonts w:asciiTheme="majorHAnsi" w:eastAsiaTheme="majorHAnsi" w:hAnsiTheme="majorHAnsi"/>
          <w:sz w:val="22"/>
          <w:szCs w:val="22"/>
        </w:rPr>
        <w:t>를 모니터링 할 수 있도록 x축과 y</w:t>
      </w:r>
      <w:r w:rsidR="00655199" w:rsidRPr="008B0204">
        <w:rPr>
          <w:rFonts w:asciiTheme="majorHAnsi" w:eastAsiaTheme="majorHAnsi" w:hAnsiTheme="majorHAnsi" w:hint="eastAsia"/>
          <w:sz w:val="22"/>
          <w:szCs w:val="22"/>
        </w:rPr>
        <w:t>축으로</w:t>
      </w:r>
      <w:r w:rsidR="00655199" w:rsidRPr="008B0204">
        <w:rPr>
          <w:rFonts w:asciiTheme="majorHAnsi" w:eastAsiaTheme="majorHAnsi" w:hAnsiTheme="majorHAnsi"/>
          <w:sz w:val="22"/>
          <w:szCs w:val="22"/>
        </w:rPr>
        <w:t xml:space="preserve"> 움직임이 가능한 두 대의 step 모터를 사용하였음. 또한 멀리 있는 Green </w:t>
      </w:r>
      <w:r w:rsidR="00AD3A7A" w:rsidRPr="008B0204">
        <w:rPr>
          <w:rFonts w:asciiTheme="majorHAnsi" w:eastAsiaTheme="majorHAnsi" w:hAnsiTheme="majorHAnsi" w:hint="eastAsia"/>
          <w:sz w:val="22"/>
          <w:szCs w:val="22"/>
        </w:rPr>
        <w:t xml:space="preserve">형광 단백질을 </w:t>
      </w:r>
      <w:r w:rsidR="00AD3A7A" w:rsidRPr="008B0204">
        <w:rPr>
          <w:rFonts w:asciiTheme="majorHAnsi" w:eastAsiaTheme="majorHAnsi" w:hAnsiTheme="majorHAnsi"/>
          <w:sz w:val="22"/>
          <w:szCs w:val="22"/>
        </w:rPr>
        <w:t xml:space="preserve">excitation </w:t>
      </w:r>
      <w:r w:rsidR="00566A3A" w:rsidRPr="008B0204">
        <w:rPr>
          <w:rFonts w:asciiTheme="majorHAnsi" w:eastAsiaTheme="majorHAnsi" w:hAnsiTheme="majorHAnsi" w:hint="eastAsia"/>
          <w:sz w:val="22"/>
          <w:szCs w:val="22"/>
        </w:rPr>
        <w:t>하기 위해</w:t>
      </w:r>
      <w:r w:rsidR="00AD3A7A" w:rsidRPr="008B0204">
        <w:rPr>
          <w:rFonts w:asciiTheme="majorHAnsi" w:eastAsiaTheme="majorHAnsi" w:hAnsiTheme="majorHAnsi" w:hint="eastAsia"/>
          <w:sz w:val="22"/>
          <w:szCs w:val="22"/>
        </w:rPr>
        <w:t xml:space="preserve"> </w:t>
      </w:r>
      <w:r w:rsidR="00C9638C">
        <w:rPr>
          <w:rFonts w:asciiTheme="majorHAnsi" w:eastAsiaTheme="majorHAnsi" w:hAnsiTheme="majorHAnsi"/>
          <w:sz w:val="22"/>
          <w:szCs w:val="22"/>
        </w:rPr>
        <w:t>532</w:t>
      </w:r>
      <w:r w:rsidR="00655199" w:rsidRPr="008B0204">
        <w:rPr>
          <w:rFonts w:asciiTheme="majorHAnsi" w:eastAsiaTheme="majorHAnsi" w:hAnsiTheme="majorHAnsi"/>
          <w:sz w:val="22"/>
          <w:szCs w:val="22"/>
        </w:rPr>
        <w:t>nm 파장의 레이저를</w:t>
      </w:r>
      <w:r w:rsidR="00AD3A7A" w:rsidRPr="008B0204">
        <w:rPr>
          <w:rFonts w:asciiTheme="majorHAnsi" w:eastAsiaTheme="majorHAnsi" w:hAnsiTheme="majorHAnsi" w:hint="eastAsia"/>
          <w:sz w:val="22"/>
          <w:szCs w:val="22"/>
        </w:rPr>
        <w:t xml:space="preserve"> 사용하였고 </w:t>
      </w:r>
      <w:r w:rsidR="00566A3A" w:rsidRPr="008B0204">
        <w:rPr>
          <w:rFonts w:asciiTheme="majorHAnsi" w:eastAsiaTheme="majorHAnsi" w:hAnsiTheme="majorHAnsi"/>
          <w:sz w:val="22"/>
          <w:szCs w:val="22"/>
        </w:rPr>
        <w:t>형광</w:t>
      </w:r>
      <w:r w:rsidR="00E2070C">
        <w:rPr>
          <w:rFonts w:asciiTheme="majorHAnsi" w:eastAsiaTheme="majorHAnsi" w:hAnsiTheme="majorHAnsi" w:hint="eastAsia"/>
          <w:sz w:val="22"/>
          <w:szCs w:val="22"/>
        </w:rPr>
        <w:t xml:space="preserve"> 관측을 위한 </w:t>
      </w:r>
      <w:r w:rsidR="00566A3A" w:rsidRPr="008B0204">
        <w:rPr>
          <w:rFonts w:asciiTheme="majorHAnsi" w:eastAsiaTheme="majorHAnsi" w:hAnsiTheme="majorHAnsi"/>
          <w:sz w:val="22"/>
          <w:szCs w:val="22"/>
        </w:rPr>
        <w:t>570nm</w:t>
      </w:r>
      <w:r w:rsidR="00566A3A" w:rsidRPr="008B0204">
        <w:rPr>
          <w:rFonts w:asciiTheme="majorHAnsi" w:eastAsiaTheme="majorHAnsi" w:hAnsiTheme="majorHAnsi" w:hint="eastAsia"/>
          <w:sz w:val="22"/>
          <w:szCs w:val="22"/>
        </w:rPr>
        <w:t xml:space="preserve">의 </w:t>
      </w:r>
      <w:r w:rsidR="00566A3A" w:rsidRPr="008B0204">
        <w:rPr>
          <w:rFonts w:asciiTheme="majorHAnsi" w:eastAsiaTheme="majorHAnsi" w:hAnsiTheme="majorHAnsi"/>
          <w:sz w:val="22"/>
          <w:szCs w:val="22"/>
        </w:rPr>
        <w:t xml:space="preserve">bandpath </w:t>
      </w:r>
      <w:r w:rsidR="00566A3A" w:rsidRPr="008B0204">
        <w:rPr>
          <w:rFonts w:asciiTheme="majorHAnsi" w:eastAsiaTheme="majorHAnsi" w:hAnsiTheme="majorHAnsi" w:hint="eastAsia"/>
          <w:sz w:val="22"/>
          <w:szCs w:val="22"/>
        </w:rPr>
        <w:t xml:space="preserve">필터를 사용하였음 (그림 </w:t>
      </w:r>
      <w:r w:rsidR="00566A3A" w:rsidRPr="008B0204">
        <w:rPr>
          <w:rFonts w:asciiTheme="majorHAnsi" w:eastAsiaTheme="majorHAnsi" w:hAnsiTheme="majorHAnsi"/>
          <w:sz w:val="22"/>
          <w:szCs w:val="22"/>
        </w:rPr>
        <w:t>4A)</w:t>
      </w:r>
      <w:r w:rsidR="00566A3A" w:rsidRPr="008B0204">
        <w:rPr>
          <w:rFonts w:asciiTheme="majorHAnsi" w:eastAsiaTheme="majorHAnsi" w:hAnsiTheme="majorHAnsi" w:hint="eastAsia"/>
          <w:sz w:val="22"/>
          <w:szCs w:val="22"/>
        </w:rPr>
        <w:t>.</w:t>
      </w:r>
      <w:r w:rsidR="00566A3A" w:rsidRPr="008B0204">
        <w:rPr>
          <w:rFonts w:asciiTheme="majorHAnsi" w:eastAsiaTheme="majorHAnsi" w:hAnsiTheme="majorHAnsi"/>
          <w:sz w:val="22"/>
          <w:szCs w:val="22"/>
        </w:rPr>
        <w:t xml:space="preserve"> </w:t>
      </w:r>
      <w:r w:rsidR="00F04768" w:rsidRPr="008B0204">
        <w:rPr>
          <w:rFonts w:asciiTheme="majorHAnsi" w:eastAsiaTheme="majorHAnsi" w:hAnsiTheme="majorHAnsi" w:hint="eastAsia"/>
          <w:sz w:val="22"/>
          <w:szCs w:val="22"/>
        </w:rPr>
        <w:t xml:space="preserve">디바이스의 </w:t>
      </w:r>
      <w:r w:rsidR="00F04768" w:rsidRPr="008B0204">
        <w:rPr>
          <w:rFonts w:asciiTheme="majorHAnsi" w:eastAsiaTheme="majorHAnsi" w:hAnsiTheme="majorHAnsi"/>
          <w:sz w:val="22"/>
          <w:szCs w:val="22"/>
        </w:rPr>
        <w:t>h</w:t>
      </w:r>
      <w:r w:rsidR="00655199" w:rsidRPr="008B0204">
        <w:rPr>
          <w:rFonts w:asciiTheme="majorHAnsi" w:eastAsiaTheme="majorHAnsi" w:hAnsiTheme="majorHAnsi"/>
          <w:sz w:val="22"/>
          <w:szCs w:val="22"/>
        </w:rPr>
        <w:t>ousing에 필요한 프레임 디자인은</w:t>
      </w:r>
      <w:r w:rsidR="00F04768" w:rsidRPr="008B0204">
        <w:rPr>
          <w:rFonts w:asciiTheme="majorHAnsi" w:eastAsiaTheme="majorHAnsi" w:hAnsiTheme="majorHAnsi"/>
          <w:sz w:val="22"/>
          <w:szCs w:val="22"/>
        </w:rPr>
        <w:t xml:space="preserve"> Autodesk</w:t>
      </w:r>
      <w:r w:rsidR="00F04768" w:rsidRPr="008B0204">
        <w:rPr>
          <w:rFonts w:asciiTheme="majorHAnsi" w:eastAsiaTheme="majorHAnsi" w:hAnsiTheme="majorHAnsi" w:hint="eastAsia"/>
          <w:sz w:val="22"/>
          <w:szCs w:val="22"/>
        </w:rPr>
        <w:t xml:space="preserve">의 </w:t>
      </w:r>
      <w:r w:rsidR="00F04768" w:rsidRPr="008B0204">
        <w:rPr>
          <w:rFonts w:asciiTheme="majorHAnsi" w:eastAsiaTheme="majorHAnsi" w:hAnsiTheme="majorHAnsi"/>
          <w:sz w:val="22"/>
          <w:szCs w:val="22"/>
        </w:rPr>
        <w:t>Fusion 36</w:t>
      </w:r>
      <w:r w:rsidR="008209FD">
        <w:rPr>
          <w:rFonts w:asciiTheme="majorHAnsi" w:eastAsiaTheme="majorHAnsi" w:hAnsiTheme="majorHAnsi"/>
          <w:sz w:val="22"/>
          <w:szCs w:val="22"/>
        </w:rPr>
        <w:t>0</w:t>
      </w:r>
      <w:r w:rsidR="00F04768" w:rsidRPr="008B0204">
        <w:rPr>
          <w:rFonts w:asciiTheme="majorHAnsi" w:eastAsiaTheme="majorHAnsi" w:hAnsiTheme="majorHAnsi"/>
          <w:sz w:val="22"/>
          <w:szCs w:val="22"/>
        </w:rPr>
        <w:t xml:space="preserve"> </w:t>
      </w:r>
      <w:r w:rsidR="00655199" w:rsidRPr="008B0204">
        <w:rPr>
          <w:rFonts w:asciiTheme="majorHAnsi" w:eastAsiaTheme="majorHAnsi" w:hAnsiTheme="majorHAnsi"/>
          <w:sz w:val="22"/>
          <w:szCs w:val="22"/>
        </w:rPr>
        <w:t xml:space="preserve">software를 </w:t>
      </w:r>
      <w:r w:rsidR="00F04768" w:rsidRPr="008B0204">
        <w:rPr>
          <w:rFonts w:asciiTheme="majorHAnsi" w:eastAsiaTheme="majorHAnsi" w:hAnsiTheme="majorHAnsi"/>
          <w:sz w:val="22"/>
          <w:szCs w:val="22"/>
        </w:rPr>
        <w:t>사용하</w:t>
      </w:r>
      <w:r w:rsidR="00F04768" w:rsidRPr="008B0204">
        <w:rPr>
          <w:rFonts w:asciiTheme="majorHAnsi" w:eastAsiaTheme="majorHAnsi" w:hAnsiTheme="majorHAnsi" w:hint="eastAsia"/>
          <w:sz w:val="22"/>
          <w:szCs w:val="22"/>
        </w:rPr>
        <w:t xml:space="preserve">여 각 부품을 디자인하고 범용 </w:t>
      </w:r>
      <w:r w:rsidR="00F04768" w:rsidRPr="008B0204">
        <w:rPr>
          <w:rFonts w:asciiTheme="majorHAnsi" w:eastAsiaTheme="majorHAnsi" w:hAnsiTheme="majorHAnsi"/>
          <w:sz w:val="22"/>
          <w:szCs w:val="22"/>
        </w:rPr>
        <w:t xml:space="preserve">3D </w:t>
      </w:r>
      <w:r w:rsidR="00F04768" w:rsidRPr="008B0204">
        <w:rPr>
          <w:rFonts w:asciiTheme="majorHAnsi" w:eastAsiaTheme="majorHAnsi" w:hAnsiTheme="majorHAnsi" w:hint="eastAsia"/>
          <w:sz w:val="22"/>
          <w:szCs w:val="22"/>
        </w:rPr>
        <w:t xml:space="preserve">프린터를 이용하여 프레임을 제작함 </w:t>
      </w:r>
      <w:r w:rsidR="00F04768" w:rsidRPr="008B0204">
        <w:rPr>
          <w:rFonts w:asciiTheme="majorHAnsi" w:eastAsiaTheme="majorHAnsi" w:hAnsiTheme="majorHAnsi"/>
          <w:sz w:val="22"/>
          <w:szCs w:val="22"/>
        </w:rPr>
        <w:t>(</w:t>
      </w:r>
      <w:r w:rsidR="00F04768" w:rsidRPr="008B0204">
        <w:rPr>
          <w:rFonts w:asciiTheme="majorHAnsi" w:eastAsiaTheme="majorHAnsi" w:hAnsiTheme="majorHAnsi" w:hint="eastAsia"/>
          <w:sz w:val="22"/>
          <w:szCs w:val="22"/>
        </w:rPr>
        <w:t xml:space="preserve">그림 </w:t>
      </w:r>
      <w:r w:rsidR="00566A3A" w:rsidRPr="008B0204">
        <w:rPr>
          <w:rFonts w:asciiTheme="majorHAnsi" w:eastAsiaTheme="majorHAnsi" w:hAnsiTheme="majorHAnsi"/>
          <w:sz w:val="22"/>
          <w:szCs w:val="22"/>
        </w:rPr>
        <w:t>4B)</w:t>
      </w:r>
      <w:r w:rsidR="00F04768" w:rsidRPr="008B0204">
        <w:rPr>
          <w:rFonts w:asciiTheme="majorHAnsi" w:eastAsiaTheme="majorHAnsi" w:hAnsiTheme="majorHAnsi"/>
          <w:sz w:val="22"/>
          <w:szCs w:val="22"/>
        </w:rPr>
        <w:t xml:space="preserve">. </w:t>
      </w:r>
      <w:r w:rsidR="00BC1CE1" w:rsidRPr="008B0204">
        <w:rPr>
          <w:rFonts w:asciiTheme="majorHAnsi" w:eastAsiaTheme="majorHAnsi" w:hAnsiTheme="majorHAnsi" w:hint="eastAsia"/>
          <w:sz w:val="22"/>
          <w:szCs w:val="22"/>
        </w:rPr>
        <w:t xml:space="preserve">아두이노를 통한 디바이스 컨트롤은 </w:t>
      </w:r>
      <w:r w:rsidR="00BC1CE1" w:rsidRPr="008B0204">
        <w:rPr>
          <w:rFonts w:asciiTheme="majorHAnsi" w:eastAsiaTheme="majorHAnsi" w:hAnsiTheme="majorHAnsi"/>
          <w:sz w:val="22"/>
          <w:szCs w:val="22"/>
        </w:rPr>
        <w:t xml:space="preserve">wifi </w:t>
      </w:r>
      <w:r w:rsidR="00BC1CE1" w:rsidRPr="008B0204">
        <w:rPr>
          <w:rFonts w:asciiTheme="majorHAnsi" w:eastAsiaTheme="majorHAnsi" w:hAnsiTheme="majorHAnsi" w:hint="eastAsia"/>
          <w:sz w:val="22"/>
          <w:szCs w:val="22"/>
        </w:rPr>
        <w:t>네트워크를 통하였으며 스마트폰의 이미지를 다운로드 후 분석하여 유해물의 유무를 판명</w:t>
      </w:r>
      <w:r w:rsidR="00CB6229" w:rsidRPr="008B0204">
        <w:rPr>
          <w:rFonts w:asciiTheme="majorHAnsi" w:eastAsiaTheme="majorHAnsi" w:hAnsiTheme="majorHAnsi" w:hint="eastAsia"/>
          <w:sz w:val="22"/>
          <w:szCs w:val="22"/>
        </w:rPr>
        <w:t>할 수 있음</w:t>
      </w:r>
      <w:r w:rsidR="00653276" w:rsidRPr="008B0204">
        <w:rPr>
          <w:rFonts w:asciiTheme="majorHAnsi" w:eastAsiaTheme="majorHAnsi" w:hAnsiTheme="majorHAnsi"/>
          <w:sz w:val="22"/>
          <w:szCs w:val="22"/>
        </w:rPr>
        <w:t xml:space="preserve">. </w:t>
      </w:r>
      <w:r w:rsidR="00653276" w:rsidRPr="008B0204">
        <w:rPr>
          <w:rFonts w:asciiTheme="majorHAnsi" w:eastAsiaTheme="majorHAnsi" w:hAnsiTheme="majorHAnsi" w:hint="eastAsia"/>
          <w:sz w:val="22"/>
          <w:szCs w:val="22"/>
        </w:rPr>
        <w:t xml:space="preserve">실제 디바이스의 성능을 검증하기 위해 </w:t>
      </w:r>
      <w:r w:rsidR="00653276" w:rsidRPr="008B0204">
        <w:rPr>
          <w:rFonts w:asciiTheme="majorHAnsi" w:eastAsiaTheme="majorHAnsi" w:hAnsiTheme="majorHAnsi"/>
          <w:sz w:val="22"/>
          <w:szCs w:val="22"/>
        </w:rPr>
        <w:t>freeze stock cell</w:t>
      </w:r>
      <w:r w:rsidR="00653276" w:rsidRPr="008B0204">
        <w:rPr>
          <w:rFonts w:asciiTheme="majorHAnsi" w:eastAsiaTheme="majorHAnsi" w:hAnsiTheme="majorHAnsi" w:hint="eastAsia"/>
          <w:sz w:val="22"/>
          <w:szCs w:val="22"/>
        </w:rPr>
        <w:t xml:space="preserve">을 이용하여 비드를 제작하고 이를 </w:t>
      </w:r>
      <w:r w:rsidR="000B4578" w:rsidRPr="008B0204">
        <w:rPr>
          <w:rFonts w:asciiTheme="majorHAnsi" w:eastAsiaTheme="majorHAnsi" w:hAnsiTheme="majorHAnsi" w:hint="eastAsia"/>
          <w:sz w:val="22"/>
          <w:szCs w:val="22"/>
        </w:rPr>
        <w:t xml:space="preserve">투명한 반응기에 넣고 </w:t>
      </w:r>
      <w:r w:rsidR="00EE4536" w:rsidRPr="008B0204">
        <w:rPr>
          <w:rFonts w:asciiTheme="majorHAnsi" w:eastAsiaTheme="majorHAnsi" w:hAnsiTheme="majorHAnsi" w:hint="eastAsia"/>
          <w:sz w:val="22"/>
          <w:szCs w:val="22"/>
        </w:rPr>
        <w:t xml:space="preserve">페놀 농도별로 디바이스에서 모니터링 된 이미지를 분석하였음 </w:t>
      </w:r>
      <w:r w:rsidR="00EE4536" w:rsidRPr="008B0204">
        <w:rPr>
          <w:rFonts w:asciiTheme="majorHAnsi" w:eastAsiaTheme="majorHAnsi" w:hAnsiTheme="majorHAnsi"/>
          <w:sz w:val="22"/>
          <w:szCs w:val="22"/>
        </w:rPr>
        <w:t>(</w:t>
      </w:r>
      <w:r w:rsidR="00EE4536" w:rsidRPr="008B0204">
        <w:rPr>
          <w:rFonts w:asciiTheme="majorHAnsi" w:eastAsiaTheme="majorHAnsi" w:hAnsiTheme="majorHAnsi" w:hint="eastAsia"/>
          <w:sz w:val="22"/>
          <w:szCs w:val="22"/>
        </w:rPr>
        <w:t xml:space="preserve">그림 </w:t>
      </w:r>
      <w:r w:rsidR="00EE4536" w:rsidRPr="008B0204">
        <w:rPr>
          <w:rFonts w:asciiTheme="majorHAnsi" w:eastAsiaTheme="majorHAnsi" w:hAnsiTheme="majorHAnsi"/>
          <w:sz w:val="22"/>
          <w:szCs w:val="22"/>
        </w:rPr>
        <w:t xml:space="preserve">4C). </w:t>
      </w:r>
      <w:r w:rsidR="00EE4536" w:rsidRPr="008B0204">
        <w:rPr>
          <w:rFonts w:asciiTheme="majorHAnsi" w:eastAsiaTheme="majorHAnsi" w:hAnsiTheme="majorHAnsi" w:hint="eastAsia"/>
          <w:sz w:val="22"/>
          <w:szCs w:val="22"/>
        </w:rPr>
        <w:t xml:space="preserve">약 </w:t>
      </w:r>
      <w:r w:rsidR="00EE4536" w:rsidRPr="008B0204">
        <w:rPr>
          <w:rFonts w:asciiTheme="majorHAnsi" w:eastAsiaTheme="majorHAnsi" w:hAnsiTheme="majorHAnsi"/>
          <w:sz w:val="22"/>
          <w:szCs w:val="22"/>
        </w:rPr>
        <w:t>3</w:t>
      </w:r>
      <w:r w:rsidR="00EE4536" w:rsidRPr="008B0204">
        <w:rPr>
          <w:rFonts w:asciiTheme="majorHAnsi" w:eastAsiaTheme="majorHAnsi" w:hAnsiTheme="majorHAnsi" w:hint="eastAsia"/>
          <w:sz w:val="22"/>
          <w:szCs w:val="22"/>
        </w:rPr>
        <w:t xml:space="preserve">시간 디바이스를 작동시키며 페놀 </w:t>
      </w:r>
      <w:r w:rsidR="00883673" w:rsidRPr="008B0204">
        <w:rPr>
          <w:rFonts w:asciiTheme="majorHAnsi" w:eastAsiaTheme="majorHAnsi" w:hAnsiTheme="majorHAnsi" w:hint="eastAsia"/>
          <w:sz w:val="22"/>
          <w:szCs w:val="22"/>
        </w:rPr>
        <w:t xml:space="preserve">실험군과 대조군 </w:t>
      </w:r>
      <w:r w:rsidR="00883673" w:rsidRPr="008B0204">
        <w:rPr>
          <w:rFonts w:asciiTheme="majorHAnsi" w:eastAsiaTheme="majorHAnsi" w:hAnsiTheme="majorHAnsi"/>
          <w:sz w:val="22"/>
          <w:szCs w:val="22"/>
        </w:rPr>
        <w:t>(</w:t>
      </w:r>
      <w:r w:rsidR="00EE4536" w:rsidRPr="008B0204">
        <w:rPr>
          <w:rFonts w:asciiTheme="majorHAnsi" w:eastAsiaTheme="majorHAnsi" w:hAnsiTheme="majorHAnsi" w:hint="eastAsia"/>
          <w:sz w:val="22"/>
          <w:szCs w:val="22"/>
        </w:rPr>
        <w:t>without phenol)</w:t>
      </w:r>
      <w:r w:rsidR="00883673" w:rsidRPr="008B0204">
        <w:rPr>
          <w:rFonts w:asciiTheme="majorHAnsi" w:eastAsiaTheme="majorHAnsi" w:hAnsiTheme="majorHAnsi" w:hint="eastAsia"/>
          <w:sz w:val="22"/>
          <w:szCs w:val="22"/>
        </w:rPr>
        <w:t xml:space="preserve">의 비드에 대한 형광을 모니터링 한 결과 </w:t>
      </w:r>
      <w:r w:rsidR="00B25B7E" w:rsidRPr="008B0204">
        <w:rPr>
          <w:rFonts w:asciiTheme="majorHAnsi" w:eastAsiaTheme="majorHAnsi" w:hAnsiTheme="majorHAnsi" w:hint="eastAsia"/>
          <w:sz w:val="22"/>
          <w:szCs w:val="22"/>
        </w:rPr>
        <w:t xml:space="preserve">시료에 </w:t>
      </w:r>
      <w:r w:rsidR="00957E5D" w:rsidRPr="008B0204">
        <w:rPr>
          <w:rFonts w:asciiTheme="majorHAnsi" w:eastAsiaTheme="majorHAnsi" w:hAnsiTheme="majorHAnsi" w:hint="eastAsia"/>
          <w:sz w:val="22"/>
          <w:szCs w:val="22"/>
        </w:rPr>
        <w:t xml:space="preserve">약 </w:t>
      </w:r>
      <w:r w:rsidR="00957E5D" w:rsidRPr="008B0204">
        <w:rPr>
          <w:rFonts w:asciiTheme="majorHAnsi" w:eastAsiaTheme="majorHAnsi" w:hAnsiTheme="majorHAnsi"/>
          <w:sz w:val="22"/>
          <w:szCs w:val="22"/>
        </w:rPr>
        <w:t xml:space="preserve">1uM </w:t>
      </w:r>
      <w:r w:rsidR="00957E5D" w:rsidRPr="008B0204">
        <w:rPr>
          <w:rFonts w:asciiTheme="majorHAnsi" w:eastAsiaTheme="majorHAnsi" w:hAnsiTheme="majorHAnsi" w:hint="eastAsia"/>
          <w:sz w:val="22"/>
          <w:szCs w:val="22"/>
        </w:rPr>
        <w:t>농도</w:t>
      </w:r>
      <w:r w:rsidR="00B25B7E" w:rsidRPr="008B0204">
        <w:rPr>
          <w:rFonts w:asciiTheme="majorHAnsi" w:eastAsiaTheme="majorHAnsi" w:hAnsiTheme="majorHAnsi" w:hint="eastAsia"/>
          <w:sz w:val="22"/>
          <w:szCs w:val="22"/>
        </w:rPr>
        <w:t xml:space="preserve"> 이상의 페놀이 존재할 경우 감지가 가능 한 것을 보였음</w:t>
      </w:r>
      <w:r w:rsidR="001326B8" w:rsidRPr="008B0204">
        <w:rPr>
          <w:rFonts w:asciiTheme="majorHAnsi" w:eastAsiaTheme="majorHAnsi" w:hAnsiTheme="majorHAnsi" w:hint="eastAsia"/>
          <w:sz w:val="22"/>
          <w:szCs w:val="22"/>
        </w:rPr>
        <w:t xml:space="preserve"> (그림 </w:t>
      </w:r>
      <w:r w:rsidR="001326B8" w:rsidRPr="008B0204">
        <w:rPr>
          <w:rFonts w:asciiTheme="majorHAnsi" w:eastAsiaTheme="majorHAnsi" w:hAnsiTheme="majorHAnsi"/>
          <w:sz w:val="22"/>
          <w:szCs w:val="22"/>
        </w:rPr>
        <w:t>4D)</w:t>
      </w:r>
      <w:r w:rsidR="00B25B7E" w:rsidRPr="008B0204">
        <w:rPr>
          <w:rFonts w:asciiTheme="majorHAnsi" w:eastAsiaTheme="majorHAnsi" w:hAnsiTheme="majorHAnsi" w:hint="eastAsia"/>
          <w:sz w:val="22"/>
          <w:szCs w:val="22"/>
        </w:rPr>
        <w:t>.</w:t>
      </w:r>
      <w:r w:rsidR="00B25B7E" w:rsidRPr="008B0204">
        <w:rPr>
          <w:rFonts w:asciiTheme="majorHAnsi" w:eastAsiaTheme="majorHAnsi" w:hAnsiTheme="majorHAnsi"/>
          <w:sz w:val="22"/>
          <w:szCs w:val="22"/>
        </w:rPr>
        <w:t xml:space="preserve"> </w:t>
      </w:r>
    </w:p>
    <w:p w:rsidR="00210BE8" w:rsidRPr="008B0204" w:rsidRDefault="00210BE8" w:rsidP="008B0204">
      <w:pPr>
        <w:pStyle w:val="a3"/>
        <w:snapToGrid w:val="0"/>
        <w:spacing w:line="276" w:lineRule="auto"/>
        <w:rPr>
          <w:rFonts w:asciiTheme="majorHAnsi" w:eastAsiaTheme="majorHAnsi" w:hAnsiTheme="majorHAnsi"/>
          <w:sz w:val="22"/>
          <w:szCs w:val="22"/>
        </w:rPr>
      </w:pPr>
    </w:p>
    <w:p w:rsidR="00A33904" w:rsidRPr="008B0204" w:rsidRDefault="00165625" w:rsidP="008B0204">
      <w:pPr>
        <w:pStyle w:val="a3"/>
        <w:snapToGrid w:val="0"/>
        <w:spacing w:line="276" w:lineRule="auto"/>
        <w:rPr>
          <w:rFonts w:asciiTheme="majorHAnsi" w:eastAsiaTheme="majorHAnsi" w:hAnsiTheme="majorHAnsi"/>
          <w:b/>
          <w:sz w:val="36"/>
          <w:szCs w:val="22"/>
        </w:rPr>
      </w:pPr>
      <w:r w:rsidRPr="008B0204">
        <w:rPr>
          <w:rFonts w:asciiTheme="majorHAnsi" w:eastAsiaTheme="majorHAnsi" w:hAnsiTheme="majorHAnsi" w:hint="eastAsia"/>
          <w:b/>
          <w:sz w:val="36"/>
          <w:szCs w:val="22"/>
        </w:rPr>
        <w:t>결론</w:t>
      </w:r>
    </w:p>
    <w:p w:rsidR="00985DAA" w:rsidRPr="008B0204" w:rsidRDefault="00797D26" w:rsidP="008B0204">
      <w:pPr>
        <w:pStyle w:val="a3"/>
        <w:snapToGrid w:val="0"/>
        <w:spacing w:line="276" w:lineRule="auto"/>
        <w:rPr>
          <w:rFonts w:asciiTheme="majorHAnsi" w:eastAsiaTheme="majorHAnsi" w:hAnsiTheme="majorHAnsi"/>
          <w:sz w:val="22"/>
          <w:szCs w:val="22"/>
        </w:rPr>
      </w:pPr>
      <w:r w:rsidRPr="008B0204">
        <w:rPr>
          <w:rFonts w:asciiTheme="majorHAnsi" w:eastAsiaTheme="majorHAnsi" w:hAnsiTheme="majorHAnsi" w:hint="eastAsia"/>
          <w:sz w:val="22"/>
          <w:szCs w:val="22"/>
        </w:rPr>
        <w:t>약 20여년 전부터 미생물을 이용한 센서 연구가 진행이 되어왔고 특히 최근 환경오염</w:t>
      </w:r>
      <w:r w:rsidR="00BD72E3" w:rsidRPr="008B0204">
        <w:rPr>
          <w:rFonts w:asciiTheme="majorHAnsi" w:eastAsiaTheme="majorHAnsi" w:hAnsiTheme="majorHAnsi" w:hint="eastAsia"/>
          <w:sz w:val="22"/>
          <w:szCs w:val="22"/>
        </w:rPr>
        <w:t xml:space="preserve">이나 건강에 </w:t>
      </w:r>
      <w:r w:rsidRPr="008B0204">
        <w:rPr>
          <w:rFonts w:asciiTheme="majorHAnsi" w:eastAsiaTheme="majorHAnsi" w:hAnsiTheme="majorHAnsi" w:hint="eastAsia"/>
          <w:sz w:val="22"/>
          <w:szCs w:val="22"/>
        </w:rPr>
        <w:t>대한 관심이 높아</w:t>
      </w:r>
      <w:r w:rsidR="00BD72E3" w:rsidRPr="008B0204">
        <w:rPr>
          <w:rFonts w:asciiTheme="majorHAnsi" w:eastAsiaTheme="majorHAnsi" w:hAnsiTheme="majorHAnsi" w:hint="eastAsia"/>
          <w:sz w:val="22"/>
          <w:szCs w:val="22"/>
        </w:rPr>
        <w:t>지고 합성생물학 연구가 발달하면서 미생물 센서를 이용한 오염물질이나 인간의 장내 환경에 대한 모니터링에 미생물 센서를 활용하려는 연구가 증가하고 있음.</w:t>
      </w:r>
      <w:r w:rsidR="00BD72E3" w:rsidRPr="008B0204">
        <w:rPr>
          <w:rFonts w:asciiTheme="majorHAnsi" w:eastAsiaTheme="majorHAnsi" w:hAnsiTheme="majorHAnsi"/>
          <w:sz w:val="22"/>
          <w:szCs w:val="22"/>
        </w:rPr>
        <w:t xml:space="preserve"> </w:t>
      </w:r>
      <w:r w:rsidR="003D3E96" w:rsidRPr="008B0204">
        <w:rPr>
          <w:rFonts w:asciiTheme="majorHAnsi" w:eastAsiaTheme="majorHAnsi" w:hAnsiTheme="majorHAnsi" w:hint="eastAsia"/>
          <w:sz w:val="22"/>
          <w:szCs w:val="22"/>
        </w:rPr>
        <w:t xml:space="preserve">일반적으로 </w:t>
      </w:r>
      <w:r w:rsidR="00BD72E3" w:rsidRPr="008B0204">
        <w:rPr>
          <w:rFonts w:asciiTheme="majorHAnsi" w:eastAsiaTheme="majorHAnsi" w:hAnsiTheme="majorHAnsi" w:hint="eastAsia"/>
          <w:sz w:val="22"/>
          <w:szCs w:val="22"/>
        </w:rPr>
        <w:t xml:space="preserve">미생물이 감지하는 미세한 환경 변화를 가장 효율적으로 관찰자에게 전달해 주는 가시화 매개체로 발광이나 형광을 </w:t>
      </w:r>
      <w:r w:rsidR="003D3E96" w:rsidRPr="008B0204">
        <w:rPr>
          <w:rFonts w:asciiTheme="majorHAnsi" w:eastAsiaTheme="majorHAnsi" w:hAnsiTheme="majorHAnsi" w:hint="eastAsia"/>
          <w:sz w:val="22"/>
          <w:szCs w:val="22"/>
        </w:rPr>
        <w:t>사용하고 있으나</w:t>
      </w:r>
      <w:r w:rsidR="00BD72E3" w:rsidRPr="008B0204">
        <w:rPr>
          <w:rFonts w:asciiTheme="majorHAnsi" w:eastAsiaTheme="majorHAnsi" w:hAnsiTheme="majorHAnsi" w:hint="eastAsia"/>
          <w:sz w:val="22"/>
          <w:szCs w:val="22"/>
        </w:rPr>
        <w:t xml:space="preserve"> </w:t>
      </w:r>
      <w:r w:rsidR="00177786" w:rsidRPr="008B0204">
        <w:rPr>
          <w:rFonts w:asciiTheme="majorHAnsi" w:eastAsiaTheme="majorHAnsi" w:hAnsiTheme="majorHAnsi" w:hint="eastAsia"/>
          <w:sz w:val="22"/>
          <w:szCs w:val="22"/>
        </w:rPr>
        <w:t xml:space="preserve">이러한 광학 기반 방법의 </w:t>
      </w:r>
      <w:r w:rsidR="00BD72E3" w:rsidRPr="008B0204">
        <w:rPr>
          <w:rFonts w:asciiTheme="majorHAnsi" w:eastAsiaTheme="majorHAnsi" w:hAnsiTheme="majorHAnsi" w:hint="eastAsia"/>
          <w:sz w:val="22"/>
          <w:szCs w:val="22"/>
        </w:rPr>
        <w:t xml:space="preserve">경우 </w:t>
      </w:r>
      <w:r w:rsidR="00177786" w:rsidRPr="008B0204">
        <w:rPr>
          <w:rFonts w:asciiTheme="majorHAnsi" w:eastAsiaTheme="majorHAnsi" w:hAnsiTheme="majorHAnsi" w:hint="eastAsia"/>
          <w:sz w:val="22"/>
          <w:szCs w:val="22"/>
        </w:rPr>
        <w:t>태생적으로 약한 생물학적 신호로 인해 관찰에 한계가 있고 특히 형광의 경우 고출력의 레이저와 필터를 갖춘 고가 장비가 필요한 단점이 있음.</w:t>
      </w:r>
      <w:r w:rsidR="00177786" w:rsidRPr="008B0204">
        <w:rPr>
          <w:rFonts w:asciiTheme="majorHAnsi" w:eastAsiaTheme="majorHAnsi" w:hAnsiTheme="majorHAnsi"/>
          <w:sz w:val="22"/>
          <w:szCs w:val="22"/>
        </w:rPr>
        <w:t xml:space="preserve"> </w:t>
      </w:r>
      <w:r w:rsidR="00F559D6" w:rsidRPr="008B0204">
        <w:rPr>
          <w:rFonts w:asciiTheme="majorHAnsi" w:eastAsiaTheme="majorHAnsi" w:hAnsiTheme="majorHAnsi" w:hint="eastAsia"/>
          <w:sz w:val="22"/>
          <w:szCs w:val="22"/>
        </w:rPr>
        <w:t xml:space="preserve">본 연구에서는 이러한 단점을 극복하고자 세포간 통신을 활용한 </w:t>
      </w:r>
      <w:r w:rsidR="00F559D6" w:rsidRPr="008B0204">
        <w:rPr>
          <w:rFonts w:asciiTheme="majorHAnsi" w:eastAsiaTheme="majorHAnsi" w:hAnsiTheme="majorHAnsi"/>
          <w:sz w:val="22"/>
          <w:szCs w:val="22"/>
        </w:rPr>
        <w:t>sender-receiver</w:t>
      </w:r>
      <w:r w:rsidR="00F559D6" w:rsidRPr="008B0204">
        <w:rPr>
          <w:rFonts w:asciiTheme="majorHAnsi" w:eastAsiaTheme="majorHAnsi" w:hAnsiTheme="majorHAnsi" w:hint="eastAsia"/>
          <w:sz w:val="22"/>
          <w:szCs w:val="22"/>
        </w:rPr>
        <w:t xml:space="preserve">로 이루어진 이종 세포 센서를 통해 신호 증폭을 최대화 하고 </w:t>
      </w:r>
      <w:r w:rsidR="00F559D6" w:rsidRPr="008B0204">
        <w:rPr>
          <w:rFonts w:asciiTheme="majorHAnsi" w:eastAsiaTheme="majorHAnsi" w:hAnsiTheme="majorHAnsi"/>
          <w:sz w:val="22"/>
          <w:szCs w:val="22"/>
        </w:rPr>
        <w:t xml:space="preserve">freeze stock </w:t>
      </w:r>
      <w:r w:rsidR="00F559D6" w:rsidRPr="008B0204">
        <w:rPr>
          <w:rFonts w:asciiTheme="majorHAnsi" w:eastAsiaTheme="majorHAnsi" w:hAnsiTheme="majorHAnsi" w:hint="eastAsia"/>
          <w:sz w:val="22"/>
          <w:szCs w:val="22"/>
        </w:rPr>
        <w:t xml:space="preserve">방법을 활용하여 센서 세포의 </w:t>
      </w:r>
      <w:r w:rsidR="00FC0B7E" w:rsidRPr="008B0204">
        <w:rPr>
          <w:rFonts w:asciiTheme="majorHAnsi" w:eastAsiaTheme="majorHAnsi" w:hAnsiTheme="majorHAnsi" w:hint="eastAsia"/>
          <w:sz w:val="22"/>
          <w:szCs w:val="22"/>
        </w:rPr>
        <w:t>빠른 활용이 가능하도록 하였음.</w:t>
      </w:r>
      <w:r w:rsidR="00FC0B7E" w:rsidRPr="008B0204">
        <w:rPr>
          <w:rFonts w:asciiTheme="majorHAnsi" w:eastAsiaTheme="majorHAnsi" w:hAnsiTheme="majorHAnsi"/>
          <w:sz w:val="22"/>
          <w:szCs w:val="22"/>
        </w:rPr>
        <w:t xml:space="preserve"> </w:t>
      </w:r>
      <w:r w:rsidR="00F559D6" w:rsidRPr="008B0204">
        <w:rPr>
          <w:rFonts w:asciiTheme="majorHAnsi" w:eastAsiaTheme="majorHAnsi" w:hAnsiTheme="majorHAnsi" w:hint="eastAsia"/>
          <w:sz w:val="22"/>
          <w:szCs w:val="22"/>
        </w:rPr>
        <w:t xml:space="preserve">또한 </w:t>
      </w:r>
      <w:r w:rsidR="00F559D6" w:rsidRPr="008B0204">
        <w:rPr>
          <w:rFonts w:asciiTheme="majorHAnsi" w:eastAsiaTheme="majorHAnsi" w:hAnsiTheme="majorHAnsi"/>
          <w:sz w:val="22"/>
          <w:szCs w:val="22"/>
        </w:rPr>
        <w:t xml:space="preserve">3D </w:t>
      </w:r>
      <w:r w:rsidR="00F559D6" w:rsidRPr="008B0204">
        <w:rPr>
          <w:rFonts w:asciiTheme="majorHAnsi" w:eastAsiaTheme="majorHAnsi" w:hAnsiTheme="majorHAnsi" w:hint="eastAsia"/>
          <w:sz w:val="22"/>
          <w:szCs w:val="22"/>
        </w:rPr>
        <w:t xml:space="preserve">프린터와 아두이노 그리고 스마트폰을 연계하여 고가의 형광 관측장비를 대체할 수 있는 저가형 원거리 형광 감지기를 제작하여 시료에 포함된 최소 </w:t>
      </w:r>
      <w:r w:rsidR="00F559D6" w:rsidRPr="008B0204">
        <w:rPr>
          <w:rFonts w:asciiTheme="majorHAnsi" w:eastAsiaTheme="majorHAnsi" w:hAnsiTheme="majorHAnsi"/>
          <w:sz w:val="22"/>
          <w:szCs w:val="22"/>
        </w:rPr>
        <w:t xml:space="preserve">1uM </w:t>
      </w:r>
      <w:r w:rsidR="00F559D6" w:rsidRPr="008B0204">
        <w:rPr>
          <w:rFonts w:asciiTheme="majorHAnsi" w:eastAsiaTheme="majorHAnsi" w:hAnsiTheme="majorHAnsi" w:hint="eastAsia"/>
          <w:sz w:val="22"/>
          <w:szCs w:val="22"/>
        </w:rPr>
        <w:t xml:space="preserve">농도의 </w:t>
      </w:r>
      <w:r w:rsidR="008112BC" w:rsidRPr="008B0204">
        <w:rPr>
          <w:rFonts w:asciiTheme="majorHAnsi" w:eastAsiaTheme="majorHAnsi" w:hAnsiTheme="majorHAnsi" w:hint="eastAsia"/>
          <w:sz w:val="22"/>
          <w:szCs w:val="22"/>
        </w:rPr>
        <w:t>유해물을 감지할 수 있음을 검증함.</w:t>
      </w:r>
      <w:r w:rsidR="008112BC" w:rsidRPr="008B0204">
        <w:rPr>
          <w:rFonts w:asciiTheme="majorHAnsi" w:eastAsiaTheme="majorHAnsi" w:hAnsiTheme="majorHAnsi"/>
          <w:sz w:val="22"/>
          <w:szCs w:val="22"/>
        </w:rPr>
        <w:t xml:space="preserve"> </w:t>
      </w:r>
      <w:r w:rsidR="00985DAA" w:rsidRPr="008B0204">
        <w:rPr>
          <w:rFonts w:asciiTheme="majorHAnsi" w:eastAsiaTheme="majorHAnsi" w:hAnsiTheme="majorHAnsi" w:hint="eastAsia"/>
          <w:sz w:val="22"/>
          <w:szCs w:val="22"/>
        </w:rPr>
        <w:t xml:space="preserve">본 연구는 </w:t>
      </w:r>
      <w:r w:rsidR="008F06F3" w:rsidRPr="008B0204">
        <w:rPr>
          <w:rFonts w:asciiTheme="majorHAnsi" w:eastAsiaTheme="majorHAnsi" w:hAnsiTheme="majorHAnsi" w:hint="eastAsia"/>
          <w:sz w:val="22"/>
          <w:szCs w:val="22"/>
        </w:rPr>
        <w:t>합성생물학</w:t>
      </w:r>
      <w:r w:rsidR="00985DAA" w:rsidRPr="008B0204">
        <w:rPr>
          <w:rFonts w:asciiTheme="majorHAnsi" w:eastAsiaTheme="majorHAnsi" w:hAnsiTheme="majorHAnsi" w:hint="eastAsia"/>
          <w:sz w:val="22"/>
          <w:szCs w:val="22"/>
        </w:rPr>
        <w:t xml:space="preserve"> 연구와 </w:t>
      </w:r>
      <w:r w:rsidR="008F06F3" w:rsidRPr="008B0204">
        <w:rPr>
          <w:rFonts w:asciiTheme="majorHAnsi" w:eastAsiaTheme="majorHAnsi" w:hAnsiTheme="majorHAnsi" w:hint="eastAsia"/>
          <w:sz w:val="22"/>
          <w:szCs w:val="22"/>
        </w:rPr>
        <w:t xml:space="preserve">메이커 기술의 융합을 </w:t>
      </w:r>
      <w:r w:rsidR="00BF2532" w:rsidRPr="008B0204">
        <w:rPr>
          <w:rFonts w:asciiTheme="majorHAnsi" w:eastAsiaTheme="majorHAnsi" w:hAnsiTheme="majorHAnsi" w:hint="eastAsia"/>
          <w:sz w:val="22"/>
          <w:szCs w:val="22"/>
        </w:rPr>
        <w:t>통해</w:t>
      </w:r>
      <w:r w:rsidR="008F06F3" w:rsidRPr="008B0204">
        <w:rPr>
          <w:rFonts w:asciiTheme="majorHAnsi" w:eastAsiaTheme="majorHAnsi" w:hAnsiTheme="majorHAnsi" w:hint="eastAsia"/>
          <w:sz w:val="22"/>
          <w:szCs w:val="22"/>
        </w:rPr>
        <w:t xml:space="preserve"> </w:t>
      </w:r>
      <w:r w:rsidR="00985DAA" w:rsidRPr="008B0204">
        <w:rPr>
          <w:rFonts w:asciiTheme="majorHAnsi" w:eastAsiaTheme="majorHAnsi" w:hAnsiTheme="majorHAnsi" w:hint="eastAsia"/>
          <w:sz w:val="22"/>
          <w:szCs w:val="22"/>
        </w:rPr>
        <w:t>토양이나 수질,</w:t>
      </w:r>
      <w:r w:rsidR="00985DAA" w:rsidRPr="008B0204">
        <w:rPr>
          <w:rFonts w:asciiTheme="majorHAnsi" w:eastAsiaTheme="majorHAnsi" w:hAnsiTheme="majorHAnsi"/>
          <w:sz w:val="22"/>
          <w:szCs w:val="22"/>
        </w:rPr>
        <w:t xml:space="preserve"> </w:t>
      </w:r>
      <w:r w:rsidR="00985DAA" w:rsidRPr="008B0204">
        <w:rPr>
          <w:rFonts w:asciiTheme="majorHAnsi" w:eastAsiaTheme="majorHAnsi" w:hAnsiTheme="majorHAnsi" w:hint="eastAsia"/>
          <w:sz w:val="22"/>
          <w:szCs w:val="22"/>
        </w:rPr>
        <w:t>공기 등의 오염을 모니터링 하는 등 사</w:t>
      </w:r>
      <w:r w:rsidR="008F06F3" w:rsidRPr="008B0204">
        <w:rPr>
          <w:rFonts w:asciiTheme="majorHAnsi" w:eastAsiaTheme="majorHAnsi" w:hAnsiTheme="majorHAnsi" w:hint="eastAsia"/>
          <w:sz w:val="22"/>
          <w:szCs w:val="22"/>
        </w:rPr>
        <w:t>회문제</w:t>
      </w:r>
      <w:r w:rsidR="00985DAA" w:rsidRPr="008B0204">
        <w:rPr>
          <w:rFonts w:asciiTheme="majorHAnsi" w:eastAsiaTheme="majorHAnsi" w:hAnsiTheme="majorHAnsi" w:hint="eastAsia"/>
          <w:sz w:val="22"/>
          <w:szCs w:val="22"/>
        </w:rPr>
        <w:t>를 해결할 수 있는 가능성을 보여주고 있음.</w:t>
      </w:r>
      <w:r w:rsidR="00985DAA" w:rsidRPr="008B0204">
        <w:rPr>
          <w:rFonts w:asciiTheme="majorHAnsi" w:eastAsiaTheme="majorHAnsi" w:hAnsiTheme="majorHAnsi"/>
          <w:sz w:val="22"/>
          <w:szCs w:val="22"/>
        </w:rPr>
        <w:t xml:space="preserve"> </w:t>
      </w:r>
      <w:r w:rsidR="009066A1" w:rsidRPr="008B0204">
        <w:rPr>
          <w:rFonts w:asciiTheme="majorHAnsi" w:eastAsiaTheme="majorHAnsi" w:hAnsiTheme="majorHAnsi" w:hint="eastAsia"/>
          <w:sz w:val="22"/>
          <w:szCs w:val="22"/>
        </w:rPr>
        <w:t xml:space="preserve">추후 </w:t>
      </w:r>
      <w:r w:rsidR="009066A1" w:rsidRPr="008B0204">
        <w:rPr>
          <w:rFonts w:asciiTheme="majorHAnsi" w:eastAsiaTheme="majorHAnsi" w:hAnsiTheme="majorHAnsi"/>
          <w:sz w:val="22"/>
          <w:szCs w:val="22"/>
        </w:rPr>
        <w:t xml:space="preserve">cell free </w:t>
      </w:r>
      <w:r w:rsidR="009066A1" w:rsidRPr="008B0204">
        <w:rPr>
          <w:rFonts w:asciiTheme="majorHAnsi" w:eastAsiaTheme="majorHAnsi" w:hAnsiTheme="majorHAnsi" w:hint="eastAsia"/>
          <w:sz w:val="22"/>
          <w:szCs w:val="22"/>
        </w:rPr>
        <w:t xml:space="preserve">시스템을 활용하여 </w:t>
      </w:r>
      <w:r w:rsidR="009066A1" w:rsidRPr="008B0204">
        <w:rPr>
          <w:rFonts w:asciiTheme="majorHAnsi" w:eastAsiaTheme="majorHAnsi" w:hAnsiTheme="majorHAnsi"/>
          <w:sz w:val="22"/>
          <w:szCs w:val="22"/>
        </w:rPr>
        <w:t xml:space="preserve">GMO </w:t>
      </w:r>
      <w:r w:rsidR="009066A1" w:rsidRPr="008B0204">
        <w:rPr>
          <w:rFonts w:asciiTheme="majorHAnsi" w:eastAsiaTheme="majorHAnsi" w:hAnsiTheme="majorHAnsi" w:hint="eastAsia"/>
          <w:sz w:val="22"/>
          <w:szCs w:val="22"/>
        </w:rPr>
        <w:lastRenderedPageBreak/>
        <w:t>이슈를 극복하고 비드 센서를 환경에 직접 사용</w:t>
      </w:r>
      <w:r w:rsidR="00A65C25">
        <w:rPr>
          <w:rFonts w:asciiTheme="majorHAnsi" w:eastAsiaTheme="majorHAnsi" w:hAnsiTheme="majorHAnsi" w:hint="eastAsia"/>
          <w:sz w:val="22"/>
          <w:szCs w:val="22"/>
        </w:rPr>
        <w:t>하게 될 경우</w:t>
      </w:r>
      <w:r w:rsidR="009066A1" w:rsidRPr="008B0204">
        <w:rPr>
          <w:rFonts w:asciiTheme="majorHAnsi" w:eastAsiaTheme="majorHAnsi" w:hAnsiTheme="majorHAnsi" w:hint="eastAsia"/>
          <w:sz w:val="22"/>
          <w:szCs w:val="22"/>
        </w:rPr>
        <w:t xml:space="preserve">, </w:t>
      </w:r>
      <w:r w:rsidR="0034418E" w:rsidRPr="008B0204">
        <w:rPr>
          <w:rFonts w:asciiTheme="majorHAnsi" w:eastAsiaTheme="majorHAnsi" w:hAnsiTheme="majorHAnsi" w:hint="eastAsia"/>
          <w:sz w:val="22"/>
          <w:szCs w:val="22"/>
        </w:rPr>
        <w:t>실시간으로 환경 모니터링</w:t>
      </w:r>
      <w:r w:rsidR="00C250A9" w:rsidRPr="008B0204">
        <w:rPr>
          <w:rFonts w:asciiTheme="majorHAnsi" w:eastAsiaTheme="majorHAnsi" w:hAnsiTheme="majorHAnsi" w:hint="eastAsia"/>
          <w:sz w:val="22"/>
          <w:szCs w:val="22"/>
        </w:rPr>
        <w:t xml:space="preserve">이 가능할 것으로 기대되며 </w:t>
      </w:r>
      <w:r w:rsidR="008F06F3" w:rsidRPr="008B0204">
        <w:rPr>
          <w:rFonts w:asciiTheme="majorHAnsi" w:eastAsiaTheme="majorHAnsi" w:hAnsiTheme="majorHAnsi" w:hint="eastAsia"/>
          <w:sz w:val="22"/>
          <w:szCs w:val="22"/>
        </w:rPr>
        <w:t>아프리카</w:t>
      </w:r>
      <w:r w:rsidR="00985DAA" w:rsidRPr="008B0204">
        <w:rPr>
          <w:rFonts w:asciiTheme="majorHAnsi" w:eastAsiaTheme="majorHAnsi" w:hAnsiTheme="majorHAnsi" w:hint="eastAsia"/>
          <w:sz w:val="22"/>
          <w:szCs w:val="22"/>
        </w:rPr>
        <w:t xml:space="preserve">의 </w:t>
      </w:r>
      <w:r w:rsidR="008F06F3" w:rsidRPr="008B0204">
        <w:rPr>
          <w:rFonts w:asciiTheme="majorHAnsi" w:eastAsiaTheme="majorHAnsi" w:hAnsiTheme="majorHAnsi" w:hint="eastAsia"/>
          <w:sz w:val="22"/>
          <w:szCs w:val="22"/>
        </w:rPr>
        <w:t>폭발물</w:t>
      </w:r>
      <w:r w:rsidR="00985DAA" w:rsidRPr="008B0204">
        <w:rPr>
          <w:rFonts w:asciiTheme="majorHAnsi" w:eastAsiaTheme="majorHAnsi" w:hAnsiTheme="majorHAnsi" w:hint="eastAsia"/>
          <w:sz w:val="22"/>
          <w:szCs w:val="22"/>
        </w:rPr>
        <w:t xml:space="preserve"> 감지나 농</w:t>
      </w:r>
      <w:r w:rsidR="009066A1" w:rsidRPr="008B0204">
        <w:rPr>
          <w:rFonts w:asciiTheme="majorHAnsi" w:eastAsiaTheme="majorHAnsi" w:hAnsiTheme="majorHAnsi" w:hint="eastAsia"/>
          <w:sz w:val="22"/>
          <w:szCs w:val="22"/>
        </w:rPr>
        <w:t xml:space="preserve">작물 재배용 토지 등 광범위한 지역에 대한 오염물 모니터링이 가능할 </w:t>
      </w:r>
      <w:r w:rsidR="00CC46F8" w:rsidRPr="008B0204">
        <w:rPr>
          <w:rFonts w:asciiTheme="majorHAnsi" w:eastAsiaTheme="majorHAnsi" w:hAnsiTheme="majorHAnsi" w:hint="eastAsia"/>
          <w:sz w:val="22"/>
          <w:szCs w:val="22"/>
        </w:rPr>
        <w:t>것임.</w:t>
      </w:r>
      <w:r w:rsidR="00CC46F8" w:rsidRPr="008B0204">
        <w:rPr>
          <w:rFonts w:asciiTheme="majorHAnsi" w:eastAsiaTheme="majorHAnsi" w:hAnsiTheme="majorHAnsi"/>
          <w:sz w:val="22"/>
          <w:szCs w:val="22"/>
        </w:rPr>
        <w:t xml:space="preserve"> </w:t>
      </w:r>
      <w:r w:rsidR="009066A1" w:rsidRPr="008B0204">
        <w:rPr>
          <w:rFonts w:asciiTheme="majorHAnsi" w:eastAsiaTheme="majorHAnsi" w:hAnsiTheme="majorHAnsi" w:hint="eastAsia"/>
          <w:sz w:val="22"/>
          <w:szCs w:val="22"/>
        </w:rPr>
        <w:t xml:space="preserve">특히 </w:t>
      </w:r>
      <w:r w:rsidR="009066A1" w:rsidRPr="008B0204">
        <w:rPr>
          <w:rFonts w:asciiTheme="majorHAnsi" w:eastAsiaTheme="majorHAnsi" w:hAnsiTheme="majorHAnsi"/>
          <w:sz w:val="22"/>
          <w:szCs w:val="22"/>
        </w:rPr>
        <w:t xml:space="preserve">100 </w:t>
      </w:r>
      <w:r w:rsidR="009066A1" w:rsidRPr="008B0204">
        <w:rPr>
          <w:rFonts w:asciiTheme="majorHAnsi" w:eastAsiaTheme="majorHAnsi" w:hAnsiTheme="majorHAnsi" w:hint="eastAsia"/>
          <w:sz w:val="22"/>
          <w:szCs w:val="22"/>
        </w:rPr>
        <w:t xml:space="preserve">달러 이하로 제작이 가능한 유해물 감지 디바이스는 농민 등 일반인에 </w:t>
      </w:r>
      <w:r w:rsidR="00B10517" w:rsidRPr="008B0204">
        <w:rPr>
          <w:rFonts w:asciiTheme="majorHAnsi" w:eastAsiaTheme="majorHAnsi" w:hAnsiTheme="majorHAnsi" w:hint="eastAsia"/>
          <w:sz w:val="22"/>
          <w:szCs w:val="22"/>
        </w:rPr>
        <w:t xml:space="preserve">비용 </w:t>
      </w:r>
      <w:r w:rsidR="009066A1" w:rsidRPr="008B0204">
        <w:rPr>
          <w:rFonts w:asciiTheme="majorHAnsi" w:eastAsiaTheme="majorHAnsi" w:hAnsiTheme="majorHAnsi" w:hint="eastAsia"/>
          <w:sz w:val="22"/>
          <w:szCs w:val="22"/>
        </w:rPr>
        <w:t>부담없이 공급</w:t>
      </w:r>
      <w:r w:rsidR="00B10517" w:rsidRPr="008B0204">
        <w:rPr>
          <w:rFonts w:asciiTheme="majorHAnsi" w:eastAsiaTheme="majorHAnsi" w:hAnsiTheme="majorHAnsi" w:hint="eastAsia"/>
          <w:sz w:val="22"/>
          <w:szCs w:val="22"/>
        </w:rPr>
        <w:t xml:space="preserve"> 가능하며 </w:t>
      </w:r>
      <w:r w:rsidR="00B10517" w:rsidRPr="008B0204">
        <w:rPr>
          <w:rFonts w:asciiTheme="majorHAnsi" w:eastAsiaTheme="majorHAnsi" w:hAnsiTheme="majorHAnsi"/>
          <w:sz w:val="22"/>
          <w:szCs w:val="22"/>
        </w:rPr>
        <w:t xml:space="preserve">3D </w:t>
      </w:r>
      <w:r w:rsidR="00B10517" w:rsidRPr="008B0204">
        <w:rPr>
          <w:rFonts w:asciiTheme="majorHAnsi" w:eastAsiaTheme="majorHAnsi" w:hAnsiTheme="majorHAnsi" w:hint="eastAsia"/>
          <w:sz w:val="22"/>
          <w:szCs w:val="22"/>
        </w:rPr>
        <w:t>프린팅을 통한 부품 자급으로 오지에서도 활용이 용이할 것으로 기대함.</w:t>
      </w:r>
      <w:r w:rsidR="00B10517" w:rsidRPr="008B0204">
        <w:rPr>
          <w:rFonts w:asciiTheme="majorHAnsi" w:eastAsiaTheme="majorHAnsi" w:hAnsiTheme="majorHAnsi"/>
          <w:sz w:val="22"/>
          <w:szCs w:val="22"/>
        </w:rPr>
        <w:t xml:space="preserve"> </w:t>
      </w:r>
    </w:p>
    <w:p w:rsidR="00F1238F" w:rsidRPr="008B0204" w:rsidRDefault="00F1238F" w:rsidP="008B0204">
      <w:pPr>
        <w:pStyle w:val="a3"/>
        <w:snapToGrid w:val="0"/>
        <w:spacing w:line="276" w:lineRule="auto"/>
        <w:rPr>
          <w:rFonts w:asciiTheme="majorHAnsi" w:eastAsiaTheme="majorHAnsi" w:hAnsiTheme="majorHAnsi"/>
          <w:sz w:val="22"/>
          <w:szCs w:val="22"/>
        </w:rPr>
      </w:pPr>
    </w:p>
    <w:p w:rsidR="00F1238F" w:rsidRPr="008B0204" w:rsidRDefault="00F1238F" w:rsidP="008B0204">
      <w:pPr>
        <w:pStyle w:val="a3"/>
        <w:snapToGrid w:val="0"/>
        <w:spacing w:line="276" w:lineRule="auto"/>
        <w:rPr>
          <w:rFonts w:asciiTheme="majorHAnsi" w:eastAsiaTheme="majorHAnsi" w:hAnsiTheme="majorHAnsi"/>
          <w:sz w:val="22"/>
          <w:szCs w:val="22"/>
        </w:rPr>
      </w:pPr>
    </w:p>
    <w:p w:rsidR="00F1238F" w:rsidRPr="008B0204" w:rsidRDefault="00B217EC" w:rsidP="008B0204">
      <w:pPr>
        <w:pStyle w:val="a3"/>
        <w:snapToGrid w:val="0"/>
        <w:spacing w:line="276" w:lineRule="auto"/>
        <w:rPr>
          <w:rFonts w:asciiTheme="majorHAnsi" w:eastAsiaTheme="majorHAnsi" w:hAnsiTheme="majorHAnsi"/>
          <w:b/>
          <w:sz w:val="36"/>
          <w:szCs w:val="22"/>
        </w:rPr>
      </w:pPr>
      <w:r w:rsidRPr="008B0204">
        <w:rPr>
          <w:rFonts w:asciiTheme="majorHAnsi" w:eastAsiaTheme="majorHAnsi" w:hAnsiTheme="majorHAnsi" w:hint="eastAsia"/>
          <w:b/>
          <w:sz w:val="36"/>
          <w:szCs w:val="22"/>
        </w:rPr>
        <w:t>방법</w:t>
      </w:r>
    </w:p>
    <w:p w:rsidR="00296505" w:rsidRPr="008B0204" w:rsidRDefault="00635952" w:rsidP="008B0204">
      <w:pPr>
        <w:spacing w:after="0" w:line="276" w:lineRule="auto"/>
        <w:rPr>
          <w:rFonts w:asciiTheme="majorHAnsi" w:eastAsiaTheme="majorHAnsi" w:hAnsiTheme="majorHAnsi"/>
          <w:b/>
          <w:sz w:val="22"/>
        </w:rPr>
      </w:pPr>
      <w:r w:rsidRPr="008B0204">
        <w:rPr>
          <w:rFonts w:asciiTheme="majorHAnsi" w:eastAsiaTheme="majorHAnsi" w:hAnsiTheme="majorHAnsi" w:hint="eastAsia"/>
          <w:b/>
          <w:sz w:val="22"/>
        </w:rPr>
        <w:t>Sender/</w:t>
      </w:r>
      <w:r w:rsidR="00296505" w:rsidRPr="008B0204">
        <w:rPr>
          <w:rFonts w:asciiTheme="majorHAnsi" w:eastAsiaTheme="majorHAnsi" w:hAnsiTheme="majorHAnsi" w:hint="eastAsia"/>
          <w:b/>
          <w:sz w:val="22"/>
        </w:rPr>
        <w:t>Receiver cell construction</w:t>
      </w:r>
    </w:p>
    <w:p w:rsidR="004F047F" w:rsidRPr="008B0204" w:rsidRDefault="005024B6" w:rsidP="008B0204">
      <w:pPr>
        <w:spacing w:line="276" w:lineRule="auto"/>
        <w:rPr>
          <w:rFonts w:asciiTheme="majorHAnsi" w:eastAsiaTheme="majorHAnsi" w:hAnsiTheme="majorHAnsi"/>
          <w:sz w:val="22"/>
        </w:rPr>
      </w:pPr>
      <w:r w:rsidRPr="008B0204">
        <w:rPr>
          <w:rFonts w:asciiTheme="majorHAnsi" w:eastAsiaTheme="majorHAnsi" w:hAnsiTheme="majorHAnsi" w:hint="eastAsia"/>
          <w:sz w:val="22"/>
        </w:rPr>
        <w:t xml:space="preserve">Sender cell 구축을 위해 P. putida 유래 dmpR 유전자를 포함하고 있는 pGESSv4 플라스미드 (pGESSv4, ACS Synth. Biol., 3: 163~171, 2014)을 PCR amplification 을 진행 하고 </w:t>
      </w:r>
      <w:r w:rsidR="004F047F" w:rsidRPr="008B0204">
        <w:rPr>
          <w:rFonts w:asciiTheme="majorHAnsi" w:eastAsiaTheme="majorHAnsi" w:hAnsiTheme="majorHAnsi" w:hint="eastAsia"/>
          <w:sz w:val="22"/>
        </w:rPr>
        <w:t>Vibrio fischeri 유래 luxI 유전자 (GenBank: Acc.No. CP000021.2)를 합성하여 PCR 을 진행.</w:t>
      </w:r>
      <w:r w:rsidR="00050863" w:rsidRPr="008B0204">
        <w:rPr>
          <w:rFonts w:asciiTheme="majorHAnsi" w:eastAsiaTheme="majorHAnsi" w:hAnsiTheme="majorHAnsi" w:hint="eastAsia"/>
          <w:sz w:val="22"/>
        </w:rPr>
        <w:t xml:space="preserve"> </w:t>
      </w:r>
      <w:r w:rsidR="004F047F" w:rsidRPr="008B0204">
        <w:rPr>
          <w:rFonts w:asciiTheme="majorHAnsi" w:eastAsiaTheme="majorHAnsi" w:hAnsiTheme="majorHAnsi" w:hint="eastAsia"/>
          <w:sz w:val="22"/>
        </w:rPr>
        <w:t>각각의 PCR products를</w:t>
      </w:r>
      <w:r w:rsidR="009A6C4B" w:rsidRPr="008B0204">
        <w:rPr>
          <w:rFonts w:asciiTheme="majorHAnsi" w:eastAsiaTheme="majorHAnsi" w:hAnsiTheme="majorHAnsi" w:hint="eastAsia"/>
          <w:sz w:val="22"/>
        </w:rPr>
        <w:t xml:space="preserve"> gel-purification</w:t>
      </w:r>
      <w:r w:rsidR="006F6877" w:rsidRPr="008B0204">
        <w:rPr>
          <w:rFonts w:asciiTheme="majorHAnsi" w:eastAsiaTheme="majorHAnsi" w:hAnsiTheme="majorHAnsi" w:hint="eastAsia"/>
          <w:sz w:val="22"/>
        </w:rPr>
        <w:t>,</w:t>
      </w:r>
      <w:r w:rsidR="004F047F" w:rsidRPr="008B0204">
        <w:rPr>
          <w:rFonts w:asciiTheme="majorHAnsi" w:eastAsiaTheme="majorHAnsi" w:hAnsiTheme="majorHAnsi" w:hint="eastAsia"/>
          <w:sz w:val="22"/>
        </w:rPr>
        <w:t xml:space="preserve"> Gibson Assembly</w:t>
      </w:r>
      <w:r w:rsidR="00635952" w:rsidRPr="008B0204">
        <w:rPr>
          <w:rFonts w:asciiTheme="majorHAnsi" w:eastAsiaTheme="majorHAnsi" w:hAnsiTheme="majorHAnsi" w:hint="eastAsia"/>
          <w:sz w:val="22"/>
        </w:rPr>
        <w:t xml:space="preserve"> </w:t>
      </w:r>
      <w:r w:rsidR="004F047F" w:rsidRPr="008B0204">
        <w:rPr>
          <w:rFonts w:asciiTheme="majorHAnsi" w:eastAsiaTheme="majorHAnsi" w:hAnsiTheme="majorHAnsi" w:hint="eastAsia"/>
          <w:sz w:val="22"/>
        </w:rPr>
        <w:t>(Master Mix Assembly Master Mix, NEB, USA)</w:t>
      </w:r>
      <w:r w:rsidR="00635952" w:rsidRPr="008B0204">
        <w:rPr>
          <w:rFonts w:asciiTheme="majorHAnsi" w:eastAsiaTheme="majorHAnsi" w:hAnsiTheme="majorHAnsi" w:hint="eastAsia"/>
          <w:sz w:val="22"/>
        </w:rPr>
        <w:t xml:space="preserve"> </w:t>
      </w:r>
      <w:r w:rsidR="006F6877" w:rsidRPr="008B0204">
        <w:rPr>
          <w:rFonts w:asciiTheme="majorHAnsi" w:eastAsiaTheme="majorHAnsi" w:hAnsiTheme="majorHAnsi" w:hint="eastAsia"/>
          <w:sz w:val="22"/>
        </w:rPr>
        <w:t>수행 후 ligation.</w:t>
      </w:r>
      <w:r w:rsidR="009F4005" w:rsidRPr="008B0204">
        <w:rPr>
          <w:rFonts w:asciiTheme="majorHAnsi" w:eastAsiaTheme="majorHAnsi" w:hAnsiTheme="majorHAnsi" w:hint="eastAsia"/>
          <w:sz w:val="22"/>
        </w:rPr>
        <w:t xml:space="preserve"> Receiver cell의 luxR</w:t>
      </w:r>
      <w:r w:rsidR="004F047F" w:rsidRPr="008B0204">
        <w:rPr>
          <w:rFonts w:asciiTheme="majorHAnsi" w:eastAsiaTheme="majorHAnsi" w:hAnsiTheme="majorHAnsi" w:hint="eastAsia"/>
          <w:sz w:val="22"/>
        </w:rPr>
        <w:t xml:space="preserve"> 유전자(GenBank: Acc.No. CP000021.2)를 바이오니아에서 </w:t>
      </w:r>
      <w:r w:rsidR="009F4005" w:rsidRPr="008B0204">
        <w:rPr>
          <w:rFonts w:asciiTheme="majorHAnsi" w:eastAsiaTheme="majorHAnsi" w:hAnsiTheme="majorHAnsi" w:hint="eastAsia"/>
          <w:sz w:val="22"/>
        </w:rPr>
        <w:t xml:space="preserve">합성 후 PCR amplification을 수행하였고 </w:t>
      </w:r>
      <w:r w:rsidR="004F047F" w:rsidRPr="008B0204">
        <w:rPr>
          <w:rFonts w:asciiTheme="majorHAnsi" w:eastAsiaTheme="majorHAnsi" w:hAnsiTheme="majorHAnsi" w:hint="eastAsia"/>
          <w:sz w:val="22"/>
        </w:rPr>
        <w:t>eGFP 유전자를 포함하고 있는 pGESSv4 (pGESSv4, ACS Synth. Biol., 3:163~171, 2014)를 주형 DNA로</w:t>
      </w:r>
      <w:r w:rsidR="009F4005" w:rsidRPr="008B0204">
        <w:rPr>
          <w:rFonts w:asciiTheme="majorHAnsi" w:eastAsiaTheme="majorHAnsi" w:hAnsiTheme="majorHAnsi" w:hint="eastAsia"/>
          <w:sz w:val="22"/>
        </w:rPr>
        <w:t xml:space="preserve"> PCR amplification</w:t>
      </w:r>
      <w:r w:rsidR="004F047F" w:rsidRPr="008B0204">
        <w:rPr>
          <w:rFonts w:asciiTheme="majorHAnsi" w:eastAsiaTheme="majorHAnsi" w:hAnsiTheme="majorHAnsi" w:hint="eastAsia"/>
          <w:sz w:val="22"/>
        </w:rPr>
        <w:t xml:space="preserve">을 진행하여 </w:t>
      </w:r>
      <w:r w:rsidR="007475B0" w:rsidRPr="008B0204">
        <w:rPr>
          <w:rFonts w:asciiTheme="majorHAnsi" w:eastAsiaTheme="majorHAnsi" w:hAnsiTheme="majorHAnsi" w:hint="eastAsia"/>
          <w:sz w:val="22"/>
        </w:rPr>
        <w:t>각각의</w:t>
      </w:r>
      <w:r w:rsidR="009F4005" w:rsidRPr="008B0204">
        <w:rPr>
          <w:rFonts w:asciiTheme="majorHAnsi" w:eastAsiaTheme="majorHAnsi" w:hAnsiTheme="majorHAnsi" w:hint="eastAsia"/>
          <w:sz w:val="22"/>
        </w:rPr>
        <w:t xml:space="preserve"> </w:t>
      </w:r>
      <w:r w:rsidR="004F047F" w:rsidRPr="008B0204">
        <w:rPr>
          <w:rFonts w:asciiTheme="majorHAnsi" w:eastAsiaTheme="majorHAnsi" w:hAnsiTheme="majorHAnsi" w:hint="eastAsia"/>
          <w:sz w:val="22"/>
        </w:rPr>
        <w:t>PCR products를 gel-purified 한 후 Gibson Assembly</w:t>
      </w:r>
      <w:r w:rsidR="009F4005" w:rsidRPr="008B0204">
        <w:rPr>
          <w:rFonts w:asciiTheme="majorHAnsi" w:eastAsiaTheme="majorHAnsi" w:hAnsiTheme="majorHAnsi" w:hint="eastAsia"/>
          <w:sz w:val="22"/>
        </w:rPr>
        <w:t xml:space="preserve"> </w:t>
      </w:r>
      <w:r w:rsidR="004F047F" w:rsidRPr="008B0204">
        <w:rPr>
          <w:rFonts w:asciiTheme="majorHAnsi" w:eastAsiaTheme="majorHAnsi" w:hAnsiTheme="majorHAnsi" w:hint="eastAsia"/>
          <w:sz w:val="22"/>
        </w:rPr>
        <w:t>(Master Mix Assembly Master Mix, NEB, USA)</w:t>
      </w:r>
      <w:r w:rsidR="009F4005" w:rsidRPr="008B0204">
        <w:rPr>
          <w:rFonts w:asciiTheme="majorHAnsi" w:eastAsiaTheme="majorHAnsi" w:hAnsiTheme="majorHAnsi" w:hint="eastAsia"/>
          <w:sz w:val="22"/>
        </w:rPr>
        <w:t>와 l</w:t>
      </w:r>
      <w:r w:rsidR="004F047F" w:rsidRPr="008B0204">
        <w:rPr>
          <w:rFonts w:asciiTheme="majorHAnsi" w:eastAsiaTheme="majorHAnsi" w:hAnsiTheme="majorHAnsi" w:hint="eastAsia"/>
          <w:sz w:val="22"/>
        </w:rPr>
        <w:t>igation</w:t>
      </w:r>
      <w:r w:rsidR="009F4005" w:rsidRPr="008B0204">
        <w:rPr>
          <w:rFonts w:asciiTheme="majorHAnsi" w:eastAsiaTheme="majorHAnsi" w:hAnsiTheme="majorHAnsi" w:hint="eastAsia"/>
          <w:sz w:val="22"/>
        </w:rPr>
        <w:t xml:space="preserve"> 수행</w:t>
      </w:r>
      <w:r w:rsidR="007475B0" w:rsidRPr="008B0204">
        <w:rPr>
          <w:rFonts w:asciiTheme="majorHAnsi" w:eastAsiaTheme="majorHAnsi" w:hAnsiTheme="majorHAnsi" w:hint="eastAsia"/>
          <w:sz w:val="22"/>
        </w:rPr>
        <w:t>을 통해 pGESSv4-LuxR을 구축함</w:t>
      </w:r>
      <w:r w:rsidR="004F047F" w:rsidRPr="008B0204">
        <w:rPr>
          <w:rFonts w:asciiTheme="majorHAnsi" w:eastAsiaTheme="majorHAnsi" w:hAnsiTheme="majorHAnsi" w:hint="eastAsia"/>
          <w:sz w:val="22"/>
        </w:rPr>
        <w:t xml:space="preserve">. </w:t>
      </w:r>
      <w:r w:rsidR="009F4005" w:rsidRPr="008B0204">
        <w:rPr>
          <w:rFonts w:asciiTheme="majorHAnsi" w:eastAsiaTheme="majorHAnsi" w:hAnsiTheme="majorHAnsi" w:hint="eastAsia"/>
          <w:sz w:val="22"/>
        </w:rPr>
        <w:t>V.</w:t>
      </w:r>
      <w:r w:rsidR="004F047F" w:rsidRPr="008B0204">
        <w:rPr>
          <w:rFonts w:asciiTheme="majorHAnsi" w:eastAsiaTheme="majorHAnsi" w:hAnsiTheme="majorHAnsi" w:hint="eastAsia"/>
          <w:sz w:val="22"/>
        </w:rPr>
        <w:t xml:space="preserve"> fischeri 유래</w:t>
      </w:r>
      <w:r w:rsidR="00CB05F6" w:rsidRPr="008B0204">
        <w:rPr>
          <w:rFonts w:asciiTheme="majorHAnsi" w:eastAsiaTheme="majorHAnsi" w:hAnsiTheme="majorHAnsi" w:hint="eastAsia"/>
          <w:sz w:val="22"/>
        </w:rPr>
        <w:t xml:space="preserve"> LuxR 전사인자에 의해 발현이 조절되는</w:t>
      </w:r>
      <w:r w:rsidR="009F4005" w:rsidRPr="008B0204">
        <w:rPr>
          <w:rFonts w:asciiTheme="majorHAnsi" w:eastAsiaTheme="majorHAnsi" w:hAnsiTheme="majorHAnsi" w:hint="eastAsia"/>
          <w:sz w:val="22"/>
        </w:rPr>
        <w:t xml:space="preserve"> </w:t>
      </w:r>
      <w:r w:rsidR="004F047F" w:rsidRPr="008B0204">
        <w:rPr>
          <w:rFonts w:asciiTheme="majorHAnsi" w:eastAsiaTheme="majorHAnsi" w:hAnsiTheme="majorHAnsi" w:hint="eastAsia"/>
          <w:sz w:val="22"/>
        </w:rPr>
        <w:t>Lux operon</w:t>
      </w:r>
      <w:r w:rsidR="00CB05F6" w:rsidRPr="008B0204">
        <w:rPr>
          <w:rFonts w:asciiTheme="majorHAnsi" w:eastAsiaTheme="majorHAnsi" w:hAnsiTheme="majorHAnsi" w:hint="eastAsia"/>
          <w:sz w:val="22"/>
        </w:rPr>
        <w:t xml:space="preserve"> </w:t>
      </w:r>
      <w:r w:rsidR="004F047F" w:rsidRPr="008B0204">
        <w:rPr>
          <w:rFonts w:asciiTheme="majorHAnsi" w:eastAsiaTheme="majorHAnsi" w:hAnsiTheme="majorHAnsi" w:hint="eastAsia"/>
          <w:sz w:val="22"/>
        </w:rPr>
        <w:t>부위, 즉 lux box와 프로모터를 포함하는 유전자 서열</w:t>
      </w:r>
      <w:r w:rsidR="00CB05F6" w:rsidRPr="008B0204">
        <w:rPr>
          <w:rFonts w:asciiTheme="majorHAnsi" w:eastAsiaTheme="majorHAnsi" w:hAnsiTheme="majorHAnsi" w:hint="eastAsia"/>
          <w:sz w:val="22"/>
        </w:rPr>
        <w:t xml:space="preserve"> </w:t>
      </w:r>
      <w:r w:rsidR="004F047F" w:rsidRPr="008B0204">
        <w:rPr>
          <w:rFonts w:asciiTheme="majorHAnsi" w:eastAsiaTheme="majorHAnsi" w:hAnsiTheme="majorHAnsi" w:hint="eastAsia"/>
          <w:sz w:val="22"/>
        </w:rPr>
        <w:t>(GenBank Acc.No. CP001133.1)</w:t>
      </w:r>
      <w:r w:rsidR="00CB05F6" w:rsidRPr="008B0204">
        <w:rPr>
          <w:rFonts w:asciiTheme="majorHAnsi" w:eastAsiaTheme="majorHAnsi" w:hAnsiTheme="majorHAnsi" w:hint="eastAsia"/>
          <w:sz w:val="22"/>
        </w:rPr>
        <w:t xml:space="preserve">을 </w:t>
      </w:r>
      <w:r w:rsidR="004F047F" w:rsidRPr="008B0204">
        <w:rPr>
          <w:rFonts w:asciiTheme="majorHAnsi" w:eastAsiaTheme="majorHAnsi" w:hAnsiTheme="majorHAnsi" w:hint="eastAsia"/>
          <w:sz w:val="22"/>
        </w:rPr>
        <w:t xml:space="preserve">바이오니아에서 </w:t>
      </w:r>
      <w:r w:rsidR="00CB05F6" w:rsidRPr="008B0204">
        <w:rPr>
          <w:rFonts w:asciiTheme="majorHAnsi" w:eastAsiaTheme="majorHAnsi" w:hAnsiTheme="majorHAnsi" w:hint="eastAsia"/>
          <w:sz w:val="22"/>
        </w:rPr>
        <w:t>합성하였고 (pGENB1-E.LuxBOX)</w:t>
      </w:r>
      <w:r w:rsidR="004F047F" w:rsidRPr="008B0204">
        <w:rPr>
          <w:rFonts w:asciiTheme="majorHAnsi" w:eastAsiaTheme="majorHAnsi" w:hAnsiTheme="majorHAnsi" w:hint="eastAsia"/>
          <w:sz w:val="22"/>
        </w:rPr>
        <w:t xml:space="preserve"> </w:t>
      </w:r>
      <w:r w:rsidR="00CB05F6" w:rsidRPr="008B0204">
        <w:rPr>
          <w:rFonts w:asciiTheme="majorHAnsi" w:eastAsiaTheme="majorHAnsi" w:hAnsiTheme="majorHAnsi" w:hint="eastAsia"/>
          <w:sz w:val="22"/>
        </w:rPr>
        <w:t xml:space="preserve">이들을 포함하는 </w:t>
      </w:r>
      <w:r w:rsidR="00DA7097" w:rsidRPr="008B0204">
        <w:rPr>
          <w:rFonts w:asciiTheme="majorHAnsi" w:eastAsiaTheme="majorHAnsi" w:hAnsiTheme="majorHAnsi" w:hint="eastAsia"/>
          <w:sz w:val="22"/>
        </w:rPr>
        <w:t xml:space="preserve">DNA 조각의 </w:t>
      </w:r>
      <w:r w:rsidR="004F047F" w:rsidRPr="008B0204">
        <w:rPr>
          <w:rFonts w:asciiTheme="majorHAnsi" w:eastAsiaTheme="majorHAnsi" w:hAnsiTheme="majorHAnsi" w:hint="eastAsia"/>
          <w:sz w:val="22"/>
        </w:rPr>
        <w:t>PCR amplification</w:t>
      </w:r>
      <w:r w:rsidR="00CB05F6" w:rsidRPr="008B0204">
        <w:rPr>
          <w:rFonts w:asciiTheme="majorHAnsi" w:eastAsiaTheme="majorHAnsi" w:hAnsiTheme="majorHAnsi" w:hint="eastAsia"/>
          <w:sz w:val="22"/>
        </w:rPr>
        <w:t>을</w:t>
      </w:r>
      <w:r w:rsidR="004F047F" w:rsidRPr="008B0204">
        <w:rPr>
          <w:rFonts w:asciiTheme="majorHAnsi" w:eastAsiaTheme="majorHAnsi" w:hAnsiTheme="majorHAnsi" w:hint="eastAsia"/>
          <w:sz w:val="22"/>
        </w:rPr>
        <w:t xml:space="preserve"> </w:t>
      </w:r>
      <w:r w:rsidR="00CB05F6" w:rsidRPr="008B0204">
        <w:rPr>
          <w:rFonts w:asciiTheme="majorHAnsi" w:eastAsiaTheme="majorHAnsi" w:hAnsiTheme="majorHAnsi" w:hint="eastAsia"/>
          <w:sz w:val="22"/>
        </w:rPr>
        <w:t xml:space="preserve">수행. </w:t>
      </w:r>
      <w:r w:rsidR="009A6C4B" w:rsidRPr="008B0204">
        <w:rPr>
          <w:rFonts w:asciiTheme="majorHAnsi" w:eastAsiaTheme="majorHAnsi" w:hAnsiTheme="majorHAnsi" w:hint="eastAsia"/>
          <w:sz w:val="22"/>
        </w:rPr>
        <w:t>이후</w:t>
      </w:r>
      <w:r w:rsidR="004F047F" w:rsidRPr="008B0204">
        <w:rPr>
          <w:rFonts w:asciiTheme="majorHAnsi" w:eastAsiaTheme="majorHAnsi" w:hAnsiTheme="majorHAnsi" w:hint="eastAsia"/>
          <w:sz w:val="22"/>
        </w:rPr>
        <w:t xml:space="preserve"> luxR</w:t>
      </w:r>
      <w:r w:rsidR="00CB05F6" w:rsidRPr="008B0204">
        <w:rPr>
          <w:rFonts w:asciiTheme="majorHAnsi" w:eastAsiaTheme="majorHAnsi" w:hAnsiTheme="majorHAnsi" w:hint="eastAsia"/>
          <w:sz w:val="22"/>
        </w:rPr>
        <w:t xml:space="preserve"> </w:t>
      </w:r>
      <w:r w:rsidR="004F047F" w:rsidRPr="008B0204">
        <w:rPr>
          <w:rFonts w:asciiTheme="majorHAnsi" w:eastAsiaTheme="majorHAnsi" w:hAnsiTheme="majorHAnsi" w:hint="eastAsia"/>
          <w:sz w:val="22"/>
        </w:rPr>
        <w:t>유전자를 포함하는 pGESSv4-LuxR 을 PCR amplification 을 진행하</w:t>
      </w:r>
      <w:r w:rsidR="009A6C4B" w:rsidRPr="008B0204">
        <w:rPr>
          <w:rFonts w:asciiTheme="majorHAnsi" w:eastAsiaTheme="majorHAnsi" w:hAnsiTheme="majorHAnsi" w:hint="eastAsia"/>
          <w:sz w:val="22"/>
        </w:rPr>
        <w:t xml:space="preserve">고 </w:t>
      </w:r>
      <w:r w:rsidR="004F047F" w:rsidRPr="008B0204">
        <w:rPr>
          <w:rFonts w:asciiTheme="majorHAnsi" w:eastAsiaTheme="majorHAnsi" w:hAnsiTheme="majorHAnsi" w:hint="eastAsia"/>
          <w:sz w:val="22"/>
        </w:rPr>
        <w:t>각각의 PCR products를</w:t>
      </w:r>
      <w:r w:rsidR="009A6C4B" w:rsidRPr="008B0204">
        <w:rPr>
          <w:rFonts w:asciiTheme="majorHAnsi" w:eastAsiaTheme="majorHAnsi" w:hAnsiTheme="majorHAnsi" w:hint="eastAsia"/>
          <w:sz w:val="22"/>
        </w:rPr>
        <w:t xml:space="preserve"> gel-purification과 </w:t>
      </w:r>
      <w:r w:rsidR="004F047F" w:rsidRPr="008B0204">
        <w:rPr>
          <w:rFonts w:asciiTheme="majorHAnsi" w:eastAsiaTheme="majorHAnsi" w:hAnsiTheme="majorHAnsi" w:hint="eastAsia"/>
          <w:sz w:val="22"/>
        </w:rPr>
        <w:t>Gibson Assembly</w:t>
      </w:r>
      <w:r w:rsidR="009A6C4B" w:rsidRPr="008B0204">
        <w:rPr>
          <w:rFonts w:asciiTheme="majorHAnsi" w:eastAsiaTheme="majorHAnsi" w:hAnsiTheme="majorHAnsi" w:hint="eastAsia"/>
          <w:sz w:val="22"/>
        </w:rPr>
        <w:t xml:space="preserve"> </w:t>
      </w:r>
      <w:r w:rsidR="004F047F" w:rsidRPr="008B0204">
        <w:rPr>
          <w:rFonts w:asciiTheme="majorHAnsi" w:eastAsiaTheme="majorHAnsi" w:hAnsiTheme="majorHAnsi" w:hint="eastAsia"/>
          <w:sz w:val="22"/>
        </w:rPr>
        <w:t>(Master Mix Assembly Master Mix, NEB, USA)</w:t>
      </w:r>
      <w:r w:rsidR="009A6C4B" w:rsidRPr="008B0204">
        <w:rPr>
          <w:rFonts w:asciiTheme="majorHAnsi" w:eastAsiaTheme="majorHAnsi" w:hAnsiTheme="majorHAnsi" w:hint="eastAsia"/>
          <w:sz w:val="22"/>
        </w:rPr>
        <w:t xml:space="preserve">를 수행 후 </w:t>
      </w:r>
      <w:r w:rsidR="004F047F" w:rsidRPr="008B0204">
        <w:rPr>
          <w:rFonts w:asciiTheme="majorHAnsi" w:eastAsiaTheme="majorHAnsi" w:hAnsiTheme="majorHAnsi" w:hint="eastAsia"/>
          <w:sz w:val="22"/>
        </w:rPr>
        <w:t>ligation</w:t>
      </w:r>
      <w:r w:rsidR="009A6C4B" w:rsidRPr="008B0204">
        <w:rPr>
          <w:rFonts w:asciiTheme="majorHAnsi" w:eastAsiaTheme="majorHAnsi" w:hAnsiTheme="majorHAnsi" w:hint="eastAsia"/>
          <w:sz w:val="22"/>
        </w:rPr>
        <w:t>하여 Sender/Receiver용 plasmid pS-dmpR-luxI-rfp, pR-luxR-egfp를 구축함</w:t>
      </w:r>
      <w:r w:rsidR="004F047F" w:rsidRPr="008B0204">
        <w:rPr>
          <w:rFonts w:asciiTheme="majorHAnsi" w:eastAsiaTheme="majorHAnsi" w:hAnsiTheme="majorHAnsi" w:hint="eastAsia"/>
          <w:sz w:val="22"/>
        </w:rPr>
        <w:t>.</w:t>
      </w:r>
      <w:r w:rsidR="00FA4EFF" w:rsidRPr="008B0204">
        <w:rPr>
          <w:rFonts w:asciiTheme="majorHAnsi" w:eastAsiaTheme="majorHAnsi" w:hAnsiTheme="majorHAnsi" w:hint="eastAsia"/>
          <w:sz w:val="22"/>
        </w:rPr>
        <w:t xml:space="preserve"> 각각의 plasmid를 E. coli Dh5a 균주에 각각 형질전환 후 sender/receiver 세포 구축 완료. </w:t>
      </w:r>
      <w:r w:rsidR="00ED3AAC" w:rsidRPr="008B0204">
        <w:rPr>
          <w:rFonts w:asciiTheme="majorHAnsi" w:eastAsiaTheme="majorHAnsi" w:hAnsiTheme="majorHAnsi" w:hint="eastAsia"/>
          <w:sz w:val="22"/>
        </w:rPr>
        <w:t xml:space="preserve">Pseudomonas putida sender의 경우 위에서 구축한 pS-dmpR-luxI-rfp plasmid를 primer11f, primer11r로 PCR 증폭 후 얻어진 </w:t>
      </w:r>
      <w:r w:rsidR="00E8109D" w:rsidRPr="008B0204">
        <w:rPr>
          <w:rFonts w:asciiTheme="majorHAnsi" w:eastAsiaTheme="majorHAnsi" w:hAnsiTheme="majorHAnsi" w:hint="eastAsia"/>
          <w:sz w:val="22"/>
        </w:rPr>
        <w:t xml:space="preserve">Insert DNA </w:t>
      </w:r>
      <w:r w:rsidR="00ED3AAC" w:rsidRPr="008B0204">
        <w:rPr>
          <w:rFonts w:asciiTheme="majorHAnsi" w:eastAsiaTheme="majorHAnsi" w:hAnsiTheme="majorHAnsi" w:hint="eastAsia"/>
          <w:sz w:val="22"/>
        </w:rPr>
        <w:t>와 pBBRBB-eGFP (Addgene Catalog# 32549)를 template로 primer12f, primer12r로 얻어진</w:t>
      </w:r>
      <w:r w:rsidR="00E8109D" w:rsidRPr="008B0204">
        <w:rPr>
          <w:rFonts w:asciiTheme="majorHAnsi" w:eastAsiaTheme="majorHAnsi" w:hAnsiTheme="majorHAnsi" w:hint="eastAsia"/>
          <w:sz w:val="22"/>
        </w:rPr>
        <w:t xml:space="preserve"> backbone을 Gibson Assembly 후 pBBRBB-dmpR-luxI-rfp plasmid를 구축함. 이렇게 얻어진 plasmid를</w:t>
      </w:r>
      <w:r w:rsidR="00ED3AAC" w:rsidRPr="008B0204">
        <w:rPr>
          <w:rFonts w:asciiTheme="majorHAnsi" w:eastAsiaTheme="majorHAnsi" w:hAnsiTheme="majorHAnsi" w:hint="eastAsia"/>
          <w:sz w:val="22"/>
        </w:rPr>
        <w:t xml:space="preserve"> </w:t>
      </w:r>
      <w:r w:rsidR="00E8109D" w:rsidRPr="008B0204">
        <w:rPr>
          <w:rFonts w:asciiTheme="majorHAnsi" w:eastAsiaTheme="majorHAnsi" w:hAnsiTheme="majorHAnsi" w:hint="eastAsia"/>
          <w:sz w:val="22"/>
        </w:rPr>
        <w:t xml:space="preserve">P. putida KT2440 균주에 형질 전환 후 sender로 사용함. </w:t>
      </w:r>
    </w:p>
    <w:p w:rsidR="00E02EF9" w:rsidRPr="008B0204" w:rsidRDefault="00E02EF9" w:rsidP="008B0204">
      <w:pPr>
        <w:spacing w:line="276" w:lineRule="auto"/>
        <w:rPr>
          <w:rFonts w:asciiTheme="majorHAnsi" w:eastAsiaTheme="majorHAnsi" w:hAnsiTheme="majorHAnsi"/>
        </w:rPr>
      </w:pPr>
    </w:p>
    <w:p w:rsidR="005004E4" w:rsidRPr="008B0204" w:rsidRDefault="005004E4" w:rsidP="008B0204">
      <w:pPr>
        <w:spacing w:after="0" w:line="276" w:lineRule="auto"/>
        <w:rPr>
          <w:rFonts w:asciiTheme="majorHAnsi" w:eastAsiaTheme="majorHAnsi" w:hAnsiTheme="majorHAnsi"/>
          <w:b/>
        </w:rPr>
      </w:pPr>
      <w:r w:rsidRPr="008B0204">
        <w:rPr>
          <w:rFonts w:asciiTheme="majorHAnsi" w:eastAsiaTheme="majorHAnsi" w:hAnsiTheme="majorHAnsi" w:hint="eastAsia"/>
          <w:b/>
        </w:rPr>
        <w:t xml:space="preserve">Sender/Receiver </w:t>
      </w:r>
      <w:r w:rsidRPr="008B0204">
        <w:rPr>
          <w:rFonts w:asciiTheme="majorHAnsi" w:eastAsiaTheme="majorHAnsi" w:hAnsiTheme="majorHAnsi"/>
          <w:b/>
        </w:rPr>
        <w:t xml:space="preserve">cell </w:t>
      </w:r>
      <w:r w:rsidRPr="008B0204">
        <w:rPr>
          <w:rFonts w:asciiTheme="majorHAnsi" w:eastAsiaTheme="majorHAnsi" w:hAnsiTheme="majorHAnsi" w:hint="eastAsia"/>
          <w:b/>
        </w:rPr>
        <w:t>기반 유해물 감지 assay</w:t>
      </w:r>
    </w:p>
    <w:p w:rsidR="00CF3F9C" w:rsidRPr="00E26526" w:rsidRDefault="00CF3F9C" w:rsidP="008B0204">
      <w:pPr>
        <w:spacing w:line="276" w:lineRule="auto"/>
        <w:rPr>
          <w:rFonts w:asciiTheme="majorHAnsi" w:eastAsiaTheme="majorHAnsi" w:hAnsiTheme="majorHAnsi"/>
          <w:sz w:val="22"/>
        </w:rPr>
      </w:pPr>
      <w:r w:rsidRPr="00E26526">
        <w:rPr>
          <w:rFonts w:asciiTheme="majorHAnsi" w:eastAsiaTheme="majorHAnsi" w:hAnsiTheme="majorHAnsi"/>
          <w:sz w:val="22"/>
        </w:rPr>
        <w:t>14mL round bottom tube에 LB broth 배지를 1mL 넣고 Ampicillin 100mg/mL 첨가. Sender 또는 Receiver를 키워둔 plate에서 single colony를 loop를 이용해 접종. E. coli의 경우 37도 P. putida의 경우 30도 200rpm shaking incubator에서 overnight배</w:t>
      </w:r>
      <w:r w:rsidRPr="00E26526">
        <w:rPr>
          <w:rFonts w:asciiTheme="majorHAnsi" w:eastAsiaTheme="majorHAnsi" w:hAnsiTheme="majorHAnsi" w:hint="eastAsia"/>
          <w:sz w:val="22"/>
        </w:rPr>
        <w:t>양하여 seed로 사용.</w:t>
      </w:r>
      <w:r w:rsidRPr="00E26526">
        <w:rPr>
          <w:rFonts w:asciiTheme="majorHAnsi" w:eastAsiaTheme="majorHAnsi" w:hAnsiTheme="majorHAnsi"/>
          <w:sz w:val="22"/>
        </w:rPr>
        <w:t xml:space="preserve"> Main culture</w:t>
      </w:r>
      <w:r w:rsidRPr="00E26526">
        <w:rPr>
          <w:rFonts w:asciiTheme="majorHAnsi" w:eastAsiaTheme="majorHAnsi" w:hAnsiTheme="majorHAnsi" w:hint="eastAsia"/>
          <w:sz w:val="22"/>
        </w:rPr>
        <w:t xml:space="preserve">를 위해서 </w:t>
      </w:r>
      <w:r w:rsidRPr="00E26526">
        <w:rPr>
          <w:rFonts w:asciiTheme="majorHAnsi" w:eastAsiaTheme="majorHAnsi" w:hAnsiTheme="majorHAnsi"/>
          <w:sz w:val="22"/>
        </w:rPr>
        <w:t>14mL round bottom tube 각각에 LB broth 배지를 1mL 씩 넣고 Ampicillin 100</w:t>
      </w:r>
      <w:r w:rsidRPr="00876F1F">
        <w:rPr>
          <w:rFonts w:ascii="Symbol" w:eastAsiaTheme="majorHAnsi" w:hAnsi="Symbol"/>
          <w:sz w:val="22"/>
        </w:rPr>
        <w:t></w:t>
      </w:r>
      <w:r w:rsidRPr="00E26526">
        <w:rPr>
          <w:rFonts w:asciiTheme="majorHAnsi" w:eastAsiaTheme="majorHAnsi" w:hAnsiTheme="majorHAnsi"/>
          <w:sz w:val="22"/>
        </w:rPr>
        <w:t>g/mL</w:t>
      </w:r>
      <w:r w:rsidRPr="00E26526">
        <w:rPr>
          <w:rFonts w:asciiTheme="majorHAnsi" w:eastAsiaTheme="majorHAnsi" w:hAnsiTheme="majorHAnsi" w:hint="eastAsia"/>
          <w:sz w:val="22"/>
        </w:rPr>
        <w:t>를</w:t>
      </w:r>
      <w:r w:rsidRPr="00E26526">
        <w:rPr>
          <w:rFonts w:asciiTheme="majorHAnsi" w:eastAsiaTheme="majorHAnsi" w:hAnsiTheme="majorHAnsi"/>
          <w:sz w:val="22"/>
        </w:rPr>
        <w:t xml:space="preserve"> </w:t>
      </w:r>
      <w:r w:rsidRPr="00E26526">
        <w:rPr>
          <w:rFonts w:asciiTheme="majorHAnsi" w:eastAsiaTheme="majorHAnsi" w:hAnsiTheme="majorHAnsi" w:hint="eastAsia"/>
          <w:sz w:val="22"/>
        </w:rPr>
        <w:t>첨가</w:t>
      </w:r>
      <w:r w:rsidRPr="00E26526">
        <w:rPr>
          <w:rFonts w:asciiTheme="majorHAnsi" w:eastAsiaTheme="majorHAnsi" w:hAnsiTheme="majorHAnsi"/>
          <w:sz w:val="22"/>
        </w:rPr>
        <w:t>. 이후 sender</w:t>
      </w:r>
      <w:r w:rsidRPr="00E26526">
        <w:rPr>
          <w:rFonts w:asciiTheme="majorHAnsi" w:eastAsiaTheme="majorHAnsi" w:hAnsiTheme="majorHAnsi" w:hint="eastAsia"/>
          <w:sz w:val="22"/>
        </w:rPr>
        <w:t xml:space="preserve"> 또는</w:t>
      </w:r>
      <w:r w:rsidRPr="00E26526">
        <w:rPr>
          <w:rFonts w:asciiTheme="majorHAnsi" w:eastAsiaTheme="majorHAnsi" w:hAnsiTheme="majorHAnsi"/>
          <w:sz w:val="22"/>
        </w:rPr>
        <w:t xml:space="preserve"> receiver seed에서 각각 적당량을 취하여 최종 4% 접종. 37도 200rpm shaking incubator에서 Optical Density 600nm (OD600) 약 0.5까지 배양. 이후, substrate (ph</w:t>
      </w:r>
      <w:r w:rsidRPr="00E26526">
        <w:rPr>
          <w:rFonts w:asciiTheme="majorHAnsi" w:eastAsiaTheme="majorHAnsi" w:hAnsiTheme="majorHAnsi" w:hint="eastAsia"/>
          <w:sz w:val="22"/>
        </w:rPr>
        <w:t xml:space="preserve">enol)을 처리하고 </w:t>
      </w:r>
      <w:r w:rsidRPr="00E26526">
        <w:rPr>
          <w:rFonts w:asciiTheme="majorHAnsi" w:eastAsiaTheme="majorHAnsi" w:hAnsiTheme="majorHAnsi"/>
          <w:sz w:val="22"/>
        </w:rPr>
        <w:t xml:space="preserve">30도, 200rpm shaking incubator에서 15시간 배양. </w:t>
      </w:r>
      <w:r w:rsidRPr="00E26526">
        <w:rPr>
          <w:rFonts w:asciiTheme="majorHAnsi" w:eastAsiaTheme="majorHAnsi" w:hAnsiTheme="majorHAnsi" w:hint="eastAsia"/>
          <w:sz w:val="22"/>
        </w:rPr>
        <w:t>배양이 끝난 후 각</w:t>
      </w:r>
      <w:r w:rsidRPr="00E26526">
        <w:rPr>
          <w:rFonts w:asciiTheme="majorHAnsi" w:eastAsiaTheme="majorHAnsi" w:hAnsiTheme="majorHAnsi"/>
          <w:sz w:val="22"/>
        </w:rPr>
        <w:t xml:space="preserve"> 샘플을 충분히 </w:t>
      </w:r>
      <w:r w:rsidRPr="00E26526">
        <w:rPr>
          <w:rFonts w:asciiTheme="majorHAnsi" w:eastAsiaTheme="majorHAnsi" w:hAnsiTheme="majorHAnsi" w:hint="eastAsia"/>
          <w:sz w:val="22"/>
        </w:rPr>
        <w:t>섞고</w:t>
      </w:r>
      <w:r w:rsidRPr="00E26526">
        <w:rPr>
          <w:rFonts w:asciiTheme="majorHAnsi" w:eastAsiaTheme="majorHAnsi" w:hAnsiTheme="majorHAnsi"/>
          <w:sz w:val="22"/>
        </w:rPr>
        <w:t xml:space="preserve"> 96 well </w:t>
      </w:r>
      <w:r w:rsidRPr="00E26526">
        <w:rPr>
          <w:rFonts w:asciiTheme="majorHAnsi" w:eastAsiaTheme="majorHAnsi" w:hAnsiTheme="majorHAnsi" w:hint="eastAsia"/>
          <w:sz w:val="22"/>
        </w:rPr>
        <w:t>plate</w:t>
      </w:r>
      <w:r w:rsidRPr="00E26526">
        <w:rPr>
          <w:rFonts w:asciiTheme="majorHAnsi" w:eastAsiaTheme="majorHAnsi" w:hAnsiTheme="majorHAnsi"/>
          <w:sz w:val="22"/>
        </w:rPr>
        <w:t>에 200ul씩 로딩. Multi-plate reader (VICTOR)를 이용하여 OD600, GFP (ex: 485nm em: 535nm), RFP (ex: 531nm em: 595nm) 측정.</w:t>
      </w:r>
    </w:p>
    <w:p w:rsidR="00E02EF9" w:rsidRPr="008B0204" w:rsidRDefault="00E02EF9" w:rsidP="008B0204">
      <w:pPr>
        <w:spacing w:line="276" w:lineRule="auto"/>
        <w:rPr>
          <w:rFonts w:asciiTheme="majorHAnsi" w:eastAsiaTheme="majorHAnsi" w:hAnsiTheme="majorHAnsi"/>
        </w:rPr>
      </w:pPr>
    </w:p>
    <w:p w:rsidR="00EB7C9C" w:rsidRPr="008B0204" w:rsidRDefault="008878DF" w:rsidP="008B0204">
      <w:pPr>
        <w:spacing w:after="0" w:line="276" w:lineRule="auto"/>
        <w:rPr>
          <w:rFonts w:asciiTheme="majorHAnsi" w:eastAsiaTheme="majorHAnsi" w:hAnsiTheme="majorHAnsi"/>
          <w:b/>
        </w:rPr>
      </w:pPr>
      <w:r w:rsidRPr="008B0204">
        <w:rPr>
          <w:rFonts w:asciiTheme="majorHAnsi" w:eastAsiaTheme="majorHAnsi" w:hAnsiTheme="majorHAnsi"/>
          <w:b/>
        </w:rPr>
        <w:t>Freeze stock protocol</w:t>
      </w:r>
      <w:r w:rsidRPr="008B0204">
        <w:rPr>
          <w:rFonts w:asciiTheme="majorHAnsi" w:eastAsiaTheme="majorHAnsi" w:hAnsiTheme="majorHAnsi" w:hint="eastAsia"/>
          <w:b/>
        </w:rPr>
        <w:t xml:space="preserve"> </w:t>
      </w:r>
    </w:p>
    <w:p w:rsidR="000C6554" w:rsidRDefault="00DB719B" w:rsidP="008B0204">
      <w:pPr>
        <w:spacing w:line="276" w:lineRule="auto"/>
        <w:rPr>
          <w:ins w:id="0" w:author="Windows User" w:date="2018-11-12T15:48:00Z"/>
          <w:rFonts w:asciiTheme="majorHAnsi" w:eastAsiaTheme="majorHAnsi" w:hAnsiTheme="majorHAnsi"/>
          <w:sz w:val="22"/>
        </w:rPr>
      </w:pPr>
      <w:r w:rsidRPr="00E26526">
        <w:rPr>
          <w:rFonts w:asciiTheme="majorHAnsi" w:eastAsiaTheme="majorHAnsi" w:hAnsiTheme="majorHAnsi"/>
          <w:sz w:val="22"/>
        </w:rPr>
        <w:t xml:space="preserve">LB broth 배지 1mL </w:t>
      </w:r>
      <w:r>
        <w:rPr>
          <w:rFonts w:asciiTheme="majorHAnsi" w:eastAsiaTheme="majorHAnsi" w:hAnsiTheme="majorHAnsi" w:hint="eastAsia"/>
          <w:sz w:val="22"/>
        </w:rPr>
        <w:t xml:space="preserve">과 </w:t>
      </w:r>
      <w:r w:rsidRPr="00E26526">
        <w:rPr>
          <w:rFonts w:asciiTheme="majorHAnsi" w:eastAsiaTheme="majorHAnsi" w:hAnsiTheme="majorHAnsi"/>
          <w:sz w:val="22"/>
        </w:rPr>
        <w:t>Ampicillin 100</w:t>
      </w:r>
      <w:r w:rsidR="00876F1F" w:rsidRPr="00876F1F">
        <w:rPr>
          <w:rFonts w:ascii="Symbol" w:eastAsiaTheme="majorHAnsi" w:hAnsi="Symbol"/>
          <w:sz w:val="22"/>
        </w:rPr>
        <w:t></w:t>
      </w:r>
      <w:r w:rsidRPr="00E26526">
        <w:rPr>
          <w:rFonts w:asciiTheme="majorHAnsi" w:eastAsiaTheme="majorHAnsi" w:hAnsiTheme="majorHAnsi"/>
          <w:sz w:val="22"/>
        </w:rPr>
        <w:t>g/mL 첨가</w:t>
      </w:r>
      <w:r>
        <w:rPr>
          <w:rFonts w:asciiTheme="majorHAnsi" w:eastAsiaTheme="majorHAnsi" w:hAnsiTheme="majorHAnsi" w:hint="eastAsia"/>
          <w:sz w:val="22"/>
        </w:rPr>
        <w:t xml:space="preserve">된 </w:t>
      </w:r>
      <w:r w:rsidR="00026357" w:rsidRPr="00026357">
        <w:rPr>
          <w:rFonts w:asciiTheme="majorHAnsi" w:eastAsiaTheme="majorHAnsi" w:hAnsiTheme="majorHAnsi"/>
          <w:sz w:val="22"/>
        </w:rPr>
        <w:t>14mL round bottom tube</w:t>
      </w:r>
      <w:r>
        <w:rPr>
          <w:rFonts w:asciiTheme="majorHAnsi" w:eastAsiaTheme="majorHAnsi" w:hAnsiTheme="majorHAnsi" w:hint="eastAsia"/>
          <w:sz w:val="22"/>
        </w:rPr>
        <w:t xml:space="preserve">에 </w:t>
      </w:r>
      <w:r w:rsidR="004B68D1" w:rsidRPr="00026357">
        <w:rPr>
          <w:rFonts w:asciiTheme="majorHAnsi" w:eastAsiaTheme="majorHAnsi" w:hAnsiTheme="majorHAnsi" w:hint="eastAsia"/>
          <w:sz w:val="22"/>
        </w:rPr>
        <w:t xml:space="preserve">sender </w:t>
      </w:r>
      <w:r>
        <w:rPr>
          <w:rFonts w:asciiTheme="majorHAnsi" w:eastAsiaTheme="majorHAnsi" w:hAnsiTheme="majorHAnsi" w:hint="eastAsia"/>
          <w:sz w:val="22"/>
        </w:rPr>
        <w:t>또는</w:t>
      </w:r>
      <w:r w:rsidR="004B68D1" w:rsidRPr="00026357">
        <w:rPr>
          <w:rFonts w:asciiTheme="majorHAnsi" w:eastAsiaTheme="majorHAnsi" w:hAnsiTheme="majorHAnsi" w:hint="eastAsia"/>
          <w:sz w:val="22"/>
        </w:rPr>
        <w:t xml:space="preserve"> </w:t>
      </w:r>
      <w:r w:rsidR="004B68D1" w:rsidRPr="00026357">
        <w:rPr>
          <w:rFonts w:asciiTheme="majorHAnsi" w:eastAsiaTheme="majorHAnsi" w:hAnsiTheme="majorHAnsi"/>
          <w:sz w:val="22"/>
        </w:rPr>
        <w:t xml:space="preserve">receiver </w:t>
      </w:r>
      <w:r w:rsidR="004B68D1" w:rsidRPr="00026357">
        <w:rPr>
          <w:rFonts w:asciiTheme="majorHAnsi" w:eastAsiaTheme="majorHAnsi" w:hAnsiTheme="majorHAnsi" w:hint="eastAsia"/>
          <w:sz w:val="22"/>
        </w:rPr>
        <w:t xml:space="preserve">단일 콜로니를 </w:t>
      </w:r>
      <w:r>
        <w:rPr>
          <w:rFonts w:asciiTheme="majorHAnsi" w:eastAsiaTheme="majorHAnsi" w:hAnsiTheme="majorHAnsi" w:hint="eastAsia"/>
          <w:sz w:val="22"/>
        </w:rPr>
        <w:t xml:space="preserve">접종 후 </w:t>
      </w:r>
      <w:r w:rsidR="004B68D1" w:rsidRPr="00026357">
        <w:rPr>
          <w:rFonts w:asciiTheme="majorHAnsi" w:eastAsiaTheme="majorHAnsi" w:hAnsiTheme="majorHAnsi" w:hint="eastAsia"/>
          <w:sz w:val="22"/>
        </w:rPr>
        <w:t xml:space="preserve">37도 </w:t>
      </w:r>
      <w:r w:rsidRPr="00E26526">
        <w:rPr>
          <w:rFonts w:asciiTheme="majorHAnsi" w:eastAsiaTheme="majorHAnsi" w:hAnsiTheme="majorHAnsi"/>
          <w:sz w:val="22"/>
        </w:rPr>
        <w:t>200rpm shaking incubator에서 overnight</w:t>
      </w:r>
      <w:r>
        <w:rPr>
          <w:rFonts w:asciiTheme="majorHAnsi" w:eastAsiaTheme="majorHAnsi" w:hAnsiTheme="majorHAnsi"/>
          <w:sz w:val="22"/>
        </w:rPr>
        <w:t xml:space="preserve"> </w:t>
      </w:r>
      <w:r w:rsidRPr="00E26526">
        <w:rPr>
          <w:rFonts w:asciiTheme="majorHAnsi" w:eastAsiaTheme="majorHAnsi" w:hAnsiTheme="majorHAnsi"/>
          <w:sz w:val="22"/>
        </w:rPr>
        <w:t>배</w:t>
      </w:r>
      <w:r>
        <w:rPr>
          <w:rFonts w:asciiTheme="majorHAnsi" w:eastAsiaTheme="majorHAnsi" w:hAnsiTheme="majorHAnsi" w:hint="eastAsia"/>
          <w:sz w:val="22"/>
        </w:rPr>
        <w:t>양</w:t>
      </w:r>
      <w:r w:rsidR="004B68D1" w:rsidRPr="00026357">
        <w:rPr>
          <w:rFonts w:asciiTheme="majorHAnsi" w:eastAsiaTheme="majorHAnsi" w:hAnsiTheme="majorHAnsi" w:hint="eastAsia"/>
          <w:sz w:val="22"/>
        </w:rPr>
        <w:t>하고</w:t>
      </w:r>
      <w:r w:rsidR="000C6554" w:rsidRPr="00026357">
        <w:rPr>
          <w:rFonts w:asciiTheme="majorHAnsi" w:eastAsiaTheme="majorHAnsi" w:hAnsiTheme="majorHAnsi" w:hint="eastAsia"/>
          <w:sz w:val="22"/>
        </w:rPr>
        <w:t>,</w:t>
      </w:r>
      <w:r w:rsidR="004B68D1" w:rsidRPr="00026357">
        <w:rPr>
          <w:rFonts w:asciiTheme="majorHAnsi" w:eastAsiaTheme="majorHAnsi" w:hAnsiTheme="majorHAnsi"/>
          <w:sz w:val="22"/>
        </w:rPr>
        <w:t xml:space="preserve"> ampicillin</w:t>
      </w:r>
      <w:r w:rsidR="004B68D1" w:rsidRPr="00026357">
        <w:rPr>
          <w:rFonts w:asciiTheme="majorHAnsi" w:eastAsiaTheme="majorHAnsi" w:hAnsiTheme="majorHAnsi" w:hint="eastAsia"/>
          <w:sz w:val="22"/>
        </w:rPr>
        <w:t xml:space="preserve"> 100</w:t>
      </w:r>
      <w:r w:rsidR="00876F1F" w:rsidRPr="00876F1F">
        <w:rPr>
          <w:rFonts w:ascii="Symbol" w:eastAsiaTheme="majorHAnsi" w:hAnsi="Symbol"/>
          <w:sz w:val="22"/>
        </w:rPr>
        <w:t></w:t>
      </w:r>
      <w:r w:rsidR="004B68D1" w:rsidRPr="00026357">
        <w:rPr>
          <w:rFonts w:asciiTheme="majorHAnsi" w:eastAsiaTheme="majorHAnsi" w:hAnsiTheme="majorHAnsi" w:hint="eastAsia"/>
          <w:sz w:val="22"/>
        </w:rPr>
        <w:t xml:space="preserve">g/ml이 첨가된 </w:t>
      </w:r>
      <w:r w:rsidR="004B68D1" w:rsidRPr="00026357">
        <w:rPr>
          <w:rFonts w:asciiTheme="majorHAnsi" w:eastAsiaTheme="majorHAnsi" w:hAnsiTheme="majorHAnsi"/>
          <w:sz w:val="22"/>
        </w:rPr>
        <w:t>20ml LB</w:t>
      </w:r>
      <w:r w:rsidR="004B68D1" w:rsidRPr="00026357">
        <w:rPr>
          <w:rFonts w:asciiTheme="majorHAnsi" w:eastAsiaTheme="majorHAnsi" w:hAnsiTheme="majorHAnsi" w:hint="eastAsia"/>
          <w:sz w:val="22"/>
        </w:rPr>
        <w:t xml:space="preserve">를 포함하는 </w:t>
      </w:r>
      <w:r w:rsidR="004B68D1" w:rsidRPr="00026357">
        <w:rPr>
          <w:rFonts w:asciiTheme="majorHAnsi" w:eastAsiaTheme="majorHAnsi" w:hAnsiTheme="majorHAnsi"/>
          <w:sz w:val="22"/>
        </w:rPr>
        <w:t xml:space="preserve">125 ml </w:t>
      </w:r>
      <w:r w:rsidR="004B68D1" w:rsidRPr="00026357">
        <w:rPr>
          <w:rFonts w:asciiTheme="majorHAnsi" w:eastAsiaTheme="majorHAnsi" w:hAnsiTheme="majorHAnsi" w:hint="eastAsia"/>
          <w:sz w:val="22"/>
        </w:rPr>
        <w:t xml:space="preserve">baffled flask에 </w:t>
      </w:r>
      <w:r w:rsidR="004B68D1" w:rsidRPr="00026357">
        <w:rPr>
          <w:rFonts w:asciiTheme="majorHAnsi" w:eastAsiaTheme="majorHAnsi" w:hAnsiTheme="majorHAnsi"/>
          <w:sz w:val="22"/>
        </w:rPr>
        <w:t xml:space="preserve">1% </w:t>
      </w:r>
      <w:r w:rsidR="004B68D1" w:rsidRPr="00026357">
        <w:rPr>
          <w:rFonts w:asciiTheme="majorHAnsi" w:eastAsiaTheme="majorHAnsi" w:hAnsiTheme="majorHAnsi" w:hint="eastAsia"/>
          <w:sz w:val="22"/>
        </w:rPr>
        <w:t xml:space="preserve">접종하여 </w:t>
      </w:r>
      <w:r w:rsidR="004B68D1" w:rsidRPr="00026357">
        <w:rPr>
          <w:rFonts w:asciiTheme="majorHAnsi" w:eastAsiaTheme="majorHAnsi" w:hAnsiTheme="majorHAnsi"/>
          <w:sz w:val="22"/>
        </w:rPr>
        <w:t>37</w:t>
      </w:r>
      <w:r w:rsidR="004B68D1" w:rsidRPr="00026357">
        <w:rPr>
          <w:rFonts w:asciiTheme="majorHAnsi" w:eastAsiaTheme="majorHAnsi" w:hAnsiTheme="majorHAnsi" w:hint="eastAsia"/>
          <w:sz w:val="22"/>
        </w:rPr>
        <w:t xml:space="preserve">도 </w:t>
      </w:r>
      <w:r w:rsidR="004B68D1" w:rsidRPr="00026357">
        <w:rPr>
          <w:rFonts w:asciiTheme="majorHAnsi" w:eastAsiaTheme="majorHAnsi" w:hAnsiTheme="majorHAnsi"/>
          <w:sz w:val="22"/>
        </w:rPr>
        <w:t>200rpm</w:t>
      </w:r>
      <w:r w:rsidR="00A336D0" w:rsidRPr="00026357">
        <w:rPr>
          <w:rFonts w:asciiTheme="majorHAnsi" w:eastAsiaTheme="majorHAnsi" w:hAnsiTheme="majorHAnsi"/>
          <w:sz w:val="22"/>
        </w:rPr>
        <w:t xml:space="preserve"> </w:t>
      </w:r>
      <w:r w:rsidR="00A336D0" w:rsidRPr="00026357">
        <w:rPr>
          <w:rFonts w:asciiTheme="majorHAnsi" w:eastAsiaTheme="majorHAnsi" w:hAnsiTheme="majorHAnsi" w:hint="eastAsia"/>
          <w:sz w:val="22"/>
        </w:rPr>
        <w:t xml:space="preserve">조건으로 </w:t>
      </w:r>
      <w:r w:rsidR="004B68D1" w:rsidRPr="00026357">
        <w:rPr>
          <w:rFonts w:asciiTheme="majorHAnsi" w:eastAsiaTheme="majorHAnsi" w:hAnsiTheme="majorHAnsi"/>
          <w:sz w:val="22"/>
        </w:rPr>
        <w:t>OD600</w:t>
      </w:r>
      <w:r w:rsidR="004B68D1" w:rsidRPr="00026357">
        <w:rPr>
          <w:rFonts w:asciiTheme="majorHAnsi" w:eastAsiaTheme="majorHAnsi" w:hAnsiTheme="majorHAnsi" w:hint="eastAsia"/>
          <w:sz w:val="22"/>
        </w:rPr>
        <w:t xml:space="preserve">이 약 </w:t>
      </w:r>
      <w:r w:rsidR="004B68D1" w:rsidRPr="00026357">
        <w:rPr>
          <w:rFonts w:asciiTheme="majorHAnsi" w:eastAsiaTheme="majorHAnsi" w:hAnsiTheme="majorHAnsi"/>
          <w:sz w:val="22"/>
        </w:rPr>
        <w:t xml:space="preserve">0.5 </w:t>
      </w:r>
      <w:r w:rsidR="004B68D1" w:rsidRPr="00026357">
        <w:rPr>
          <w:rFonts w:asciiTheme="majorHAnsi" w:eastAsiaTheme="majorHAnsi" w:hAnsiTheme="majorHAnsi" w:hint="eastAsia"/>
          <w:sz w:val="22"/>
        </w:rPr>
        <w:t xml:space="preserve">가 </w:t>
      </w:r>
      <w:r w:rsidR="00A336D0" w:rsidRPr="00026357">
        <w:rPr>
          <w:rFonts w:asciiTheme="majorHAnsi" w:eastAsiaTheme="majorHAnsi" w:hAnsiTheme="majorHAnsi" w:hint="eastAsia"/>
          <w:sz w:val="22"/>
        </w:rPr>
        <w:t>될 때 까지 배양함.</w:t>
      </w:r>
      <w:r w:rsidR="000825E4">
        <w:rPr>
          <w:rFonts w:asciiTheme="majorHAnsi" w:eastAsiaTheme="majorHAnsi" w:hAnsiTheme="majorHAnsi"/>
          <w:sz w:val="22"/>
        </w:rPr>
        <w:t xml:space="preserve"> </w:t>
      </w:r>
      <w:r w:rsidR="000825E4">
        <w:rPr>
          <w:rFonts w:asciiTheme="majorHAnsi" w:eastAsiaTheme="majorHAnsi" w:hAnsiTheme="majorHAnsi" w:hint="eastAsia"/>
          <w:sz w:val="22"/>
        </w:rPr>
        <w:t xml:space="preserve">이 후 </w:t>
      </w:r>
      <w:r w:rsidR="000C6554" w:rsidRPr="00026357">
        <w:rPr>
          <w:rFonts w:asciiTheme="majorHAnsi" w:eastAsiaTheme="majorHAnsi" w:hAnsiTheme="majorHAnsi" w:hint="eastAsia"/>
          <w:sz w:val="22"/>
        </w:rPr>
        <w:t xml:space="preserve">배양액을 온도 조절이 되는 원심분리기에 </w:t>
      </w:r>
      <w:r w:rsidR="000C6554" w:rsidRPr="00026357">
        <w:rPr>
          <w:rFonts w:asciiTheme="majorHAnsi" w:eastAsiaTheme="majorHAnsi" w:hAnsiTheme="majorHAnsi"/>
          <w:sz w:val="22"/>
        </w:rPr>
        <w:t>4</w:t>
      </w:r>
      <w:r w:rsidR="000C6554" w:rsidRPr="00026357">
        <w:rPr>
          <w:rFonts w:asciiTheme="majorHAnsi" w:eastAsiaTheme="majorHAnsi" w:hAnsiTheme="majorHAnsi" w:hint="eastAsia"/>
          <w:sz w:val="22"/>
        </w:rPr>
        <w:t>도,</w:t>
      </w:r>
      <w:r w:rsidR="000C6554" w:rsidRPr="00026357">
        <w:rPr>
          <w:rFonts w:asciiTheme="majorHAnsi" w:eastAsiaTheme="majorHAnsi" w:hAnsiTheme="majorHAnsi"/>
          <w:sz w:val="22"/>
        </w:rPr>
        <w:t xml:space="preserve"> 3000 rpm</w:t>
      </w:r>
      <w:r w:rsidR="000C6554" w:rsidRPr="00026357">
        <w:rPr>
          <w:rFonts w:asciiTheme="majorHAnsi" w:eastAsiaTheme="majorHAnsi" w:hAnsiTheme="majorHAnsi" w:hint="eastAsia"/>
          <w:sz w:val="22"/>
        </w:rPr>
        <w:t xml:space="preserve">에서 </w:t>
      </w:r>
      <w:r w:rsidR="000C6554" w:rsidRPr="00026357">
        <w:rPr>
          <w:rFonts w:asciiTheme="majorHAnsi" w:eastAsiaTheme="majorHAnsi" w:hAnsiTheme="majorHAnsi"/>
          <w:sz w:val="22"/>
        </w:rPr>
        <w:t>10</w:t>
      </w:r>
      <w:r w:rsidR="000C6554" w:rsidRPr="00026357">
        <w:rPr>
          <w:rFonts w:asciiTheme="majorHAnsi" w:eastAsiaTheme="majorHAnsi" w:hAnsiTheme="majorHAnsi" w:hint="eastAsia"/>
          <w:sz w:val="22"/>
        </w:rPr>
        <w:t xml:space="preserve">분간 원심분리 한 후, 상층액을 버리고 남은 </w:t>
      </w:r>
      <w:r w:rsidR="000825E4">
        <w:rPr>
          <w:rFonts w:asciiTheme="majorHAnsi" w:eastAsiaTheme="majorHAnsi" w:hAnsiTheme="majorHAnsi" w:hint="eastAsia"/>
          <w:sz w:val="22"/>
        </w:rPr>
        <w:t>펠릿</w:t>
      </w:r>
      <w:r w:rsidR="000C6554" w:rsidRPr="00026357">
        <w:rPr>
          <w:rFonts w:asciiTheme="majorHAnsi" w:eastAsiaTheme="majorHAnsi" w:hAnsiTheme="majorHAnsi" w:hint="eastAsia"/>
          <w:sz w:val="22"/>
        </w:rPr>
        <w:t xml:space="preserve">에 본 배양액의 </w:t>
      </w:r>
      <w:r w:rsidR="000C6554" w:rsidRPr="00026357">
        <w:rPr>
          <w:rFonts w:asciiTheme="majorHAnsi" w:eastAsiaTheme="majorHAnsi" w:hAnsiTheme="majorHAnsi"/>
          <w:sz w:val="22"/>
        </w:rPr>
        <w:t xml:space="preserve">1/10 </w:t>
      </w:r>
      <w:r w:rsidR="000C6554" w:rsidRPr="00026357">
        <w:rPr>
          <w:rFonts w:asciiTheme="majorHAnsi" w:eastAsiaTheme="majorHAnsi" w:hAnsiTheme="majorHAnsi" w:hint="eastAsia"/>
          <w:sz w:val="22"/>
        </w:rPr>
        <w:t xml:space="preserve">부피의 </w:t>
      </w:r>
      <w:r w:rsidR="000825E4">
        <w:rPr>
          <w:rFonts w:asciiTheme="majorHAnsi" w:eastAsiaTheme="majorHAnsi" w:hAnsiTheme="majorHAnsi" w:hint="eastAsia"/>
          <w:sz w:val="22"/>
        </w:rPr>
        <w:t>f</w:t>
      </w:r>
      <w:r w:rsidR="000825E4">
        <w:rPr>
          <w:rFonts w:asciiTheme="majorHAnsi" w:eastAsiaTheme="majorHAnsi" w:hAnsiTheme="majorHAnsi"/>
          <w:sz w:val="22"/>
        </w:rPr>
        <w:t>resh</w:t>
      </w:r>
      <w:r w:rsidR="000C6554" w:rsidRPr="00026357">
        <w:rPr>
          <w:rFonts w:asciiTheme="majorHAnsi" w:eastAsiaTheme="majorHAnsi" w:hAnsiTheme="majorHAnsi" w:hint="eastAsia"/>
          <w:sz w:val="22"/>
        </w:rPr>
        <w:t xml:space="preserve"> </w:t>
      </w:r>
      <w:r w:rsidR="000C6554" w:rsidRPr="00026357">
        <w:rPr>
          <w:rFonts w:asciiTheme="majorHAnsi" w:eastAsiaTheme="majorHAnsi" w:hAnsiTheme="majorHAnsi"/>
          <w:sz w:val="22"/>
        </w:rPr>
        <w:t>LB</w:t>
      </w:r>
      <w:r w:rsidR="000C6554" w:rsidRPr="00026357">
        <w:rPr>
          <w:rFonts w:asciiTheme="majorHAnsi" w:eastAsiaTheme="majorHAnsi" w:hAnsiTheme="majorHAnsi" w:hint="eastAsia"/>
          <w:sz w:val="22"/>
        </w:rPr>
        <w:t xml:space="preserve">를 넣어준 뒤 텝핑으로 </w:t>
      </w:r>
      <w:r w:rsidR="000825E4">
        <w:rPr>
          <w:rFonts w:asciiTheme="majorHAnsi" w:eastAsiaTheme="majorHAnsi" w:hAnsiTheme="majorHAnsi" w:hint="eastAsia"/>
          <w:sz w:val="22"/>
        </w:rPr>
        <w:t>cell suspension</w:t>
      </w:r>
      <w:r w:rsidR="000C6554" w:rsidRPr="00026357">
        <w:rPr>
          <w:rFonts w:asciiTheme="majorHAnsi" w:eastAsiaTheme="majorHAnsi" w:hAnsiTheme="majorHAnsi" w:hint="eastAsia"/>
          <w:sz w:val="22"/>
        </w:rPr>
        <w:t>.</w:t>
      </w:r>
      <w:r w:rsidR="000C6554" w:rsidRPr="00026357">
        <w:rPr>
          <w:rFonts w:asciiTheme="majorHAnsi" w:eastAsiaTheme="majorHAnsi" w:hAnsiTheme="majorHAnsi"/>
          <w:sz w:val="22"/>
        </w:rPr>
        <w:t xml:space="preserve"> </w:t>
      </w:r>
      <w:r w:rsidR="001C44B4">
        <w:rPr>
          <w:rFonts w:asciiTheme="majorHAnsi" w:eastAsiaTheme="majorHAnsi" w:hAnsiTheme="majorHAnsi" w:hint="eastAsia"/>
          <w:sz w:val="22"/>
        </w:rPr>
        <w:t>이 용액을</w:t>
      </w:r>
      <w:r w:rsidR="000C6554" w:rsidRPr="00026357">
        <w:rPr>
          <w:rFonts w:asciiTheme="majorHAnsi" w:eastAsiaTheme="majorHAnsi" w:hAnsiTheme="majorHAnsi" w:hint="eastAsia"/>
          <w:sz w:val="22"/>
        </w:rPr>
        <w:t xml:space="preserve"> </w:t>
      </w:r>
      <w:r w:rsidR="000C6554" w:rsidRPr="00026357">
        <w:rPr>
          <w:rFonts w:asciiTheme="majorHAnsi" w:eastAsiaTheme="majorHAnsi" w:hAnsiTheme="majorHAnsi"/>
          <w:sz w:val="22"/>
        </w:rPr>
        <w:t xml:space="preserve">50% </w:t>
      </w:r>
      <w:r w:rsidR="000C6554" w:rsidRPr="00026357">
        <w:rPr>
          <w:rFonts w:asciiTheme="majorHAnsi" w:eastAsiaTheme="majorHAnsi" w:hAnsiTheme="majorHAnsi" w:hint="eastAsia"/>
          <w:sz w:val="22"/>
        </w:rPr>
        <w:t xml:space="preserve">글리세롤 </w:t>
      </w:r>
      <w:r w:rsidR="001C44B4">
        <w:rPr>
          <w:rFonts w:asciiTheme="majorHAnsi" w:eastAsiaTheme="majorHAnsi" w:hAnsiTheme="majorHAnsi" w:hint="eastAsia"/>
          <w:sz w:val="22"/>
        </w:rPr>
        <w:t>용액과</w:t>
      </w:r>
      <w:r w:rsidR="000C6554" w:rsidRPr="00026357">
        <w:rPr>
          <w:rFonts w:asciiTheme="majorHAnsi" w:eastAsiaTheme="majorHAnsi" w:hAnsiTheme="majorHAnsi" w:hint="eastAsia"/>
          <w:sz w:val="22"/>
        </w:rPr>
        <w:t xml:space="preserve"> </w:t>
      </w:r>
      <w:r w:rsidR="000C6554" w:rsidRPr="00026357">
        <w:rPr>
          <w:rFonts w:asciiTheme="majorHAnsi" w:eastAsiaTheme="majorHAnsi" w:hAnsiTheme="majorHAnsi"/>
          <w:sz w:val="22"/>
        </w:rPr>
        <w:t>7:3</w:t>
      </w:r>
      <w:r w:rsidR="000C6554" w:rsidRPr="00026357">
        <w:rPr>
          <w:rFonts w:asciiTheme="majorHAnsi" w:eastAsiaTheme="majorHAnsi" w:hAnsiTheme="majorHAnsi" w:hint="eastAsia"/>
          <w:sz w:val="22"/>
        </w:rPr>
        <w:t xml:space="preserve">의 비율로 섞은 뒤 액체 질소로 급속 냉각한 후 </w:t>
      </w:r>
      <w:r w:rsidR="000C6554" w:rsidRPr="00026357">
        <w:rPr>
          <w:rFonts w:asciiTheme="majorHAnsi" w:eastAsiaTheme="majorHAnsi" w:hAnsiTheme="majorHAnsi"/>
          <w:sz w:val="22"/>
        </w:rPr>
        <w:t>-80</w:t>
      </w:r>
      <w:r w:rsidR="000C6554" w:rsidRPr="00026357">
        <w:rPr>
          <w:rFonts w:asciiTheme="majorHAnsi" w:eastAsiaTheme="majorHAnsi" w:hAnsiTheme="majorHAnsi" w:hint="eastAsia"/>
          <w:sz w:val="22"/>
        </w:rPr>
        <w:t xml:space="preserve">도에 보관하여 </w:t>
      </w:r>
      <w:r w:rsidR="000C6554" w:rsidRPr="00026357">
        <w:rPr>
          <w:rFonts w:asciiTheme="majorHAnsi" w:eastAsiaTheme="majorHAnsi" w:hAnsiTheme="majorHAnsi"/>
          <w:sz w:val="22"/>
        </w:rPr>
        <w:t>freeze stock</w:t>
      </w:r>
      <w:r w:rsidR="000C6554" w:rsidRPr="00026357">
        <w:rPr>
          <w:rFonts w:asciiTheme="majorHAnsi" w:eastAsiaTheme="majorHAnsi" w:hAnsiTheme="majorHAnsi" w:hint="eastAsia"/>
          <w:sz w:val="22"/>
        </w:rPr>
        <w:t>을 제작함.</w:t>
      </w:r>
      <w:r w:rsidR="001C44B4">
        <w:rPr>
          <w:rFonts w:asciiTheme="majorHAnsi" w:eastAsiaTheme="majorHAnsi" w:hAnsiTheme="majorHAnsi"/>
          <w:sz w:val="22"/>
        </w:rPr>
        <w:t xml:space="preserve"> </w:t>
      </w:r>
    </w:p>
    <w:p w:rsidR="00A67BBD" w:rsidRDefault="00A67BBD" w:rsidP="008B0204">
      <w:pPr>
        <w:spacing w:line="276" w:lineRule="auto"/>
        <w:rPr>
          <w:ins w:id="1" w:author="Windows User" w:date="2018-11-12T15:48:00Z"/>
          <w:rFonts w:asciiTheme="majorHAnsi" w:eastAsiaTheme="majorHAnsi" w:hAnsiTheme="majorHAnsi"/>
          <w:sz w:val="22"/>
        </w:rPr>
      </w:pPr>
      <w:ins w:id="2" w:author="Windows User" w:date="2018-11-12T15:49:00Z">
        <w:r>
          <w:rPr>
            <w:rFonts w:asciiTheme="majorHAnsi" w:eastAsiaTheme="majorHAnsi" w:hAnsiTheme="majorHAnsi" w:hint="eastAsia"/>
            <w:sz w:val="22"/>
          </w:rPr>
          <w:t xml:space="preserve">-- </w:t>
        </w:r>
      </w:ins>
      <w:bookmarkStart w:id="3" w:name="_GoBack"/>
      <w:bookmarkEnd w:id="3"/>
      <w:ins w:id="4" w:author="Windows User" w:date="2018-11-12T15:48:00Z">
        <w:r>
          <w:rPr>
            <w:rFonts w:asciiTheme="majorHAnsi" w:eastAsiaTheme="majorHAnsi" w:hAnsiTheme="majorHAnsi" w:hint="eastAsia"/>
            <w:sz w:val="22"/>
          </w:rPr>
          <w:t>보</w:t>
        </w:r>
      </w:ins>
      <w:ins w:id="5" w:author="Windows User" w:date="2018-11-12T15:49:00Z">
        <w:r>
          <w:rPr>
            <w:rFonts w:asciiTheme="majorHAnsi" w:eastAsiaTheme="majorHAnsi" w:hAnsiTheme="majorHAnsi" w:hint="eastAsia"/>
            <w:sz w:val="22"/>
          </w:rPr>
          <w:t xml:space="preserve">고서 내용 </w:t>
        </w:r>
        <w:r>
          <w:rPr>
            <w:rFonts w:asciiTheme="majorHAnsi" w:eastAsiaTheme="majorHAnsi" w:hAnsiTheme="majorHAnsi"/>
            <w:sz w:val="22"/>
          </w:rPr>
          <w:t>--</w:t>
        </w:r>
      </w:ins>
    </w:p>
    <w:p w:rsidR="00A67BBD" w:rsidRPr="00A67BBD" w:rsidRDefault="00A67BBD" w:rsidP="008B0204">
      <w:pPr>
        <w:spacing w:line="276" w:lineRule="auto"/>
        <w:rPr>
          <w:ins w:id="6" w:author="Windows User" w:date="2018-11-12T15:48:00Z"/>
          <w:rFonts w:asciiTheme="majorHAnsi" w:eastAsiaTheme="majorHAnsi" w:hAnsiTheme="majorHAnsi"/>
          <w:sz w:val="22"/>
          <w:rPrChange w:id="7" w:author="Windows User" w:date="2018-11-12T15:48:00Z">
            <w:rPr>
              <w:ins w:id="8" w:author="Windows User" w:date="2018-11-12T15:48:00Z"/>
              <w:rFonts w:asciiTheme="majorHAnsi" w:eastAsiaTheme="majorHAnsi" w:hAnsiTheme="majorHAnsi"/>
              <w:sz w:val="22"/>
            </w:rPr>
          </w:rPrChange>
        </w:rPr>
      </w:pPr>
      <w:ins w:id="9" w:author="Windows User" w:date="2018-11-12T15:48:00Z">
        <w:r w:rsidRPr="00A67BBD">
          <w:rPr>
            <w:rFonts w:asciiTheme="majorHAnsi" w:eastAsiaTheme="majorHAnsi" w:hAnsiTheme="majorHAnsi" w:hint="eastAsia"/>
            <w:sz w:val="22"/>
          </w:rPr>
          <w:t>●</w:t>
        </w:r>
        <w:r w:rsidRPr="00A67BBD">
          <w:rPr>
            <w:rFonts w:asciiTheme="majorHAnsi" w:eastAsiaTheme="majorHAnsi" w:hAnsiTheme="majorHAnsi"/>
            <w:sz w:val="22"/>
          </w:rPr>
          <w:t xml:space="preserve"> 특히 본 연구에서 사용한 페놀 감지 유전자회로는 Pseudomonas putida 유래의 전사조절단백질(dmpR), 프로모터, 리포터(형광단백질)로 구성되어 있으며 1μM ~ 100μM의 페놀 농도 감지 범위를 갖고 있음 (SL. Choi et al., ACS Synthetic Biology 2013). 위 유전자회로를 탑제한 대장균을 감지 센서로 활용하기 위하여 유전자회로의 신호를 극대화 할 수 있는 조건에서 장시간 보관 및 필요시 신속하게 꺼내어 </w:t>
        </w:r>
        <w:r w:rsidRPr="00A67BBD">
          <w:rPr>
            <w:rFonts w:asciiTheme="majorHAnsi" w:eastAsiaTheme="majorHAnsi" w:hAnsiTheme="majorHAnsi" w:hint="eastAsia"/>
            <w:sz w:val="22"/>
          </w:rPr>
          <w:t>바로</w:t>
        </w:r>
        <w:r w:rsidRPr="00A67BBD">
          <w:rPr>
            <w:rFonts w:asciiTheme="majorHAnsi" w:eastAsiaTheme="majorHAnsi" w:hAnsiTheme="majorHAnsi"/>
            <w:sz w:val="22"/>
          </w:rPr>
          <w:t xml:space="preserve"> 사용가능한 조건을 탐색함. 이를 위해 유전자회로 탑제 pUCB19 플라스미드를 대장균 DH5alpha에 형질전환 후 </w:t>
        </w:r>
        <w:r w:rsidRPr="00A67BBD">
          <w:rPr>
            <w:rFonts w:asciiTheme="majorHAnsi" w:eastAsiaTheme="majorHAnsi" w:hAnsiTheme="majorHAnsi"/>
            <w:sz w:val="22"/>
          </w:rPr>
          <w:lastRenderedPageBreak/>
          <w:t xml:space="preserve">ampicillin이 50 ㎍/ml 첨가된 LB 고체 배지에 도말한 후 37℃에서 12시간 배양함. 배양 후 단일 콜로니를 골라 다시 ampicillin이 50 ㎍/ml 첨가된 LB 고체 배지에 루프(loop)를 이용하여 도말한 뒤 37℃에서 12시간 배양함. 이 후 단일 콜로니를 선별하여 ampicillin이 50 ㎍/ml 첨가된 1mL LB 액체 배지가 든 14ml 튜브에 접종 한 뒤 37℃도 200rpm에서 12시간 진탕배양 하여 전배양액으로 사용함. ampicillin이 50 ㎍/ml 첨가된 LB 액체배지 20ml에 1%(v/v)로 접종한 후 OD600nm 값이 0.5가 될 때까지 37도 200rpm에서 배양함. 그 후 위 배양액을 50ml 튜브에 옮기고 4℃ 1977g에서 10분간 원심분리를 수행한 후 상층액을 분리한 뒤 ampicillin이 50 ㎍/ml 첨가된 LB 액체 </w:t>
        </w:r>
        <w:r w:rsidRPr="00A67BBD">
          <w:rPr>
            <w:rFonts w:asciiTheme="majorHAnsi" w:eastAsiaTheme="majorHAnsi" w:hAnsiTheme="majorHAnsi" w:hint="eastAsia"/>
            <w:sz w:val="22"/>
          </w:rPr>
          <w:t>배지를</w:t>
        </w:r>
        <w:r w:rsidRPr="00A67BBD">
          <w:rPr>
            <w:rFonts w:asciiTheme="majorHAnsi" w:eastAsiaTheme="majorHAnsi" w:hAnsiTheme="majorHAnsi"/>
            <w:sz w:val="22"/>
          </w:rPr>
          <w:t xml:space="preserve"> 2ml 넣고 세포를 풀어줌. 대장균이 균일하게 풀어진 것을 확인 한 후, 멸균된 50% Glycerol을 1.5ml EP 튜브에 0.3ml 세포배양액을 0.7ml 넣고 액체 질소에 급속 냉각 시킨 뒤 -70 ℃에 넣어 보관함. 위와 같은 방법으로 stock된 세포를 꺼내어 37℃에서 해동한 뒤 ampicillin이 50 ㎍/ml 첨가된 Minimal media (0.1% Acetate) 9ml에 넣어 10배 희석하여 바이오센서 혼합용액으로 사용함. 그 결과 기존 전배양 본배양에 걸친 방법에 비해 높은 신호를 얻을 수 있었으며 이는 sigma 54기반의 DmpR 단백질 활성으로 인한 영향으로 보임 (그림 71). 이러한 방법으로 센서혼합액의 저장성을 개선하여 가용성을 높이고 준비 기간 및 신호 편차를 크게 줄이는 효과를 얻을 수 있음.  유전자 회로 프린팅을 위한 바이오잉크 개발: 유전자 회로의 프린팅을 위해서는 기존 cell free 시스템에서 사용되는 solution들을 scale up하여 프린</w:t>
        </w:r>
        <w:r w:rsidRPr="00A67BBD">
          <w:rPr>
            <w:rFonts w:asciiTheme="majorHAnsi" w:eastAsiaTheme="majorHAnsi" w:hAnsiTheme="majorHAnsi" w:hint="eastAsia"/>
            <w:sz w:val="22"/>
          </w:rPr>
          <w:t>팅</w:t>
        </w:r>
        <w:r w:rsidRPr="00A67BBD">
          <w:rPr>
            <w:rFonts w:asciiTheme="majorHAnsi" w:eastAsiaTheme="majorHAnsi" w:hAnsiTheme="majorHAnsi"/>
            <w:sz w:val="22"/>
          </w:rPr>
          <w:t xml:space="preserve"> 장비와 연계할 필요가 있음. 본 연구에서는 cell free 시스템을 위한 S12 lysate와 in vitro translation, transcription에 필요한 아미노산과 에너지 source 등이 함유된 Master mix를 제조하여 프린팅을 위한 바이오잉크의 재료로 사용함.</w:t>
        </w:r>
      </w:ins>
    </w:p>
    <w:p w:rsidR="00A67BBD" w:rsidRPr="00026357" w:rsidRDefault="00A67BBD" w:rsidP="008B0204">
      <w:pPr>
        <w:spacing w:line="276" w:lineRule="auto"/>
        <w:rPr>
          <w:rFonts w:asciiTheme="majorHAnsi" w:eastAsiaTheme="majorHAnsi" w:hAnsiTheme="majorHAnsi"/>
          <w:sz w:val="22"/>
        </w:rPr>
      </w:pPr>
    </w:p>
    <w:p w:rsidR="000C6554" w:rsidRDefault="000C6554" w:rsidP="008B0204">
      <w:pPr>
        <w:spacing w:line="276" w:lineRule="auto"/>
        <w:rPr>
          <w:rFonts w:asciiTheme="majorHAnsi" w:eastAsiaTheme="majorHAnsi" w:hAnsiTheme="majorHAnsi"/>
        </w:rPr>
      </w:pPr>
    </w:p>
    <w:p w:rsidR="002265CC" w:rsidRPr="008B0204" w:rsidRDefault="00A50783" w:rsidP="002265CC">
      <w:pPr>
        <w:spacing w:after="0" w:line="276" w:lineRule="auto"/>
        <w:rPr>
          <w:rFonts w:asciiTheme="majorHAnsi" w:eastAsiaTheme="majorHAnsi" w:hAnsiTheme="majorHAnsi"/>
          <w:b/>
        </w:rPr>
      </w:pPr>
      <w:r>
        <w:rPr>
          <w:rFonts w:asciiTheme="majorHAnsi" w:eastAsiaTheme="majorHAnsi" w:hAnsiTheme="majorHAnsi"/>
          <w:b/>
        </w:rPr>
        <w:t>Alginate bead based bacterial sensor</w:t>
      </w:r>
      <w:r w:rsidR="002265CC" w:rsidRPr="008B0204">
        <w:rPr>
          <w:rFonts w:asciiTheme="majorHAnsi" w:eastAsiaTheme="majorHAnsi" w:hAnsiTheme="majorHAnsi" w:hint="eastAsia"/>
          <w:b/>
        </w:rPr>
        <w:t xml:space="preserve"> </w:t>
      </w:r>
    </w:p>
    <w:p w:rsidR="00EB7C9C" w:rsidRDefault="008646AB" w:rsidP="002265CC">
      <w:pPr>
        <w:spacing w:line="276" w:lineRule="auto"/>
        <w:rPr>
          <w:rFonts w:asciiTheme="majorHAnsi" w:eastAsiaTheme="majorHAnsi" w:hAnsiTheme="majorHAnsi"/>
          <w:sz w:val="22"/>
        </w:rPr>
      </w:pPr>
      <w:r>
        <w:rPr>
          <w:rFonts w:asciiTheme="majorHAnsi" w:eastAsiaTheme="majorHAnsi" w:hAnsiTheme="majorHAnsi"/>
          <w:sz w:val="22"/>
        </w:rPr>
        <w:t>6</w:t>
      </w:r>
      <w:r>
        <w:rPr>
          <w:rFonts w:asciiTheme="majorHAnsi" w:eastAsiaTheme="majorHAnsi" w:hAnsiTheme="majorHAnsi" w:hint="eastAsia"/>
          <w:sz w:val="22"/>
        </w:rPr>
        <w:t xml:space="preserve">g sodium alginate를 </w:t>
      </w:r>
      <w:r>
        <w:rPr>
          <w:rFonts w:asciiTheme="majorHAnsi" w:eastAsiaTheme="majorHAnsi" w:hAnsiTheme="majorHAnsi"/>
          <w:sz w:val="22"/>
        </w:rPr>
        <w:t xml:space="preserve">200ml DW </w:t>
      </w:r>
      <w:r>
        <w:rPr>
          <w:rFonts w:asciiTheme="majorHAnsi" w:eastAsiaTheme="majorHAnsi" w:hAnsiTheme="majorHAnsi" w:hint="eastAsia"/>
          <w:sz w:val="22"/>
        </w:rPr>
        <w:t xml:space="preserve">에 녹인 혼합액과 </w:t>
      </w:r>
      <w:r>
        <w:rPr>
          <w:rFonts w:asciiTheme="majorHAnsi" w:eastAsiaTheme="majorHAnsi" w:hAnsiTheme="majorHAnsi"/>
          <w:sz w:val="22"/>
        </w:rPr>
        <w:t xml:space="preserve">2g calcium chloride </w:t>
      </w:r>
      <w:r>
        <w:rPr>
          <w:rFonts w:asciiTheme="majorHAnsi" w:eastAsiaTheme="majorHAnsi" w:hAnsiTheme="majorHAnsi" w:hint="eastAsia"/>
          <w:sz w:val="22"/>
        </w:rPr>
        <w:t xml:space="preserve">를 </w:t>
      </w:r>
      <w:r>
        <w:rPr>
          <w:rFonts w:asciiTheme="majorHAnsi" w:eastAsiaTheme="majorHAnsi" w:hAnsiTheme="majorHAnsi"/>
          <w:sz w:val="22"/>
        </w:rPr>
        <w:t>100ml DW</w:t>
      </w:r>
      <w:r>
        <w:rPr>
          <w:rFonts w:asciiTheme="majorHAnsi" w:eastAsiaTheme="majorHAnsi" w:hAnsiTheme="majorHAnsi" w:hint="eastAsia"/>
          <w:sz w:val="22"/>
        </w:rPr>
        <w:t>에 녹인 용액을 준비.</w:t>
      </w:r>
      <w:r>
        <w:rPr>
          <w:rFonts w:asciiTheme="majorHAnsi" w:eastAsiaTheme="majorHAnsi" w:hAnsiTheme="majorHAnsi"/>
          <w:sz w:val="22"/>
        </w:rPr>
        <w:t xml:space="preserve"> Freeze stock</w:t>
      </w:r>
      <w:r>
        <w:rPr>
          <w:rFonts w:asciiTheme="majorHAnsi" w:eastAsiaTheme="majorHAnsi" w:hAnsiTheme="majorHAnsi" w:hint="eastAsia"/>
          <w:sz w:val="22"/>
        </w:rPr>
        <w:t>된</w:t>
      </w:r>
      <w:r w:rsidR="00124DA5">
        <w:rPr>
          <w:rFonts w:asciiTheme="majorHAnsi" w:eastAsiaTheme="majorHAnsi" w:hAnsiTheme="majorHAnsi" w:hint="eastAsia"/>
          <w:sz w:val="22"/>
        </w:rPr>
        <w:t xml:space="preserve"> </w:t>
      </w:r>
      <w:r w:rsidR="00124DA5">
        <w:rPr>
          <w:rFonts w:asciiTheme="majorHAnsi" w:eastAsiaTheme="majorHAnsi" w:hAnsiTheme="majorHAnsi"/>
          <w:sz w:val="22"/>
        </w:rPr>
        <w:t>sender</w:t>
      </w:r>
      <w:r w:rsidR="00124DA5">
        <w:rPr>
          <w:rFonts w:asciiTheme="majorHAnsi" w:eastAsiaTheme="majorHAnsi" w:hAnsiTheme="majorHAnsi" w:hint="eastAsia"/>
          <w:sz w:val="22"/>
        </w:rPr>
        <w:t xml:space="preserve">와 </w:t>
      </w:r>
      <w:r w:rsidR="00124DA5">
        <w:rPr>
          <w:rFonts w:asciiTheme="majorHAnsi" w:eastAsiaTheme="majorHAnsi" w:hAnsiTheme="majorHAnsi"/>
          <w:sz w:val="22"/>
        </w:rPr>
        <w:t>receiver</w:t>
      </w:r>
      <w:r>
        <w:rPr>
          <w:rFonts w:asciiTheme="majorHAnsi" w:eastAsiaTheme="majorHAnsi" w:hAnsiTheme="majorHAnsi" w:hint="eastAsia"/>
          <w:sz w:val="22"/>
        </w:rPr>
        <w:t xml:space="preserve"> 세포를 꺼내어 </w:t>
      </w:r>
      <w:r w:rsidR="00DE4FAD">
        <w:rPr>
          <w:rFonts w:asciiTheme="majorHAnsi" w:eastAsiaTheme="majorHAnsi" w:hAnsiTheme="majorHAnsi" w:hint="eastAsia"/>
          <w:sz w:val="22"/>
        </w:rPr>
        <w:t>적당한 비율</w:t>
      </w:r>
      <w:r w:rsidR="00124DA5">
        <w:rPr>
          <w:rFonts w:asciiTheme="majorHAnsi" w:eastAsiaTheme="majorHAnsi" w:hAnsiTheme="majorHAnsi" w:hint="eastAsia"/>
          <w:sz w:val="22"/>
        </w:rPr>
        <w:t xml:space="preserve">로 혼합하고 </w:t>
      </w:r>
      <w:r>
        <w:rPr>
          <w:rFonts w:asciiTheme="majorHAnsi" w:eastAsiaTheme="majorHAnsi" w:hAnsiTheme="majorHAnsi" w:hint="eastAsia"/>
          <w:sz w:val="22"/>
        </w:rPr>
        <w:t>최종 OD</w:t>
      </w:r>
      <w:r>
        <w:rPr>
          <w:rFonts w:asciiTheme="majorHAnsi" w:eastAsiaTheme="majorHAnsi" w:hAnsiTheme="majorHAnsi"/>
          <w:sz w:val="22"/>
        </w:rPr>
        <w:t>600</w:t>
      </w:r>
      <w:r>
        <w:rPr>
          <w:rFonts w:asciiTheme="majorHAnsi" w:eastAsiaTheme="majorHAnsi" w:hAnsiTheme="majorHAnsi" w:hint="eastAsia"/>
          <w:sz w:val="22"/>
        </w:rPr>
        <w:t xml:space="preserve">이 약 </w:t>
      </w:r>
      <w:r>
        <w:rPr>
          <w:rFonts w:asciiTheme="majorHAnsi" w:eastAsiaTheme="majorHAnsi" w:hAnsiTheme="majorHAnsi"/>
          <w:sz w:val="22"/>
        </w:rPr>
        <w:t xml:space="preserve">2 </w:t>
      </w:r>
      <w:r>
        <w:rPr>
          <w:rFonts w:asciiTheme="majorHAnsi" w:eastAsiaTheme="majorHAnsi" w:hAnsiTheme="majorHAnsi" w:hint="eastAsia"/>
          <w:sz w:val="22"/>
        </w:rPr>
        <w:t xml:space="preserve">가 되도록 </w:t>
      </w:r>
      <w:r>
        <w:rPr>
          <w:rFonts w:asciiTheme="majorHAnsi" w:eastAsiaTheme="majorHAnsi" w:hAnsiTheme="majorHAnsi"/>
          <w:sz w:val="22"/>
        </w:rPr>
        <w:t xml:space="preserve">sodium alginate </w:t>
      </w:r>
      <w:r>
        <w:rPr>
          <w:rFonts w:asciiTheme="majorHAnsi" w:eastAsiaTheme="majorHAnsi" w:hAnsiTheme="majorHAnsi" w:hint="eastAsia"/>
          <w:sz w:val="22"/>
        </w:rPr>
        <w:t xml:space="preserve">혼합액 </w:t>
      </w:r>
      <w:r>
        <w:rPr>
          <w:rFonts w:asciiTheme="majorHAnsi" w:eastAsiaTheme="majorHAnsi" w:hAnsiTheme="majorHAnsi"/>
          <w:sz w:val="22"/>
        </w:rPr>
        <w:t>200ml</w:t>
      </w:r>
      <w:r>
        <w:rPr>
          <w:rFonts w:asciiTheme="majorHAnsi" w:eastAsiaTheme="majorHAnsi" w:hAnsiTheme="majorHAnsi" w:hint="eastAsia"/>
          <w:sz w:val="22"/>
        </w:rPr>
        <w:t>과 섞음.</w:t>
      </w:r>
      <w:r>
        <w:rPr>
          <w:rFonts w:asciiTheme="majorHAnsi" w:eastAsiaTheme="majorHAnsi" w:hAnsiTheme="majorHAnsi"/>
          <w:sz w:val="22"/>
        </w:rPr>
        <w:t xml:space="preserve"> </w:t>
      </w:r>
      <w:r w:rsidR="004A61CE">
        <w:rPr>
          <w:rFonts w:asciiTheme="majorHAnsi" w:eastAsiaTheme="majorHAnsi" w:hAnsiTheme="majorHAnsi" w:hint="eastAsia"/>
          <w:sz w:val="22"/>
        </w:rPr>
        <w:t xml:space="preserve">펌프에 지름 약 </w:t>
      </w:r>
      <w:r w:rsidR="004A61CE">
        <w:rPr>
          <w:rFonts w:asciiTheme="majorHAnsi" w:eastAsiaTheme="majorHAnsi" w:hAnsiTheme="majorHAnsi"/>
          <w:sz w:val="22"/>
        </w:rPr>
        <w:t xml:space="preserve">2mm </w:t>
      </w:r>
      <w:r w:rsidR="004A61CE">
        <w:rPr>
          <w:rFonts w:asciiTheme="majorHAnsi" w:eastAsiaTheme="majorHAnsi" w:hAnsiTheme="majorHAnsi" w:hint="eastAsia"/>
          <w:sz w:val="22"/>
        </w:rPr>
        <w:t xml:space="preserve">튜브를 연결하여 세포가 섞인 </w:t>
      </w:r>
      <w:r w:rsidR="004A61CE">
        <w:rPr>
          <w:rFonts w:asciiTheme="majorHAnsi" w:eastAsiaTheme="majorHAnsi" w:hAnsiTheme="majorHAnsi"/>
          <w:sz w:val="22"/>
        </w:rPr>
        <w:t xml:space="preserve">alginate </w:t>
      </w:r>
      <w:r w:rsidR="004A61CE">
        <w:rPr>
          <w:rFonts w:asciiTheme="majorHAnsi" w:eastAsiaTheme="majorHAnsi" w:hAnsiTheme="majorHAnsi" w:hint="eastAsia"/>
          <w:sz w:val="22"/>
        </w:rPr>
        <w:t xml:space="preserve">용액을 </w:t>
      </w:r>
      <w:r w:rsidR="004A61CE">
        <w:rPr>
          <w:rFonts w:asciiTheme="majorHAnsi" w:eastAsiaTheme="majorHAnsi" w:hAnsiTheme="majorHAnsi"/>
          <w:sz w:val="22"/>
        </w:rPr>
        <w:t xml:space="preserve">calcium chloride 100ml </w:t>
      </w:r>
      <w:r w:rsidR="004A61CE">
        <w:rPr>
          <w:rFonts w:asciiTheme="majorHAnsi" w:eastAsiaTheme="majorHAnsi" w:hAnsiTheme="majorHAnsi" w:hint="eastAsia"/>
          <w:sz w:val="22"/>
        </w:rPr>
        <w:t xml:space="preserve">용액에 떨어뜨리며 약 </w:t>
      </w:r>
      <w:r w:rsidR="00694FD8">
        <w:rPr>
          <w:rFonts w:asciiTheme="majorHAnsi" w:eastAsiaTheme="majorHAnsi" w:hAnsiTheme="majorHAnsi" w:hint="eastAsia"/>
          <w:sz w:val="22"/>
        </w:rPr>
        <w:t xml:space="preserve">지금 약 </w:t>
      </w:r>
      <w:r w:rsidR="00694FD8">
        <w:rPr>
          <w:rFonts w:asciiTheme="majorHAnsi" w:eastAsiaTheme="majorHAnsi" w:hAnsiTheme="majorHAnsi"/>
          <w:sz w:val="22"/>
        </w:rPr>
        <w:t xml:space="preserve">2mm </w:t>
      </w:r>
      <w:r w:rsidR="00694FD8">
        <w:rPr>
          <w:rFonts w:asciiTheme="majorHAnsi" w:eastAsiaTheme="majorHAnsi" w:hAnsiTheme="majorHAnsi" w:hint="eastAsia"/>
          <w:sz w:val="22"/>
        </w:rPr>
        <w:t xml:space="preserve">인 </w:t>
      </w:r>
      <w:r w:rsidR="00694FD8">
        <w:rPr>
          <w:rFonts w:asciiTheme="majorHAnsi" w:eastAsiaTheme="majorHAnsi" w:hAnsiTheme="majorHAnsi"/>
          <w:sz w:val="22"/>
        </w:rPr>
        <w:t xml:space="preserve">alginate </w:t>
      </w:r>
      <w:r w:rsidR="00694FD8">
        <w:rPr>
          <w:rFonts w:asciiTheme="majorHAnsi" w:eastAsiaTheme="majorHAnsi" w:hAnsiTheme="majorHAnsi" w:hint="eastAsia"/>
          <w:sz w:val="22"/>
        </w:rPr>
        <w:t>bead를 만듦.</w:t>
      </w:r>
      <w:r w:rsidR="00694FD8">
        <w:rPr>
          <w:rFonts w:asciiTheme="majorHAnsi" w:eastAsiaTheme="majorHAnsi" w:hAnsiTheme="majorHAnsi"/>
          <w:sz w:val="22"/>
        </w:rPr>
        <w:t xml:space="preserve"> </w:t>
      </w:r>
      <w:r w:rsidR="00A834A0">
        <w:rPr>
          <w:rFonts w:asciiTheme="majorHAnsi" w:eastAsiaTheme="majorHAnsi" w:hAnsiTheme="majorHAnsi" w:hint="eastAsia"/>
          <w:sz w:val="22"/>
        </w:rPr>
        <w:t xml:space="preserve">비드를 </w:t>
      </w:r>
      <w:r w:rsidR="00694FD8">
        <w:rPr>
          <w:rFonts w:asciiTheme="majorHAnsi" w:eastAsiaTheme="majorHAnsi" w:hAnsiTheme="majorHAnsi"/>
          <w:sz w:val="22"/>
        </w:rPr>
        <w:t xml:space="preserve">CaCl2 </w:t>
      </w:r>
      <w:r w:rsidR="00694FD8">
        <w:rPr>
          <w:rFonts w:asciiTheme="majorHAnsi" w:eastAsiaTheme="majorHAnsi" w:hAnsiTheme="majorHAnsi" w:hint="eastAsia"/>
          <w:sz w:val="22"/>
        </w:rPr>
        <w:t xml:space="preserve">용액에 약 </w:t>
      </w:r>
      <w:r w:rsidR="00694FD8">
        <w:rPr>
          <w:rFonts w:asciiTheme="majorHAnsi" w:eastAsiaTheme="majorHAnsi" w:hAnsiTheme="majorHAnsi"/>
          <w:sz w:val="22"/>
        </w:rPr>
        <w:t>30</w:t>
      </w:r>
      <w:r w:rsidR="00694FD8">
        <w:rPr>
          <w:rFonts w:asciiTheme="majorHAnsi" w:eastAsiaTheme="majorHAnsi" w:hAnsiTheme="majorHAnsi" w:hint="eastAsia"/>
          <w:sz w:val="22"/>
        </w:rPr>
        <w:t xml:space="preserve">분간 </w:t>
      </w:r>
      <w:r w:rsidR="00A834A0">
        <w:rPr>
          <w:rFonts w:asciiTheme="majorHAnsi" w:eastAsiaTheme="majorHAnsi" w:hAnsiTheme="majorHAnsi" w:hint="eastAsia"/>
          <w:sz w:val="22"/>
        </w:rPr>
        <w:t xml:space="preserve">정치시켜 안정화하고 </w:t>
      </w:r>
      <w:r w:rsidR="00A834A0">
        <w:rPr>
          <w:rFonts w:asciiTheme="majorHAnsi" w:eastAsiaTheme="majorHAnsi" w:hAnsiTheme="majorHAnsi"/>
          <w:sz w:val="22"/>
        </w:rPr>
        <w:t>PBS</w:t>
      </w:r>
      <w:r w:rsidR="00A834A0">
        <w:rPr>
          <w:rFonts w:asciiTheme="majorHAnsi" w:eastAsiaTheme="majorHAnsi" w:hAnsiTheme="majorHAnsi" w:hint="eastAsia"/>
          <w:sz w:val="22"/>
        </w:rPr>
        <w:t xml:space="preserve">로 </w:t>
      </w:r>
      <w:r w:rsidR="00A834A0">
        <w:rPr>
          <w:rFonts w:asciiTheme="majorHAnsi" w:eastAsiaTheme="majorHAnsi" w:hAnsiTheme="majorHAnsi"/>
          <w:sz w:val="22"/>
        </w:rPr>
        <w:t xml:space="preserve">washing </w:t>
      </w:r>
      <w:r w:rsidR="00A834A0">
        <w:rPr>
          <w:rFonts w:asciiTheme="majorHAnsi" w:eastAsiaTheme="majorHAnsi" w:hAnsiTheme="majorHAnsi" w:hint="eastAsia"/>
          <w:sz w:val="22"/>
        </w:rPr>
        <w:t xml:space="preserve">을 수행하여 </w:t>
      </w:r>
      <w:r w:rsidR="00A834A0">
        <w:rPr>
          <w:rFonts w:asciiTheme="majorHAnsi" w:eastAsiaTheme="majorHAnsi" w:hAnsiTheme="majorHAnsi"/>
          <w:sz w:val="22"/>
        </w:rPr>
        <w:t>CaCl2</w:t>
      </w:r>
      <w:r w:rsidR="00A834A0">
        <w:rPr>
          <w:rFonts w:asciiTheme="majorHAnsi" w:eastAsiaTheme="majorHAnsi" w:hAnsiTheme="majorHAnsi" w:hint="eastAsia"/>
          <w:sz w:val="22"/>
        </w:rPr>
        <w:t>를 제거.</w:t>
      </w:r>
      <w:r w:rsidR="00A834A0">
        <w:rPr>
          <w:rFonts w:asciiTheme="majorHAnsi" w:eastAsiaTheme="majorHAnsi" w:hAnsiTheme="majorHAnsi"/>
          <w:sz w:val="22"/>
        </w:rPr>
        <w:t xml:space="preserve"> </w:t>
      </w:r>
      <w:r w:rsidR="00A834A0">
        <w:rPr>
          <w:rFonts w:asciiTheme="majorHAnsi" w:eastAsiaTheme="majorHAnsi" w:hAnsiTheme="majorHAnsi" w:hint="eastAsia"/>
          <w:sz w:val="22"/>
        </w:rPr>
        <w:t xml:space="preserve">  </w:t>
      </w:r>
    </w:p>
    <w:p w:rsidR="00495764" w:rsidRDefault="00495764" w:rsidP="002265CC">
      <w:pPr>
        <w:spacing w:line="276" w:lineRule="auto"/>
        <w:rPr>
          <w:rFonts w:asciiTheme="majorHAnsi" w:eastAsiaTheme="majorHAnsi" w:hAnsiTheme="majorHAnsi"/>
          <w:sz w:val="22"/>
        </w:rPr>
      </w:pPr>
    </w:p>
    <w:p w:rsidR="00495764" w:rsidRDefault="00203A37" w:rsidP="00714C14">
      <w:pPr>
        <w:spacing w:line="276" w:lineRule="auto"/>
        <w:rPr>
          <w:rFonts w:asciiTheme="majorHAnsi" w:eastAsiaTheme="majorHAnsi" w:hAnsiTheme="majorHAnsi"/>
          <w:b/>
        </w:rPr>
      </w:pPr>
      <w:r>
        <w:rPr>
          <w:rFonts w:asciiTheme="majorHAnsi" w:eastAsiaTheme="majorHAnsi" w:hAnsiTheme="majorHAnsi" w:hint="eastAsia"/>
          <w:b/>
        </w:rPr>
        <w:lastRenderedPageBreak/>
        <w:t xml:space="preserve">Remote </w:t>
      </w:r>
      <w:r>
        <w:rPr>
          <w:rFonts w:asciiTheme="majorHAnsi" w:eastAsiaTheme="majorHAnsi" w:hAnsiTheme="majorHAnsi"/>
          <w:b/>
        </w:rPr>
        <w:t xml:space="preserve">fluorescence </w:t>
      </w:r>
      <w:r>
        <w:rPr>
          <w:rFonts w:asciiTheme="majorHAnsi" w:eastAsiaTheme="majorHAnsi" w:hAnsiTheme="majorHAnsi" w:hint="eastAsia"/>
          <w:b/>
        </w:rPr>
        <w:t xml:space="preserve">detection device </w:t>
      </w:r>
    </w:p>
    <w:p w:rsidR="008209FD" w:rsidRPr="00006E9B" w:rsidRDefault="008209FD" w:rsidP="00714C14">
      <w:pPr>
        <w:spacing w:line="276" w:lineRule="auto"/>
        <w:rPr>
          <w:rFonts w:asciiTheme="majorHAnsi" w:eastAsiaTheme="majorHAnsi" w:hAnsiTheme="majorHAnsi"/>
          <w:sz w:val="22"/>
        </w:rPr>
      </w:pPr>
      <w:r w:rsidRPr="008B0204">
        <w:rPr>
          <w:rFonts w:asciiTheme="majorHAnsi" w:eastAsiaTheme="majorHAnsi" w:hAnsiTheme="majorHAnsi" w:hint="eastAsia"/>
          <w:sz w:val="22"/>
        </w:rPr>
        <w:t xml:space="preserve">디바이스의 </w:t>
      </w:r>
      <w:r w:rsidRPr="008B0204">
        <w:rPr>
          <w:rFonts w:asciiTheme="majorHAnsi" w:eastAsiaTheme="majorHAnsi" w:hAnsiTheme="majorHAnsi"/>
          <w:sz w:val="22"/>
        </w:rPr>
        <w:t>housing에 필요한 프레임 디자인은 Autodesk</w:t>
      </w:r>
      <w:r w:rsidRPr="008B0204">
        <w:rPr>
          <w:rFonts w:asciiTheme="majorHAnsi" w:eastAsiaTheme="majorHAnsi" w:hAnsiTheme="majorHAnsi" w:hint="eastAsia"/>
          <w:sz w:val="22"/>
        </w:rPr>
        <w:t xml:space="preserve">의 </w:t>
      </w:r>
      <w:r w:rsidRPr="008B0204">
        <w:rPr>
          <w:rFonts w:asciiTheme="majorHAnsi" w:eastAsiaTheme="majorHAnsi" w:hAnsiTheme="majorHAnsi"/>
          <w:sz w:val="22"/>
        </w:rPr>
        <w:t>Fusion 36</w:t>
      </w:r>
      <w:r>
        <w:rPr>
          <w:rFonts w:asciiTheme="majorHAnsi" w:eastAsiaTheme="majorHAnsi" w:hAnsiTheme="majorHAnsi"/>
          <w:sz w:val="22"/>
        </w:rPr>
        <w:t>0</w:t>
      </w:r>
      <w:r w:rsidRPr="008B0204">
        <w:rPr>
          <w:rFonts w:asciiTheme="majorHAnsi" w:eastAsiaTheme="majorHAnsi" w:hAnsiTheme="majorHAnsi"/>
          <w:sz w:val="22"/>
        </w:rPr>
        <w:t xml:space="preserve"> software를 </w:t>
      </w:r>
      <w:r>
        <w:rPr>
          <w:rFonts w:asciiTheme="majorHAnsi" w:eastAsiaTheme="majorHAnsi" w:hAnsiTheme="majorHAnsi"/>
          <w:sz w:val="22"/>
        </w:rPr>
        <w:t>사용함.</w:t>
      </w:r>
      <w:r w:rsidR="00370F42">
        <w:rPr>
          <w:rFonts w:asciiTheme="majorHAnsi" w:eastAsiaTheme="majorHAnsi" w:hAnsiTheme="majorHAnsi"/>
          <w:sz w:val="22"/>
        </w:rPr>
        <w:t xml:space="preserve"> </w:t>
      </w:r>
      <w:r w:rsidR="00370F42">
        <w:rPr>
          <w:rFonts w:asciiTheme="majorHAnsi" w:eastAsiaTheme="majorHAnsi" w:hAnsiTheme="majorHAnsi" w:hint="eastAsia"/>
          <w:sz w:val="22"/>
        </w:rPr>
        <w:t xml:space="preserve">총 </w:t>
      </w:r>
      <w:r w:rsidR="00370F42">
        <w:rPr>
          <w:rFonts w:asciiTheme="majorHAnsi" w:eastAsiaTheme="majorHAnsi" w:hAnsiTheme="majorHAnsi"/>
          <w:sz w:val="22"/>
        </w:rPr>
        <w:t>64</w:t>
      </w:r>
      <w:r w:rsidR="00370F42">
        <w:rPr>
          <w:rFonts w:asciiTheme="majorHAnsi" w:eastAsiaTheme="majorHAnsi" w:hAnsiTheme="majorHAnsi" w:hint="eastAsia"/>
          <w:sz w:val="22"/>
        </w:rPr>
        <w:t xml:space="preserve">개의 부품으로 구성되어 있으며 각 부품의 프린팅은 </w:t>
      </w:r>
      <w:r w:rsidR="00370F42">
        <w:rPr>
          <w:rFonts w:asciiTheme="majorHAnsi" w:eastAsiaTheme="majorHAnsi" w:hAnsiTheme="majorHAnsi"/>
          <w:sz w:val="22"/>
        </w:rPr>
        <w:t xml:space="preserve">Fused Filament Fabrication </w:t>
      </w:r>
      <w:r w:rsidR="00370F42">
        <w:rPr>
          <w:rFonts w:asciiTheme="majorHAnsi" w:eastAsiaTheme="majorHAnsi" w:hAnsiTheme="majorHAnsi" w:hint="eastAsia"/>
          <w:sz w:val="22"/>
        </w:rPr>
        <w:t xml:space="preserve">기술을 적용한 </w:t>
      </w:r>
      <w:r w:rsidR="00370F42">
        <w:rPr>
          <w:rFonts w:asciiTheme="majorHAnsi" w:eastAsiaTheme="majorHAnsi" w:hAnsiTheme="majorHAnsi"/>
          <w:sz w:val="22"/>
        </w:rPr>
        <w:t xml:space="preserve">3D </w:t>
      </w:r>
      <w:r w:rsidR="00370F42">
        <w:rPr>
          <w:rFonts w:asciiTheme="majorHAnsi" w:eastAsiaTheme="majorHAnsi" w:hAnsiTheme="majorHAnsi" w:hint="eastAsia"/>
          <w:sz w:val="22"/>
        </w:rPr>
        <w:t xml:space="preserve">프린터 </w:t>
      </w:r>
      <w:r w:rsidR="00370F42">
        <w:rPr>
          <w:rFonts w:asciiTheme="majorHAnsi" w:eastAsiaTheme="majorHAnsi" w:hAnsiTheme="majorHAnsi"/>
          <w:sz w:val="22"/>
        </w:rPr>
        <w:t>(Ultimaker2+</w:t>
      </w:r>
      <w:r w:rsidR="00370F42" w:rsidRPr="00370F42">
        <w:rPr>
          <w:rFonts w:asciiTheme="majorHAnsi" w:eastAsiaTheme="majorHAnsi" w:hAnsiTheme="majorHAnsi"/>
          <w:sz w:val="22"/>
          <w:vertAlign w:val="superscript"/>
        </w:rPr>
        <w:t>TM</w:t>
      </w:r>
      <w:r w:rsidR="00370F42">
        <w:rPr>
          <w:rFonts w:asciiTheme="majorHAnsi" w:eastAsiaTheme="majorHAnsi" w:hAnsiTheme="majorHAnsi"/>
          <w:sz w:val="22"/>
        </w:rPr>
        <w:t>)</w:t>
      </w:r>
      <w:r w:rsidR="00370F42">
        <w:rPr>
          <w:rFonts w:asciiTheme="majorHAnsi" w:eastAsiaTheme="majorHAnsi" w:hAnsiTheme="majorHAnsi" w:hint="eastAsia"/>
          <w:sz w:val="22"/>
        </w:rPr>
        <w:t>를 이용하</w:t>
      </w:r>
      <w:r w:rsidR="009C40E1">
        <w:rPr>
          <w:rFonts w:asciiTheme="majorHAnsi" w:eastAsiaTheme="majorHAnsi" w:hAnsiTheme="majorHAnsi" w:hint="eastAsia"/>
          <w:sz w:val="22"/>
        </w:rPr>
        <w:t>였</w:t>
      </w:r>
      <w:r w:rsidR="00370F42">
        <w:rPr>
          <w:rFonts w:asciiTheme="majorHAnsi" w:eastAsiaTheme="majorHAnsi" w:hAnsiTheme="majorHAnsi" w:hint="eastAsia"/>
          <w:sz w:val="22"/>
        </w:rPr>
        <w:t>고</w:t>
      </w:r>
      <w:r w:rsidR="009C40E1">
        <w:rPr>
          <w:rFonts w:asciiTheme="majorHAnsi" w:eastAsiaTheme="majorHAnsi" w:hAnsiTheme="majorHAnsi" w:hint="eastAsia"/>
          <w:sz w:val="22"/>
        </w:rPr>
        <w:t xml:space="preserve"> Poly</w:t>
      </w:r>
      <w:r w:rsidR="009C40E1">
        <w:rPr>
          <w:rFonts w:asciiTheme="majorHAnsi" w:eastAsiaTheme="majorHAnsi" w:hAnsiTheme="majorHAnsi"/>
          <w:sz w:val="22"/>
        </w:rPr>
        <w:t xml:space="preserve">lactic acid (PLA) </w:t>
      </w:r>
      <w:r w:rsidR="009C40E1">
        <w:rPr>
          <w:rFonts w:asciiTheme="majorHAnsi" w:eastAsiaTheme="majorHAnsi" w:hAnsiTheme="majorHAnsi" w:hint="eastAsia"/>
          <w:sz w:val="22"/>
        </w:rPr>
        <w:t>기반 재료를 사용함.</w:t>
      </w:r>
      <w:r w:rsidR="009C40E1">
        <w:rPr>
          <w:rFonts w:asciiTheme="majorHAnsi" w:eastAsiaTheme="majorHAnsi" w:hAnsiTheme="majorHAnsi"/>
          <w:sz w:val="22"/>
        </w:rPr>
        <w:t xml:space="preserve"> </w:t>
      </w:r>
      <w:r w:rsidR="0048468A">
        <w:rPr>
          <w:rFonts w:asciiTheme="majorHAnsi" w:eastAsiaTheme="majorHAnsi" w:hAnsiTheme="majorHAnsi" w:hint="eastAsia"/>
          <w:sz w:val="22"/>
        </w:rPr>
        <w:t xml:space="preserve">디바이스의 구동을 위해 두 개의 </w:t>
      </w:r>
      <w:r w:rsidR="0048468A">
        <w:rPr>
          <w:rFonts w:asciiTheme="majorHAnsi" w:eastAsiaTheme="majorHAnsi" w:hAnsiTheme="majorHAnsi"/>
          <w:sz w:val="22"/>
        </w:rPr>
        <w:t>2</w:t>
      </w:r>
      <w:r w:rsidR="0048468A">
        <w:rPr>
          <w:rFonts w:asciiTheme="majorHAnsi" w:eastAsiaTheme="majorHAnsi" w:hAnsiTheme="majorHAnsi" w:hint="eastAsia"/>
          <w:sz w:val="22"/>
        </w:rPr>
        <w:t xml:space="preserve">상 </w:t>
      </w:r>
      <w:r w:rsidR="0048468A">
        <w:rPr>
          <w:rFonts w:asciiTheme="majorHAnsi" w:eastAsiaTheme="majorHAnsi" w:hAnsiTheme="majorHAnsi"/>
          <w:sz w:val="22"/>
        </w:rPr>
        <w:t>4</w:t>
      </w:r>
      <w:r w:rsidR="0048468A">
        <w:rPr>
          <w:rFonts w:asciiTheme="majorHAnsi" w:eastAsiaTheme="majorHAnsi" w:hAnsiTheme="majorHAnsi" w:hint="eastAsia"/>
          <w:sz w:val="22"/>
        </w:rPr>
        <w:t xml:space="preserve">선식 </w:t>
      </w:r>
      <w:r w:rsidR="0048468A">
        <w:rPr>
          <w:rFonts w:asciiTheme="majorHAnsi" w:eastAsiaTheme="majorHAnsi" w:hAnsiTheme="majorHAnsi"/>
          <w:sz w:val="22"/>
        </w:rPr>
        <w:t>42</w:t>
      </w:r>
      <w:r w:rsidR="0048468A">
        <w:rPr>
          <w:rFonts w:asciiTheme="majorHAnsi" w:eastAsiaTheme="majorHAnsi" w:hAnsiTheme="majorHAnsi" w:hint="eastAsia"/>
          <w:sz w:val="22"/>
        </w:rPr>
        <w:t>각 스텝모터를 (</w:t>
      </w:r>
      <w:r w:rsidR="0048468A">
        <w:rPr>
          <w:rFonts w:asciiTheme="majorHAnsi" w:eastAsiaTheme="majorHAnsi" w:hAnsiTheme="majorHAnsi"/>
          <w:sz w:val="22"/>
        </w:rPr>
        <w:t xml:space="preserve">1.6kg/cm </w:t>
      </w:r>
      <w:r w:rsidR="001A4E02">
        <w:rPr>
          <w:rFonts w:asciiTheme="majorHAnsi" w:eastAsiaTheme="majorHAnsi" w:hAnsiTheme="majorHAnsi"/>
          <w:sz w:val="22"/>
        </w:rPr>
        <w:t>torque</w:t>
      </w:r>
      <w:r w:rsidR="0048468A">
        <w:rPr>
          <w:rFonts w:asciiTheme="majorHAnsi" w:eastAsiaTheme="majorHAnsi" w:hAnsiTheme="majorHAnsi"/>
          <w:sz w:val="22"/>
        </w:rPr>
        <w:t>, 1.8</w:t>
      </w:r>
      <w:r w:rsidR="0048468A">
        <w:rPr>
          <w:rFonts w:asciiTheme="majorHAnsi" w:eastAsiaTheme="majorHAnsi" w:hAnsiTheme="majorHAnsi" w:hint="eastAsia"/>
          <w:sz w:val="22"/>
        </w:rPr>
        <w:t>degree/</w:t>
      </w:r>
      <w:r w:rsidR="0048468A">
        <w:rPr>
          <w:rFonts w:asciiTheme="majorHAnsi" w:eastAsiaTheme="majorHAnsi" w:hAnsiTheme="majorHAnsi"/>
          <w:sz w:val="22"/>
        </w:rPr>
        <w:t>step</w:t>
      </w:r>
      <w:r w:rsidR="00D47739">
        <w:rPr>
          <w:rFonts w:asciiTheme="majorHAnsi" w:eastAsiaTheme="majorHAnsi" w:hAnsiTheme="majorHAnsi"/>
          <w:sz w:val="22"/>
        </w:rPr>
        <w:t xml:space="preserve">, </w:t>
      </w:r>
      <w:r w:rsidR="00A45FAD">
        <w:rPr>
          <w:rFonts w:asciiTheme="majorHAnsi" w:eastAsiaTheme="majorHAnsi" w:hAnsiTheme="majorHAnsi"/>
          <w:sz w:val="22"/>
        </w:rPr>
        <w:t xml:space="preserve">3.2v, 0.8A, </w:t>
      </w:r>
      <w:r w:rsidR="00D47739">
        <w:rPr>
          <w:rFonts w:asciiTheme="majorHAnsi" w:eastAsiaTheme="majorHAnsi" w:hAnsiTheme="majorHAnsi"/>
          <w:sz w:val="22"/>
        </w:rPr>
        <w:t>17PM-J049-01WS, MenebeaJapan</w:t>
      </w:r>
      <w:r w:rsidR="0048468A">
        <w:rPr>
          <w:rFonts w:asciiTheme="majorHAnsi" w:eastAsiaTheme="majorHAnsi" w:hAnsiTheme="majorHAnsi"/>
          <w:sz w:val="22"/>
        </w:rPr>
        <w:t>)</w:t>
      </w:r>
      <w:r w:rsidR="0048468A">
        <w:rPr>
          <w:rFonts w:asciiTheme="majorHAnsi" w:eastAsiaTheme="majorHAnsi" w:hAnsiTheme="majorHAnsi" w:hint="eastAsia"/>
          <w:sz w:val="22"/>
        </w:rPr>
        <w:t xml:space="preserve"> 사용했으며 모터 드라이버</w:t>
      </w:r>
      <w:r w:rsidR="0048468A">
        <w:rPr>
          <w:rFonts w:asciiTheme="majorHAnsi" w:eastAsiaTheme="majorHAnsi" w:hAnsiTheme="majorHAnsi"/>
          <w:sz w:val="22"/>
        </w:rPr>
        <w:t>의</w:t>
      </w:r>
      <w:r w:rsidR="0048468A">
        <w:rPr>
          <w:rFonts w:asciiTheme="majorHAnsi" w:eastAsiaTheme="majorHAnsi" w:hAnsiTheme="majorHAnsi" w:hint="eastAsia"/>
          <w:sz w:val="22"/>
        </w:rPr>
        <w:t xml:space="preserve"> 분해능을 </w:t>
      </w:r>
      <w:r w:rsidR="0048468A">
        <w:rPr>
          <w:rFonts w:asciiTheme="majorHAnsi" w:eastAsiaTheme="majorHAnsi" w:hAnsiTheme="majorHAnsi"/>
          <w:sz w:val="22"/>
        </w:rPr>
        <w:t>16</w:t>
      </w:r>
      <w:r w:rsidR="0048468A">
        <w:rPr>
          <w:rFonts w:asciiTheme="majorHAnsi" w:eastAsiaTheme="majorHAnsi" w:hAnsiTheme="majorHAnsi" w:hint="eastAsia"/>
          <w:sz w:val="22"/>
        </w:rPr>
        <w:t xml:space="preserve">으로 설정하여 </w:t>
      </w:r>
      <w:r w:rsidR="0048468A">
        <w:rPr>
          <w:rFonts w:asciiTheme="majorHAnsi" w:eastAsiaTheme="majorHAnsi" w:hAnsiTheme="majorHAnsi"/>
          <w:sz w:val="22"/>
        </w:rPr>
        <w:t>(SBC-10</w:t>
      </w:r>
      <w:r w:rsidR="00FA5B8B">
        <w:rPr>
          <w:rFonts w:asciiTheme="majorHAnsi" w:eastAsiaTheme="majorHAnsi" w:hAnsiTheme="majorHAnsi"/>
          <w:sz w:val="22"/>
        </w:rPr>
        <w:t>, Moterbank</w:t>
      </w:r>
      <w:r w:rsidR="0048468A">
        <w:rPr>
          <w:rFonts w:asciiTheme="majorHAnsi" w:eastAsiaTheme="majorHAnsi" w:hAnsiTheme="majorHAnsi"/>
          <w:sz w:val="22"/>
        </w:rPr>
        <w:t xml:space="preserve">) </w:t>
      </w:r>
      <w:r w:rsidR="0048468A">
        <w:rPr>
          <w:rFonts w:asciiTheme="majorHAnsi" w:eastAsiaTheme="majorHAnsi" w:hAnsiTheme="majorHAnsi" w:hint="eastAsia"/>
          <w:sz w:val="22"/>
        </w:rPr>
        <w:t>사용</w:t>
      </w:r>
      <w:r w:rsidR="007F68C6">
        <w:rPr>
          <w:rFonts w:asciiTheme="majorHAnsi" w:eastAsiaTheme="majorHAnsi" w:hAnsiTheme="majorHAnsi" w:hint="eastAsia"/>
          <w:sz w:val="22"/>
        </w:rPr>
        <w:t>함</w:t>
      </w:r>
      <w:r w:rsidR="0048468A">
        <w:rPr>
          <w:rFonts w:asciiTheme="majorHAnsi" w:eastAsiaTheme="majorHAnsi" w:hAnsiTheme="majorHAnsi" w:hint="eastAsia"/>
          <w:sz w:val="22"/>
        </w:rPr>
        <w:t>.</w:t>
      </w:r>
      <w:r w:rsidR="0048468A">
        <w:rPr>
          <w:rFonts w:asciiTheme="majorHAnsi" w:eastAsiaTheme="majorHAnsi" w:hAnsiTheme="majorHAnsi"/>
          <w:sz w:val="22"/>
        </w:rPr>
        <w:t xml:space="preserve"> </w:t>
      </w:r>
      <w:r w:rsidR="00A043F3">
        <w:rPr>
          <w:rFonts w:asciiTheme="majorHAnsi" w:eastAsiaTheme="majorHAnsi" w:hAnsiTheme="majorHAnsi" w:hint="eastAsia"/>
          <w:sz w:val="22"/>
        </w:rPr>
        <w:t xml:space="preserve">형광을 </w:t>
      </w:r>
      <w:r w:rsidR="00A043F3">
        <w:rPr>
          <w:rFonts w:asciiTheme="majorHAnsi" w:eastAsiaTheme="majorHAnsi" w:hAnsiTheme="majorHAnsi"/>
          <w:sz w:val="22"/>
        </w:rPr>
        <w:t xml:space="preserve">excitation </w:t>
      </w:r>
      <w:r w:rsidR="00A043F3">
        <w:rPr>
          <w:rFonts w:asciiTheme="majorHAnsi" w:eastAsiaTheme="majorHAnsi" w:hAnsiTheme="majorHAnsi" w:hint="eastAsia"/>
          <w:sz w:val="22"/>
        </w:rPr>
        <w:t>시</w:t>
      </w:r>
      <w:r w:rsidR="00FC0250">
        <w:rPr>
          <w:rFonts w:asciiTheme="majorHAnsi" w:eastAsiaTheme="majorHAnsi" w:hAnsiTheme="majorHAnsi" w:hint="eastAsia"/>
          <w:sz w:val="22"/>
        </w:rPr>
        <w:t xml:space="preserve">키기 위해서 </w:t>
      </w:r>
      <w:r w:rsidR="00A043F3">
        <w:rPr>
          <w:rFonts w:asciiTheme="majorHAnsi" w:eastAsiaTheme="majorHAnsi" w:hAnsiTheme="majorHAnsi" w:hint="eastAsia"/>
          <w:sz w:val="22"/>
        </w:rPr>
        <w:t xml:space="preserve">532 nm wavelength를 갖는 </w:t>
      </w:r>
      <w:r w:rsidR="00A043F3">
        <w:rPr>
          <w:rFonts w:asciiTheme="majorHAnsi" w:eastAsiaTheme="majorHAnsi" w:hAnsiTheme="majorHAnsi"/>
          <w:sz w:val="22"/>
        </w:rPr>
        <w:t xml:space="preserve">green laser module </w:t>
      </w:r>
      <w:r w:rsidR="00A043F3">
        <w:rPr>
          <w:rFonts w:asciiTheme="majorHAnsi" w:eastAsiaTheme="majorHAnsi" w:hAnsiTheme="majorHAnsi" w:hint="eastAsia"/>
          <w:sz w:val="22"/>
        </w:rPr>
        <w:t>을 이용</w:t>
      </w:r>
      <w:r w:rsidR="00FC0250">
        <w:rPr>
          <w:rFonts w:asciiTheme="majorHAnsi" w:eastAsiaTheme="majorHAnsi" w:hAnsiTheme="majorHAnsi" w:hint="eastAsia"/>
          <w:sz w:val="22"/>
        </w:rPr>
        <w:t xml:space="preserve">하고 위 두 개의 스텝모터와 함께 제어하기 위한 컨트롤러는 아두이노를 사용함 </w:t>
      </w:r>
      <w:r w:rsidR="00FC0250">
        <w:rPr>
          <w:rFonts w:asciiTheme="majorHAnsi" w:eastAsiaTheme="majorHAnsi" w:hAnsiTheme="majorHAnsi"/>
          <w:sz w:val="22"/>
        </w:rPr>
        <w:t>(</w:t>
      </w:r>
      <w:r w:rsidR="00FC0250" w:rsidRPr="00FC0250">
        <w:rPr>
          <w:rFonts w:asciiTheme="majorHAnsi" w:eastAsiaTheme="majorHAnsi" w:hAnsiTheme="majorHAnsi"/>
          <w:sz w:val="22"/>
        </w:rPr>
        <w:t>Intel® Edison kit for Arduino</w:t>
      </w:r>
      <w:r w:rsidR="00FC0250">
        <w:rPr>
          <w:rFonts w:asciiTheme="majorHAnsi" w:eastAsiaTheme="majorHAnsi" w:hAnsiTheme="majorHAnsi"/>
          <w:sz w:val="22"/>
        </w:rPr>
        <w:t xml:space="preserve">). </w:t>
      </w:r>
      <w:r w:rsidR="004162F5">
        <w:rPr>
          <w:rFonts w:asciiTheme="majorHAnsi" w:eastAsiaTheme="majorHAnsi" w:hAnsiTheme="majorHAnsi"/>
          <w:sz w:val="22"/>
        </w:rPr>
        <w:t>O</w:t>
      </w:r>
      <w:r w:rsidR="004162F5">
        <w:rPr>
          <w:rFonts w:asciiTheme="majorHAnsi" w:eastAsiaTheme="majorHAnsi" w:hAnsiTheme="majorHAnsi" w:hint="eastAsia"/>
          <w:sz w:val="22"/>
        </w:rPr>
        <w:t xml:space="preserve">pen-source Arduino Software (IDE) 를 사용하여 디바이스 제어 코드를 구현하였고 자세한 코드는 </w:t>
      </w:r>
      <w:r w:rsidR="004162F5">
        <w:rPr>
          <w:rFonts w:asciiTheme="majorHAnsi" w:eastAsiaTheme="majorHAnsi" w:hAnsiTheme="majorHAnsi"/>
          <w:sz w:val="22"/>
        </w:rPr>
        <w:t>supplementary information</w:t>
      </w:r>
      <w:r w:rsidR="004162F5">
        <w:rPr>
          <w:rFonts w:asciiTheme="majorHAnsi" w:eastAsiaTheme="majorHAnsi" w:hAnsiTheme="majorHAnsi" w:hint="eastAsia"/>
          <w:sz w:val="22"/>
        </w:rPr>
        <w:t>을 참고.</w:t>
      </w:r>
      <w:r w:rsidR="004162F5">
        <w:rPr>
          <w:rFonts w:asciiTheme="majorHAnsi" w:eastAsiaTheme="majorHAnsi" w:hAnsiTheme="majorHAnsi"/>
          <w:sz w:val="22"/>
        </w:rPr>
        <w:t xml:space="preserve"> </w:t>
      </w:r>
      <w:r w:rsidR="00006E9B">
        <w:rPr>
          <w:rFonts w:asciiTheme="majorHAnsi" w:eastAsiaTheme="majorHAnsi" w:hAnsiTheme="majorHAnsi" w:hint="eastAsia"/>
          <w:sz w:val="22"/>
        </w:rPr>
        <w:t>이미지 캡쳐를</w:t>
      </w:r>
      <w:r w:rsidR="00615A82">
        <w:rPr>
          <w:rFonts w:asciiTheme="majorHAnsi" w:eastAsiaTheme="majorHAnsi" w:hAnsiTheme="majorHAnsi" w:hint="eastAsia"/>
          <w:sz w:val="22"/>
        </w:rPr>
        <w:t xml:space="preserve"> 위한 스마트폰</w:t>
      </w:r>
      <w:r w:rsidR="00EE349D">
        <w:rPr>
          <w:rFonts w:asciiTheme="majorHAnsi" w:eastAsiaTheme="majorHAnsi" w:hAnsiTheme="majorHAnsi" w:hint="eastAsia"/>
          <w:sz w:val="22"/>
        </w:rPr>
        <w:t xml:space="preserve">은 </w:t>
      </w:r>
      <w:r w:rsidR="00EE349D">
        <w:rPr>
          <w:rFonts w:asciiTheme="majorHAnsi" w:eastAsiaTheme="majorHAnsi" w:hAnsiTheme="majorHAnsi"/>
          <w:sz w:val="22"/>
        </w:rPr>
        <w:t>Samsung Note5</w:t>
      </w:r>
      <w:r w:rsidR="00EE349D">
        <w:rPr>
          <w:rFonts w:asciiTheme="majorHAnsi" w:eastAsiaTheme="majorHAnsi" w:hAnsiTheme="majorHAnsi" w:hint="eastAsia"/>
          <w:sz w:val="22"/>
        </w:rPr>
        <w:t xml:space="preserve">를 사용하였고 캡쳐용 소프트웨어는 </w:t>
      </w:r>
      <w:r w:rsidR="00006E9B">
        <w:rPr>
          <w:rFonts w:asciiTheme="majorHAnsi" w:eastAsiaTheme="majorHAnsi" w:hAnsiTheme="majorHAnsi"/>
          <w:sz w:val="22"/>
        </w:rPr>
        <w:t xml:space="preserve">SelfiShop Camera </w:t>
      </w:r>
      <w:r w:rsidR="00006E9B">
        <w:rPr>
          <w:rFonts w:asciiTheme="majorHAnsi" w:eastAsiaTheme="majorHAnsi" w:hAnsiTheme="majorHAnsi" w:hint="eastAsia"/>
          <w:sz w:val="22"/>
        </w:rPr>
        <w:t>엡을 사용</w:t>
      </w:r>
      <w:r w:rsidR="00EE349D">
        <w:rPr>
          <w:rFonts w:asciiTheme="majorHAnsi" w:eastAsiaTheme="majorHAnsi" w:hAnsiTheme="majorHAnsi" w:hint="eastAsia"/>
          <w:sz w:val="22"/>
        </w:rPr>
        <w:t>여</w:t>
      </w:r>
      <w:r w:rsidR="00006E9B">
        <w:rPr>
          <w:rFonts w:asciiTheme="majorHAnsi" w:eastAsiaTheme="majorHAnsi" w:hAnsiTheme="majorHAnsi" w:hint="eastAsia"/>
          <w:sz w:val="22"/>
        </w:rPr>
        <w:t xml:space="preserve"> </w:t>
      </w:r>
      <w:r w:rsidR="00006E9B">
        <w:rPr>
          <w:rFonts w:asciiTheme="majorHAnsi" w:eastAsiaTheme="majorHAnsi" w:hAnsiTheme="majorHAnsi"/>
          <w:sz w:val="22"/>
        </w:rPr>
        <w:t>TRRS audio jack</w:t>
      </w:r>
      <w:r w:rsidR="00006E9B">
        <w:rPr>
          <w:rFonts w:asciiTheme="majorHAnsi" w:eastAsiaTheme="majorHAnsi" w:hAnsiTheme="majorHAnsi" w:hint="eastAsia"/>
          <w:sz w:val="22"/>
        </w:rPr>
        <w:t xml:space="preserve">을 통해 </w:t>
      </w:r>
      <w:r w:rsidR="004D0189">
        <w:rPr>
          <w:rFonts w:asciiTheme="majorHAnsi" w:eastAsiaTheme="majorHAnsi" w:hAnsiTheme="majorHAnsi" w:hint="eastAsia"/>
          <w:sz w:val="22"/>
        </w:rPr>
        <w:t>아두이노의 신호</w:t>
      </w:r>
      <w:r w:rsidR="00EE349D">
        <w:rPr>
          <w:rFonts w:asciiTheme="majorHAnsi" w:eastAsiaTheme="majorHAnsi" w:hAnsiTheme="majorHAnsi" w:hint="eastAsia"/>
          <w:sz w:val="22"/>
        </w:rPr>
        <w:t>를</w:t>
      </w:r>
      <w:r w:rsidR="004D0189">
        <w:rPr>
          <w:rFonts w:asciiTheme="majorHAnsi" w:eastAsiaTheme="majorHAnsi" w:hAnsiTheme="majorHAnsi" w:hint="eastAsia"/>
          <w:sz w:val="22"/>
        </w:rPr>
        <w:t xml:space="preserve"> </w:t>
      </w:r>
      <w:r w:rsidR="00006E9B">
        <w:rPr>
          <w:rFonts w:asciiTheme="majorHAnsi" w:eastAsiaTheme="majorHAnsi" w:hAnsiTheme="majorHAnsi" w:hint="eastAsia"/>
          <w:sz w:val="22"/>
        </w:rPr>
        <w:t>전달하</w:t>
      </w:r>
      <w:r w:rsidR="004F4D67">
        <w:rPr>
          <w:rFonts w:asciiTheme="majorHAnsi" w:eastAsiaTheme="majorHAnsi" w:hAnsiTheme="majorHAnsi" w:hint="eastAsia"/>
          <w:sz w:val="22"/>
        </w:rPr>
        <w:t>고</w:t>
      </w:r>
      <w:r w:rsidR="004D0189">
        <w:rPr>
          <w:rFonts w:asciiTheme="majorHAnsi" w:eastAsiaTheme="majorHAnsi" w:hAnsiTheme="majorHAnsi" w:hint="eastAsia"/>
          <w:sz w:val="22"/>
        </w:rPr>
        <w:t xml:space="preserve"> 스마트폰을 제어하였음.</w:t>
      </w:r>
      <w:r w:rsidR="004D0189">
        <w:rPr>
          <w:rFonts w:asciiTheme="majorHAnsi" w:eastAsiaTheme="majorHAnsi" w:hAnsiTheme="majorHAnsi"/>
          <w:sz w:val="22"/>
        </w:rPr>
        <w:t xml:space="preserve"> </w:t>
      </w:r>
      <w:r w:rsidR="0019157E">
        <w:rPr>
          <w:rFonts w:asciiTheme="majorHAnsi" w:eastAsiaTheme="majorHAnsi" w:hAnsiTheme="majorHAnsi" w:hint="eastAsia"/>
          <w:sz w:val="22"/>
        </w:rPr>
        <w:t xml:space="preserve">이를 위한 회로 구성 및 소프트웨어는 </w:t>
      </w:r>
      <w:r w:rsidR="0019157E">
        <w:rPr>
          <w:rFonts w:asciiTheme="majorHAnsi" w:eastAsiaTheme="majorHAnsi" w:hAnsiTheme="majorHAnsi"/>
          <w:sz w:val="22"/>
        </w:rPr>
        <w:t xml:space="preserve">Supplementary information </w:t>
      </w:r>
      <w:r w:rsidR="0019157E">
        <w:rPr>
          <w:rFonts w:asciiTheme="majorHAnsi" w:eastAsiaTheme="majorHAnsi" w:hAnsiTheme="majorHAnsi" w:hint="eastAsia"/>
          <w:sz w:val="22"/>
        </w:rPr>
        <w:t>참고.</w:t>
      </w:r>
      <w:r w:rsidR="0019157E">
        <w:rPr>
          <w:rFonts w:asciiTheme="majorHAnsi" w:eastAsiaTheme="majorHAnsi" w:hAnsiTheme="majorHAnsi"/>
          <w:sz w:val="22"/>
        </w:rPr>
        <w:t xml:space="preserve"> </w:t>
      </w:r>
      <w:r w:rsidR="00EA6279">
        <w:rPr>
          <w:rFonts w:asciiTheme="majorHAnsi" w:eastAsiaTheme="majorHAnsi" w:hAnsiTheme="majorHAnsi" w:hint="eastAsia"/>
          <w:sz w:val="22"/>
        </w:rPr>
        <w:t xml:space="preserve">스마트폰을 이용한 이미지 레코딩은 </w:t>
      </w:r>
      <w:r w:rsidR="00134083" w:rsidRPr="008B0204">
        <w:rPr>
          <w:rFonts w:asciiTheme="majorHAnsi" w:eastAsiaTheme="majorHAnsi" w:hAnsiTheme="majorHAnsi"/>
          <w:sz w:val="22"/>
        </w:rPr>
        <w:t>570nm</w:t>
      </w:r>
      <w:r w:rsidR="00134083" w:rsidRPr="008B0204">
        <w:rPr>
          <w:rFonts w:asciiTheme="majorHAnsi" w:eastAsiaTheme="majorHAnsi" w:hAnsiTheme="majorHAnsi" w:hint="eastAsia"/>
          <w:sz w:val="22"/>
        </w:rPr>
        <w:t xml:space="preserve">의 </w:t>
      </w:r>
      <w:r w:rsidR="00134083" w:rsidRPr="008B0204">
        <w:rPr>
          <w:rFonts w:asciiTheme="majorHAnsi" w:eastAsiaTheme="majorHAnsi" w:hAnsiTheme="majorHAnsi"/>
          <w:sz w:val="22"/>
        </w:rPr>
        <w:t xml:space="preserve">bandpath </w:t>
      </w:r>
      <w:r w:rsidR="00EA6279">
        <w:rPr>
          <w:rFonts w:asciiTheme="majorHAnsi" w:eastAsiaTheme="majorHAnsi" w:hAnsiTheme="majorHAnsi" w:hint="eastAsia"/>
          <w:sz w:val="22"/>
        </w:rPr>
        <w:t xml:space="preserve">필터 통해 </w:t>
      </w:r>
      <w:r w:rsidR="00D0098B">
        <w:rPr>
          <w:rFonts w:asciiTheme="majorHAnsi" w:eastAsiaTheme="majorHAnsi" w:hAnsiTheme="majorHAnsi" w:hint="eastAsia"/>
          <w:sz w:val="22"/>
        </w:rPr>
        <w:t>수행되었음</w:t>
      </w:r>
      <w:r w:rsidR="00134083">
        <w:rPr>
          <w:rFonts w:asciiTheme="majorHAnsi" w:eastAsiaTheme="majorHAnsi" w:hAnsiTheme="majorHAnsi" w:hint="eastAsia"/>
          <w:sz w:val="22"/>
        </w:rPr>
        <w:t xml:space="preserve">. </w:t>
      </w:r>
      <w:r w:rsidR="0019157E">
        <w:rPr>
          <w:rFonts w:asciiTheme="majorHAnsi" w:eastAsiaTheme="majorHAnsi" w:hAnsiTheme="majorHAnsi" w:hint="eastAsia"/>
          <w:sz w:val="22"/>
        </w:rPr>
        <w:t xml:space="preserve">디바이스가 </w:t>
      </w:r>
      <w:r w:rsidR="0073599F">
        <w:rPr>
          <w:rFonts w:asciiTheme="majorHAnsi" w:eastAsiaTheme="majorHAnsi" w:hAnsiTheme="majorHAnsi" w:hint="eastAsia"/>
          <w:sz w:val="22"/>
        </w:rPr>
        <w:t>여러 곳에</w:t>
      </w:r>
      <w:r w:rsidR="0019157E">
        <w:rPr>
          <w:rFonts w:asciiTheme="majorHAnsi" w:eastAsiaTheme="majorHAnsi" w:hAnsiTheme="majorHAnsi" w:hint="eastAsia"/>
          <w:sz w:val="22"/>
        </w:rPr>
        <w:t xml:space="preserve"> 위치</w:t>
      </w:r>
      <w:r w:rsidR="0073599F">
        <w:rPr>
          <w:rFonts w:asciiTheme="majorHAnsi" w:eastAsiaTheme="majorHAnsi" w:hAnsiTheme="majorHAnsi" w:hint="eastAsia"/>
          <w:sz w:val="22"/>
        </w:rPr>
        <w:t>한</w:t>
      </w:r>
      <w:r w:rsidR="0019157E">
        <w:rPr>
          <w:rFonts w:asciiTheme="majorHAnsi" w:eastAsiaTheme="majorHAnsi" w:hAnsiTheme="majorHAnsi" w:hint="eastAsia"/>
          <w:sz w:val="22"/>
        </w:rPr>
        <w:t xml:space="preserve"> </w:t>
      </w:r>
      <w:r w:rsidR="0073599F">
        <w:rPr>
          <w:rFonts w:asciiTheme="majorHAnsi" w:eastAsiaTheme="majorHAnsi" w:hAnsiTheme="majorHAnsi" w:hint="eastAsia"/>
          <w:sz w:val="22"/>
        </w:rPr>
        <w:t xml:space="preserve">시료액의 비드를 </w:t>
      </w:r>
      <w:r w:rsidR="0019157E">
        <w:rPr>
          <w:rFonts w:asciiTheme="majorHAnsi" w:eastAsiaTheme="majorHAnsi" w:hAnsiTheme="majorHAnsi" w:hint="eastAsia"/>
          <w:sz w:val="22"/>
        </w:rPr>
        <w:t>모니터링 하기 위해서</w:t>
      </w:r>
      <w:r w:rsidR="00720322">
        <w:rPr>
          <w:rFonts w:asciiTheme="majorHAnsi" w:eastAsiaTheme="majorHAnsi" w:hAnsiTheme="majorHAnsi" w:hint="eastAsia"/>
          <w:sz w:val="22"/>
        </w:rPr>
        <w:t xml:space="preserve">는 </w:t>
      </w:r>
      <w:r w:rsidR="0073599F">
        <w:rPr>
          <w:rFonts w:asciiTheme="majorHAnsi" w:eastAsiaTheme="majorHAnsi" w:hAnsiTheme="majorHAnsi" w:hint="eastAsia"/>
          <w:sz w:val="22"/>
        </w:rPr>
        <w:t>해당 위치</w:t>
      </w:r>
      <w:r w:rsidR="00720322">
        <w:rPr>
          <w:rFonts w:asciiTheme="majorHAnsi" w:eastAsiaTheme="majorHAnsi" w:hAnsiTheme="majorHAnsi" w:hint="eastAsia"/>
          <w:sz w:val="22"/>
        </w:rPr>
        <w:t>들을 기억하고 일정 시간 간격으로 카메라를 회전하며 순환 하여야 함.</w:t>
      </w:r>
      <w:r w:rsidR="00720322">
        <w:rPr>
          <w:rFonts w:asciiTheme="majorHAnsi" w:eastAsiaTheme="majorHAnsi" w:hAnsiTheme="majorHAnsi"/>
          <w:sz w:val="22"/>
        </w:rPr>
        <w:t xml:space="preserve"> </w:t>
      </w:r>
      <w:r w:rsidR="00720322">
        <w:rPr>
          <w:rFonts w:asciiTheme="majorHAnsi" w:eastAsiaTheme="majorHAnsi" w:hAnsiTheme="majorHAnsi" w:hint="eastAsia"/>
          <w:sz w:val="22"/>
        </w:rPr>
        <w:t xml:space="preserve">이를 위해서 스마트폰과 제어용 컴퓨터, 아두이노를 wifi로 연결하고 </w:t>
      </w:r>
      <w:r w:rsidR="00720322">
        <w:rPr>
          <w:rFonts w:asciiTheme="majorHAnsi" w:eastAsiaTheme="majorHAnsi" w:hAnsiTheme="majorHAnsi"/>
          <w:sz w:val="22"/>
        </w:rPr>
        <w:t xml:space="preserve">Sidesync </w:t>
      </w:r>
      <w:r w:rsidR="00720322">
        <w:rPr>
          <w:rFonts w:asciiTheme="majorHAnsi" w:eastAsiaTheme="majorHAnsi" w:hAnsiTheme="majorHAnsi" w:hint="eastAsia"/>
          <w:sz w:val="22"/>
        </w:rPr>
        <w:t>소프트웨어를 통해 카메라의 화면을 컴퓨터 화면으로 모니터링 하며 아두이노와 연결된 모터를 컴퓨터에서 제어</w:t>
      </w:r>
      <w:r w:rsidR="00237014">
        <w:rPr>
          <w:rFonts w:asciiTheme="majorHAnsi" w:eastAsiaTheme="majorHAnsi" w:hAnsiTheme="majorHAnsi" w:hint="eastAsia"/>
          <w:sz w:val="22"/>
        </w:rPr>
        <w:t>하는 기능을 구현하였음.</w:t>
      </w:r>
      <w:r w:rsidR="00237014">
        <w:rPr>
          <w:rFonts w:asciiTheme="majorHAnsi" w:eastAsiaTheme="majorHAnsi" w:hAnsiTheme="majorHAnsi"/>
          <w:sz w:val="22"/>
        </w:rPr>
        <w:t xml:space="preserve"> </w:t>
      </w:r>
    </w:p>
    <w:sectPr w:rsidR="008209FD" w:rsidRPr="00006E9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567" w:rsidRDefault="00356567" w:rsidP="00B5569E">
      <w:pPr>
        <w:spacing w:after="0" w:line="240" w:lineRule="auto"/>
      </w:pPr>
      <w:r>
        <w:separator/>
      </w:r>
    </w:p>
  </w:endnote>
  <w:endnote w:type="continuationSeparator" w:id="0">
    <w:p w:rsidR="00356567" w:rsidRDefault="00356567" w:rsidP="00B55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한컴바탕">
    <w:altName w:val="문체부 훈민정음체"/>
    <w:panose1 w:val="02030600000101010101"/>
    <w:charset w:val="81"/>
    <w:family w:val="roman"/>
    <w:notTrueType/>
    <w:pitch w:val="default"/>
    <w:sig w:usb0="00000000"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567" w:rsidRDefault="00356567" w:rsidP="00B5569E">
      <w:pPr>
        <w:spacing w:after="0" w:line="240" w:lineRule="auto"/>
      </w:pPr>
      <w:r>
        <w:separator/>
      </w:r>
    </w:p>
  </w:footnote>
  <w:footnote w:type="continuationSeparator" w:id="0">
    <w:p w:rsidR="00356567" w:rsidRDefault="00356567" w:rsidP="00B556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86C7A"/>
    <w:multiLevelType w:val="multilevel"/>
    <w:tmpl w:val="B5D09712"/>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8ED13EF"/>
    <w:multiLevelType w:val="multilevel"/>
    <w:tmpl w:val="C65E7942"/>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FE504D2"/>
    <w:multiLevelType w:val="multilevel"/>
    <w:tmpl w:val="54DCE86C"/>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CA55057"/>
    <w:multiLevelType w:val="multilevel"/>
    <w:tmpl w:val="B1D013C0"/>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78B6147"/>
    <w:multiLevelType w:val="multilevel"/>
    <w:tmpl w:val="41248BF0"/>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trackRevision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AC2"/>
    <w:rsid w:val="00006E9B"/>
    <w:rsid w:val="00011055"/>
    <w:rsid w:val="00013089"/>
    <w:rsid w:val="00014CF0"/>
    <w:rsid w:val="0002431C"/>
    <w:rsid w:val="00026357"/>
    <w:rsid w:val="00027921"/>
    <w:rsid w:val="000312E0"/>
    <w:rsid w:val="000376D3"/>
    <w:rsid w:val="00050863"/>
    <w:rsid w:val="00072A50"/>
    <w:rsid w:val="0007451D"/>
    <w:rsid w:val="000825E4"/>
    <w:rsid w:val="00096921"/>
    <w:rsid w:val="000A5578"/>
    <w:rsid w:val="000A6D75"/>
    <w:rsid w:val="000B2C40"/>
    <w:rsid w:val="000B4578"/>
    <w:rsid w:val="000B58DC"/>
    <w:rsid w:val="000C4C2A"/>
    <w:rsid w:val="000C6554"/>
    <w:rsid w:val="000D12DC"/>
    <w:rsid w:val="000E5481"/>
    <w:rsid w:val="000F0DEC"/>
    <w:rsid w:val="000F2792"/>
    <w:rsid w:val="00121430"/>
    <w:rsid w:val="0012245E"/>
    <w:rsid w:val="00124DA5"/>
    <w:rsid w:val="00125B60"/>
    <w:rsid w:val="001326B8"/>
    <w:rsid w:val="00133B1A"/>
    <w:rsid w:val="00134083"/>
    <w:rsid w:val="00146118"/>
    <w:rsid w:val="00152518"/>
    <w:rsid w:val="00165625"/>
    <w:rsid w:val="00177786"/>
    <w:rsid w:val="00190E3A"/>
    <w:rsid w:val="0019157E"/>
    <w:rsid w:val="00195978"/>
    <w:rsid w:val="001A06C6"/>
    <w:rsid w:val="001A4135"/>
    <w:rsid w:val="001A4E02"/>
    <w:rsid w:val="001C44B4"/>
    <w:rsid w:val="001D0E33"/>
    <w:rsid w:val="001E0D88"/>
    <w:rsid w:val="001F0543"/>
    <w:rsid w:val="001F7A75"/>
    <w:rsid w:val="00203A37"/>
    <w:rsid w:val="002057EF"/>
    <w:rsid w:val="00205F8B"/>
    <w:rsid w:val="00210BE8"/>
    <w:rsid w:val="00214A0B"/>
    <w:rsid w:val="002151CD"/>
    <w:rsid w:val="00215838"/>
    <w:rsid w:val="00215F94"/>
    <w:rsid w:val="00222AFD"/>
    <w:rsid w:val="0022401A"/>
    <w:rsid w:val="002255FC"/>
    <w:rsid w:val="002265CC"/>
    <w:rsid w:val="00237014"/>
    <w:rsid w:val="0024182E"/>
    <w:rsid w:val="00250362"/>
    <w:rsid w:val="00251461"/>
    <w:rsid w:val="00270A5C"/>
    <w:rsid w:val="00272EC2"/>
    <w:rsid w:val="00276B7D"/>
    <w:rsid w:val="00277DD1"/>
    <w:rsid w:val="00292688"/>
    <w:rsid w:val="00296505"/>
    <w:rsid w:val="002A4E2A"/>
    <w:rsid w:val="002B636E"/>
    <w:rsid w:val="002C3A23"/>
    <w:rsid w:val="002D3599"/>
    <w:rsid w:val="002D5857"/>
    <w:rsid w:val="002E5658"/>
    <w:rsid w:val="002F11A8"/>
    <w:rsid w:val="0030595B"/>
    <w:rsid w:val="00313927"/>
    <w:rsid w:val="00315C22"/>
    <w:rsid w:val="00337F74"/>
    <w:rsid w:val="0034418E"/>
    <w:rsid w:val="00356567"/>
    <w:rsid w:val="00361765"/>
    <w:rsid w:val="00364384"/>
    <w:rsid w:val="00370F42"/>
    <w:rsid w:val="00386C53"/>
    <w:rsid w:val="003A1DEF"/>
    <w:rsid w:val="003A4A11"/>
    <w:rsid w:val="003B1FA0"/>
    <w:rsid w:val="003B5EA1"/>
    <w:rsid w:val="003D3E96"/>
    <w:rsid w:val="003E407E"/>
    <w:rsid w:val="003E6D4C"/>
    <w:rsid w:val="003E7B91"/>
    <w:rsid w:val="004043D3"/>
    <w:rsid w:val="00404EB4"/>
    <w:rsid w:val="00412998"/>
    <w:rsid w:val="0041474E"/>
    <w:rsid w:val="004156E5"/>
    <w:rsid w:val="004162F5"/>
    <w:rsid w:val="00434308"/>
    <w:rsid w:val="00434A8D"/>
    <w:rsid w:val="004425F8"/>
    <w:rsid w:val="00445691"/>
    <w:rsid w:val="00445C56"/>
    <w:rsid w:val="00446F69"/>
    <w:rsid w:val="0046181D"/>
    <w:rsid w:val="00476127"/>
    <w:rsid w:val="0048468A"/>
    <w:rsid w:val="00485FF0"/>
    <w:rsid w:val="0048781E"/>
    <w:rsid w:val="00490533"/>
    <w:rsid w:val="00495764"/>
    <w:rsid w:val="004A38F3"/>
    <w:rsid w:val="004A61CE"/>
    <w:rsid w:val="004B5745"/>
    <w:rsid w:val="004B68D1"/>
    <w:rsid w:val="004B68F7"/>
    <w:rsid w:val="004C1EA0"/>
    <w:rsid w:val="004C4C00"/>
    <w:rsid w:val="004D0189"/>
    <w:rsid w:val="004D1A89"/>
    <w:rsid w:val="004D50C4"/>
    <w:rsid w:val="004D7B9D"/>
    <w:rsid w:val="004E117D"/>
    <w:rsid w:val="004E667A"/>
    <w:rsid w:val="004E6EB9"/>
    <w:rsid w:val="004E74D8"/>
    <w:rsid w:val="004F047F"/>
    <w:rsid w:val="004F4D67"/>
    <w:rsid w:val="004F609F"/>
    <w:rsid w:val="005004E4"/>
    <w:rsid w:val="005024B6"/>
    <w:rsid w:val="005124BD"/>
    <w:rsid w:val="00514171"/>
    <w:rsid w:val="0053160C"/>
    <w:rsid w:val="00531E98"/>
    <w:rsid w:val="005451A5"/>
    <w:rsid w:val="0054620B"/>
    <w:rsid w:val="00551FBD"/>
    <w:rsid w:val="00562630"/>
    <w:rsid w:val="00566408"/>
    <w:rsid w:val="00566A3A"/>
    <w:rsid w:val="00566D5D"/>
    <w:rsid w:val="005765AF"/>
    <w:rsid w:val="00585735"/>
    <w:rsid w:val="00585EFB"/>
    <w:rsid w:val="0059359A"/>
    <w:rsid w:val="00594133"/>
    <w:rsid w:val="005A17C2"/>
    <w:rsid w:val="005C7874"/>
    <w:rsid w:val="005D02A3"/>
    <w:rsid w:val="005D2507"/>
    <w:rsid w:val="005F70D8"/>
    <w:rsid w:val="00602E34"/>
    <w:rsid w:val="00607C38"/>
    <w:rsid w:val="00615A82"/>
    <w:rsid w:val="006264A5"/>
    <w:rsid w:val="006346E6"/>
    <w:rsid w:val="00635952"/>
    <w:rsid w:val="00643FA3"/>
    <w:rsid w:val="00646E4B"/>
    <w:rsid w:val="00653276"/>
    <w:rsid w:val="00655199"/>
    <w:rsid w:val="00667280"/>
    <w:rsid w:val="00676380"/>
    <w:rsid w:val="00683492"/>
    <w:rsid w:val="0068741C"/>
    <w:rsid w:val="00693C7F"/>
    <w:rsid w:val="00694FD8"/>
    <w:rsid w:val="006951D4"/>
    <w:rsid w:val="006B2242"/>
    <w:rsid w:val="006B5CE5"/>
    <w:rsid w:val="006B77A2"/>
    <w:rsid w:val="006D0203"/>
    <w:rsid w:val="006D1B98"/>
    <w:rsid w:val="006E0D1B"/>
    <w:rsid w:val="006F6877"/>
    <w:rsid w:val="00712111"/>
    <w:rsid w:val="00714C14"/>
    <w:rsid w:val="00720322"/>
    <w:rsid w:val="00722600"/>
    <w:rsid w:val="0073599F"/>
    <w:rsid w:val="007475B0"/>
    <w:rsid w:val="007601D0"/>
    <w:rsid w:val="00787FBC"/>
    <w:rsid w:val="00792D5B"/>
    <w:rsid w:val="00797D26"/>
    <w:rsid w:val="007B03B9"/>
    <w:rsid w:val="007B4A96"/>
    <w:rsid w:val="007C0C4D"/>
    <w:rsid w:val="007C2DA1"/>
    <w:rsid w:val="007D2F29"/>
    <w:rsid w:val="007F320C"/>
    <w:rsid w:val="007F42DD"/>
    <w:rsid w:val="007F68C6"/>
    <w:rsid w:val="008050CE"/>
    <w:rsid w:val="008112BC"/>
    <w:rsid w:val="008127F6"/>
    <w:rsid w:val="00815B4D"/>
    <w:rsid w:val="008209FD"/>
    <w:rsid w:val="00831E47"/>
    <w:rsid w:val="00837157"/>
    <w:rsid w:val="0084432E"/>
    <w:rsid w:val="00852B8E"/>
    <w:rsid w:val="0085612C"/>
    <w:rsid w:val="00856629"/>
    <w:rsid w:val="00860273"/>
    <w:rsid w:val="008604F6"/>
    <w:rsid w:val="008617DD"/>
    <w:rsid w:val="008646AB"/>
    <w:rsid w:val="00874BB3"/>
    <w:rsid w:val="00876F1F"/>
    <w:rsid w:val="00877907"/>
    <w:rsid w:val="00883673"/>
    <w:rsid w:val="00886333"/>
    <w:rsid w:val="00886B99"/>
    <w:rsid w:val="00887626"/>
    <w:rsid w:val="008878DF"/>
    <w:rsid w:val="00890888"/>
    <w:rsid w:val="00895CF2"/>
    <w:rsid w:val="008A04F6"/>
    <w:rsid w:val="008A28A1"/>
    <w:rsid w:val="008B0204"/>
    <w:rsid w:val="008B19A7"/>
    <w:rsid w:val="008B6A47"/>
    <w:rsid w:val="008C7DC5"/>
    <w:rsid w:val="008F06F3"/>
    <w:rsid w:val="008F60E4"/>
    <w:rsid w:val="00904CDE"/>
    <w:rsid w:val="009066A1"/>
    <w:rsid w:val="00906A56"/>
    <w:rsid w:val="00914457"/>
    <w:rsid w:val="009325FE"/>
    <w:rsid w:val="00935A7D"/>
    <w:rsid w:val="009443EB"/>
    <w:rsid w:val="00944C4E"/>
    <w:rsid w:val="009467C4"/>
    <w:rsid w:val="009562C1"/>
    <w:rsid w:val="00957771"/>
    <w:rsid w:val="00957E5D"/>
    <w:rsid w:val="00960DEE"/>
    <w:rsid w:val="00985462"/>
    <w:rsid w:val="00985DAA"/>
    <w:rsid w:val="00991CC2"/>
    <w:rsid w:val="009966F5"/>
    <w:rsid w:val="009A6C4B"/>
    <w:rsid w:val="009B09C2"/>
    <w:rsid w:val="009C17E3"/>
    <w:rsid w:val="009C40E1"/>
    <w:rsid w:val="009C7CA6"/>
    <w:rsid w:val="009D38E9"/>
    <w:rsid w:val="009E173A"/>
    <w:rsid w:val="009F084C"/>
    <w:rsid w:val="009F4005"/>
    <w:rsid w:val="009F7A5C"/>
    <w:rsid w:val="009F7B64"/>
    <w:rsid w:val="00A043F3"/>
    <w:rsid w:val="00A2014E"/>
    <w:rsid w:val="00A31854"/>
    <w:rsid w:val="00A31C29"/>
    <w:rsid w:val="00A336D0"/>
    <w:rsid w:val="00A33904"/>
    <w:rsid w:val="00A45FAD"/>
    <w:rsid w:val="00A4751F"/>
    <w:rsid w:val="00A50783"/>
    <w:rsid w:val="00A5317B"/>
    <w:rsid w:val="00A63348"/>
    <w:rsid w:val="00A65C25"/>
    <w:rsid w:val="00A67BBD"/>
    <w:rsid w:val="00A76A75"/>
    <w:rsid w:val="00A834A0"/>
    <w:rsid w:val="00AA52B0"/>
    <w:rsid w:val="00AA67DC"/>
    <w:rsid w:val="00AC0159"/>
    <w:rsid w:val="00AC385B"/>
    <w:rsid w:val="00AD3395"/>
    <w:rsid w:val="00AD3A7A"/>
    <w:rsid w:val="00AD5179"/>
    <w:rsid w:val="00AE4FE2"/>
    <w:rsid w:val="00AE7E6C"/>
    <w:rsid w:val="00AF44A4"/>
    <w:rsid w:val="00AF4C94"/>
    <w:rsid w:val="00B01C60"/>
    <w:rsid w:val="00B02657"/>
    <w:rsid w:val="00B04D8D"/>
    <w:rsid w:val="00B10517"/>
    <w:rsid w:val="00B136ED"/>
    <w:rsid w:val="00B1774C"/>
    <w:rsid w:val="00B217EC"/>
    <w:rsid w:val="00B22A04"/>
    <w:rsid w:val="00B25B7E"/>
    <w:rsid w:val="00B30CF6"/>
    <w:rsid w:val="00B32657"/>
    <w:rsid w:val="00B40275"/>
    <w:rsid w:val="00B418C0"/>
    <w:rsid w:val="00B43A88"/>
    <w:rsid w:val="00B43DA3"/>
    <w:rsid w:val="00B4504F"/>
    <w:rsid w:val="00B50A9D"/>
    <w:rsid w:val="00B5569E"/>
    <w:rsid w:val="00B756E7"/>
    <w:rsid w:val="00B82842"/>
    <w:rsid w:val="00B9221C"/>
    <w:rsid w:val="00B95752"/>
    <w:rsid w:val="00BA050F"/>
    <w:rsid w:val="00BA1FBC"/>
    <w:rsid w:val="00BA27DA"/>
    <w:rsid w:val="00BB39FB"/>
    <w:rsid w:val="00BB447D"/>
    <w:rsid w:val="00BC1CE1"/>
    <w:rsid w:val="00BC4679"/>
    <w:rsid w:val="00BC74A2"/>
    <w:rsid w:val="00BD5925"/>
    <w:rsid w:val="00BD72E3"/>
    <w:rsid w:val="00BF2532"/>
    <w:rsid w:val="00C02A24"/>
    <w:rsid w:val="00C03B46"/>
    <w:rsid w:val="00C05039"/>
    <w:rsid w:val="00C05222"/>
    <w:rsid w:val="00C15FEB"/>
    <w:rsid w:val="00C250A9"/>
    <w:rsid w:val="00C44F57"/>
    <w:rsid w:val="00C66355"/>
    <w:rsid w:val="00C70A17"/>
    <w:rsid w:val="00C74018"/>
    <w:rsid w:val="00C8173D"/>
    <w:rsid w:val="00C84E3A"/>
    <w:rsid w:val="00C9638C"/>
    <w:rsid w:val="00CA5637"/>
    <w:rsid w:val="00CB05F6"/>
    <w:rsid w:val="00CB6229"/>
    <w:rsid w:val="00CC46F8"/>
    <w:rsid w:val="00CD01C9"/>
    <w:rsid w:val="00CE4CAE"/>
    <w:rsid w:val="00CE4CEC"/>
    <w:rsid w:val="00CF3B1E"/>
    <w:rsid w:val="00CF3F9C"/>
    <w:rsid w:val="00CF783A"/>
    <w:rsid w:val="00D0098B"/>
    <w:rsid w:val="00D25658"/>
    <w:rsid w:val="00D268E3"/>
    <w:rsid w:val="00D30FC3"/>
    <w:rsid w:val="00D331E9"/>
    <w:rsid w:val="00D4113A"/>
    <w:rsid w:val="00D47739"/>
    <w:rsid w:val="00D479A7"/>
    <w:rsid w:val="00D5645E"/>
    <w:rsid w:val="00D61970"/>
    <w:rsid w:val="00D734F0"/>
    <w:rsid w:val="00D76D83"/>
    <w:rsid w:val="00D846DC"/>
    <w:rsid w:val="00D875A4"/>
    <w:rsid w:val="00D91FAC"/>
    <w:rsid w:val="00D9438B"/>
    <w:rsid w:val="00D97865"/>
    <w:rsid w:val="00DA5F46"/>
    <w:rsid w:val="00DA7097"/>
    <w:rsid w:val="00DB3AC2"/>
    <w:rsid w:val="00DB719B"/>
    <w:rsid w:val="00DB73E5"/>
    <w:rsid w:val="00DB7C0C"/>
    <w:rsid w:val="00DD278A"/>
    <w:rsid w:val="00DE4FAD"/>
    <w:rsid w:val="00E0088A"/>
    <w:rsid w:val="00E017AB"/>
    <w:rsid w:val="00E02EF9"/>
    <w:rsid w:val="00E03E69"/>
    <w:rsid w:val="00E16E6C"/>
    <w:rsid w:val="00E2070C"/>
    <w:rsid w:val="00E2269A"/>
    <w:rsid w:val="00E235A7"/>
    <w:rsid w:val="00E26526"/>
    <w:rsid w:val="00E4618A"/>
    <w:rsid w:val="00E503E7"/>
    <w:rsid w:val="00E613FA"/>
    <w:rsid w:val="00E73FC5"/>
    <w:rsid w:val="00E8109D"/>
    <w:rsid w:val="00E87768"/>
    <w:rsid w:val="00E87FE6"/>
    <w:rsid w:val="00EA6279"/>
    <w:rsid w:val="00EB0211"/>
    <w:rsid w:val="00EB04AF"/>
    <w:rsid w:val="00EB6D63"/>
    <w:rsid w:val="00EB7C9C"/>
    <w:rsid w:val="00EC6DFE"/>
    <w:rsid w:val="00EC6EF9"/>
    <w:rsid w:val="00ED295B"/>
    <w:rsid w:val="00ED3AAC"/>
    <w:rsid w:val="00EE349D"/>
    <w:rsid w:val="00EE4536"/>
    <w:rsid w:val="00EF06E1"/>
    <w:rsid w:val="00F04768"/>
    <w:rsid w:val="00F06F19"/>
    <w:rsid w:val="00F1238F"/>
    <w:rsid w:val="00F1423A"/>
    <w:rsid w:val="00F2457B"/>
    <w:rsid w:val="00F25DDA"/>
    <w:rsid w:val="00F30A4F"/>
    <w:rsid w:val="00F35638"/>
    <w:rsid w:val="00F37441"/>
    <w:rsid w:val="00F50043"/>
    <w:rsid w:val="00F50F78"/>
    <w:rsid w:val="00F559D6"/>
    <w:rsid w:val="00F72AB5"/>
    <w:rsid w:val="00F76254"/>
    <w:rsid w:val="00F818F3"/>
    <w:rsid w:val="00F83719"/>
    <w:rsid w:val="00F90E5E"/>
    <w:rsid w:val="00F974B3"/>
    <w:rsid w:val="00FA4801"/>
    <w:rsid w:val="00FA4EFF"/>
    <w:rsid w:val="00FA5B8B"/>
    <w:rsid w:val="00FB2204"/>
    <w:rsid w:val="00FB4B63"/>
    <w:rsid w:val="00FB4EAE"/>
    <w:rsid w:val="00FB7E64"/>
    <w:rsid w:val="00FC0250"/>
    <w:rsid w:val="00FC09E0"/>
    <w:rsid w:val="00FC0B7E"/>
    <w:rsid w:val="00FC4E2B"/>
    <w:rsid w:val="00FC5F9B"/>
    <w:rsid w:val="00FD2482"/>
    <w:rsid w:val="00FE15AD"/>
    <w:rsid w:val="00FF6D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B1DA2F-020E-4002-AF66-C67E5CCF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DB3AC2"/>
    <w:pPr>
      <w:spacing w:after="0" w:line="384" w:lineRule="auto"/>
      <w:textAlignment w:val="baseline"/>
    </w:pPr>
    <w:rPr>
      <w:rFonts w:ascii="한컴바탕" w:eastAsia="굴림" w:hAnsi="굴림" w:cs="굴림"/>
      <w:color w:val="000000"/>
      <w:kern w:val="0"/>
      <w:szCs w:val="20"/>
    </w:rPr>
  </w:style>
  <w:style w:type="paragraph" w:styleId="a4">
    <w:name w:val="header"/>
    <w:basedOn w:val="a"/>
    <w:link w:val="Char"/>
    <w:uiPriority w:val="99"/>
    <w:unhideWhenUsed/>
    <w:rsid w:val="00B5569E"/>
    <w:pPr>
      <w:tabs>
        <w:tab w:val="center" w:pos="4513"/>
        <w:tab w:val="right" w:pos="9026"/>
      </w:tabs>
      <w:snapToGrid w:val="0"/>
    </w:pPr>
  </w:style>
  <w:style w:type="character" w:customStyle="1" w:styleId="Char">
    <w:name w:val="머리글 Char"/>
    <w:basedOn w:val="a0"/>
    <w:link w:val="a4"/>
    <w:uiPriority w:val="99"/>
    <w:rsid w:val="00B5569E"/>
  </w:style>
  <w:style w:type="paragraph" w:styleId="a5">
    <w:name w:val="footer"/>
    <w:basedOn w:val="a"/>
    <w:link w:val="Char0"/>
    <w:uiPriority w:val="99"/>
    <w:unhideWhenUsed/>
    <w:rsid w:val="00B5569E"/>
    <w:pPr>
      <w:tabs>
        <w:tab w:val="center" w:pos="4513"/>
        <w:tab w:val="right" w:pos="9026"/>
      </w:tabs>
      <w:snapToGrid w:val="0"/>
    </w:pPr>
  </w:style>
  <w:style w:type="character" w:customStyle="1" w:styleId="Char0">
    <w:name w:val="바닥글 Char"/>
    <w:basedOn w:val="a0"/>
    <w:link w:val="a5"/>
    <w:uiPriority w:val="99"/>
    <w:rsid w:val="00B5569E"/>
  </w:style>
  <w:style w:type="character" w:customStyle="1" w:styleId="xbe">
    <w:name w:val="_xbe"/>
    <w:basedOn w:val="a0"/>
    <w:rsid w:val="00ED3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89194">
      <w:bodyDiv w:val="1"/>
      <w:marLeft w:val="0"/>
      <w:marRight w:val="0"/>
      <w:marTop w:val="0"/>
      <w:marBottom w:val="0"/>
      <w:divBdr>
        <w:top w:val="none" w:sz="0" w:space="0" w:color="auto"/>
        <w:left w:val="none" w:sz="0" w:space="0" w:color="auto"/>
        <w:bottom w:val="none" w:sz="0" w:space="0" w:color="auto"/>
        <w:right w:val="none" w:sz="0" w:space="0" w:color="auto"/>
      </w:divBdr>
    </w:div>
    <w:div w:id="212010604">
      <w:bodyDiv w:val="1"/>
      <w:marLeft w:val="0"/>
      <w:marRight w:val="0"/>
      <w:marTop w:val="0"/>
      <w:marBottom w:val="0"/>
      <w:divBdr>
        <w:top w:val="none" w:sz="0" w:space="0" w:color="auto"/>
        <w:left w:val="none" w:sz="0" w:space="0" w:color="auto"/>
        <w:bottom w:val="none" w:sz="0" w:space="0" w:color="auto"/>
        <w:right w:val="none" w:sz="0" w:space="0" w:color="auto"/>
      </w:divBdr>
    </w:div>
    <w:div w:id="1037046246">
      <w:bodyDiv w:val="1"/>
      <w:marLeft w:val="0"/>
      <w:marRight w:val="0"/>
      <w:marTop w:val="0"/>
      <w:marBottom w:val="0"/>
      <w:divBdr>
        <w:top w:val="none" w:sz="0" w:space="0" w:color="auto"/>
        <w:left w:val="none" w:sz="0" w:space="0" w:color="auto"/>
        <w:bottom w:val="none" w:sz="0" w:space="0" w:color="auto"/>
        <w:right w:val="none" w:sz="0" w:space="0" w:color="auto"/>
      </w:divBdr>
    </w:div>
    <w:div w:id="1825973787">
      <w:bodyDiv w:val="1"/>
      <w:marLeft w:val="0"/>
      <w:marRight w:val="0"/>
      <w:marTop w:val="0"/>
      <w:marBottom w:val="0"/>
      <w:divBdr>
        <w:top w:val="none" w:sz="0" w:space="0" w:color="auto"/>
        <w:left w:val="none" w:sz="0" w:space="0" w:color="auto"/>
        <w:bottom w:val="none" w:sz="0" w:space="0" w:color="auto"/>
        <w:right w:val="none" w:sz="0" w:space="0" w:color="auto"/>
      </w:divBdr>
    </w:div>
    <w:div w:id="2090538487">
      <w:bodyDiv w:val="1"/>
      <w:marLeft w:val="0"/>
      <w:marRight w:val="0"/>
      <w:marTop w:val="0"/>
      <w:marBottom w:val="0"/>
      <w:divBdr>
        <w:top w:val="none" w:sz="0" w:space="0" w:color="auto"/>
        <w:left w:val="none" w:sz="0" w:space="0" w:color="auto"/>
        <w:bottom w:val="none" w:sz="0" w:space="0" w:color="auto"/>
        <w:right w:val="none" w:sz="0" w:space="0" w:color="auto"/>
      </w:divBdr>
    </w:div>
    <w:div w:id="2107770276">
      <w:bodyDiv w:val="1"/>
      <w:marLeft w:val="0"/>
      <w:marRight w:val="0"/>
      <w:marTop w:val="0"/>
      <w:marBottom w:val="0"/>
      <w:divBdr>
        <w:top w:val="none" w:sz="0" w:space="0" w:color="auto"/>
        <w:left w:val="none" w:sz="0" w:space="0" w:color="auto"/>
        <w:bottom w:val="none" w:sz="0" w:space="0" w:color="auto"/>
        <w:right w:val="none" w:sz="0" w:space="0" w:color="auto"/>
      </w:divBdr>
    </w:div>
    <w:div w:id="212965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9</Pages>
  <Words>1941</Words>
  <Characters>11070</Characters>
  <Application>Microsoft Office Word</Application>
  <DocSecurity>0</DocSecurity>
  <Lines>92</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haseong</dc:creator>
  <cp:keywords/>
  <dc:description/>
  <cp:lastModifiedBy>Windows User</cp:lastModifiedBy>
  <cp:revision>94</cp:revision>
  <dcterms:created xsi:type="dcterms:W3CDTF">2017-12-01T08:28:00Z</dcterms:created>
  <dcterms:modified xsi:type="dcterms:W3CDTF">2018-11-12T06:49:00Z</dcterms:modified>
</cp:coreProperties>
</file>